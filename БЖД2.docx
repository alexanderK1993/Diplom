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422FC" w:rsidRDefault="00D422FC">
      <w:pPr>
        <w:spacing w:before="28"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bookmarkStart w:id="0" w:name="_GoBack"/>
      <w:r w:rsidRPr="00AF6B3B">
        <w:rPr>
          <w:rFonts w:ascii="Times New Roman" w:eastAsia="Times New Roman" w:hAnsi="Times New Roman" w:cs="Times New Roman"/>
          <w:b/>
          <w:sz w:val="28"/>
          <w:szCs w:val="28"/>
        </w:rPr>
        <w:t>.</w:t>
      </w:r>
      <w:bookmarkEnd w:id="0"/>
      <w:r>
        <w:rPr>
          <w:rFonts w:ascii="Times New Roman" w:eastAsia="Times New Roman" w:hAnsi="Times New Roman" w:cs="Times New Roman"/>
          <w:b/>
          <w:sz w:val="28"/>
          <w:szCs w:val="28"/>
        </w:rPr>
        <w:t xml:space="preserve"> Безопасность и </w:t>
      </w:r>
      <w:proofErr w:type="spellStart"/>
      <w:r>
        <w:rPr>
          <w:rFonts w:ascii="Times New Roman" w:eastAsia="Times New Roman" w:hAnsi="Times New Roman" w:cs="Times New Roman"/>
          <w:b/>
          <w:sz w:val="28"/>
          <w:szCs w:val="28"/>
        </w:rPr>
        <w:t>экологичность</w:t>
      </w:r>
      <w:proofErr w:type="spellEnd"/>
      <w:r>
        <w:rPr>
          <w:rFonts w:ascii="Times New Roman" w:eastAsia="Times New Roman" w:hAnsi="Times New Roman" w:cs="Times New Roman"/>
          <w:b/>
          <w:sz w:val="28"/>
          <w:szCs w:val="28"/>
        </w:rPr>
        <w:t xml:space="preserve"> проекта</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Pr>
          <w:rFonts w:ascii="Times New Roman" w:eastAsia="Times New Roman" w:hAnsi="Times New Roman" w:cs="Times New Roman"/>
          <w:sz w:val="28"/>
          <w:szCs w:val="28"/>
        </w:rPr>
        <w:t>следовательно</w:t>
      </w:r>
      <w:proofErr w:type="gramEnd"/>
      <w:r>
        <w:rPr>
          <w:rFonts w:ascii="Times New Roman" w:eastAsia="Times New Roman" w:hAnsi="Times New Roman" w:cs="Times New Roman"/>
          <w:sz w:val="28"/>
          <w:szCs w:val="28"/>
        </w:rPr>
        <w:t xml:space="preserve"> разработчики и пользователи системы могут подвергаться воздействию вредных и опасных факторов, сопутствующих работе на ПЭВМ.</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D422FC" w:rsidRDefault="00D422FC">
      <w:pPr>
        <w:spacing w:before="28" w:after="0" w:line="100" w:lineRule="atLeast"/>
        <w:ind w:firstLine="709"/>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D422FC" w:rsidRDefault="00D422FC">
      <w:pPr>
        <w:keepNext/>
        <w:spacing w:after="0"/>
        <w:ind w:firstLine="709"/>
        <w:jc w:val="both"/>
        <w:rPr>
          <w:rFonts w:ascii="Times New Roman" w:eastAsia="Times New Roman" w:hAnsi="Times New Roman" w:cs="Times New Roman"/>
          <w:sz w:val="28"/>
          <w:szCs w:val="28"/>
        </w:rPr>
      </w:pPr>
      <w:bookmarkStart w:id="1" w:name="_Toc283701421"/>
      <w:bookmarkStart w:id="2" w:name="_Toc251257640"/>
      <w:bookmarkStart w:id="3" w:name="_Toc356245716"/>
      <w:bookmarkStart w:id="4" w:name="_Toc389215479"/>
      <w:bookmarkEnd w:id="1"/>
      <w:bookmarkEnd w:id="2"/>
      <w:bookmarkEnd w:id="3"/>
      <w:bookmarkEnd w:id="4"/>
      <w:r>
        <w:rPr>
          <w:rFonts w:ascii="Times New Roman" w:eastAsia="Times New Roman" w:hAnsi="Times New Roman" w:cs="Times New Roman"/>
          <w:b/>
          <w:bCs/>
          <w:sz w:val="28"/>
          <w:szCs w:val="28"/>
        </w:rPr>
        <w:t xml:space="preserve">1.1 </w:t>
      </w:r>
      <w:r>
        <w:rPr>
          <w:rFonts w:ascii="Times New Roman" w:eastAsia="Times New Roman" w:hAnsi="Times New Roman" w:cs="Times New Roman"/>
          <w:b/>
          <w:bCs/>
          <w:iCs/>
          <w:sz w:val="28"/>
          <w:szCs w:val="28"/>
        </w:rPr>
        <w:t>Характеристика помещения и описание рабочего места</w:t>
      </w:r>
    </w:p>
    <w:p w:rsidR="00D422FC" w:rsidRDefault="00D422FC">
      <w:pPr>
        <w:spacing w:before="28" w:after="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Рабочее место программиста расположено на 5 этаже девятиэтажного здания и имеет площадь 12 м</w:t>
      </w:r>
      <w:proofErr w:type="gramStart"/>
      <w:r>
        <w:rPr>
          <w:rFonts w:ascii="Times New Roman" w:eastAsia="Times New Roman" w:hAnsi="Times New Roman" w:cs="Times New Roman"/>
          <w:color w:val="000000"/>
          <w:sz w:val="28"/>
          <w:szCs w:val="28"/>
          <w:vertAlign w:val="superscript"/>
        </w:rPr>
        <w:t>2</w:t>
      </w:r>
      <w:proofErr w:type="gramEnd"/>
      <w:r>
        <w:rPr>
          <w:rFonts w:ascii="Times New Roman" w:eastAsia="Times New Roman" w:hAnsi="Times New Roman" w:cs="Times New Roman"/>
          <w:color w:val="000000"/>
          <w:sz w:val="28"/>
          <w:szCs w:val="28"/>
        </w:rPr>
        <w:t>(габариты: ширина ― 3м, длина ― 4 м, высота потолка― 2.5м)</w:t>
      </w:r>
    </w:p>
    <w:p w:rsidR="00D422FC" w:rsidRDefault="00D422FC">
      <w:pPr>
        <w:spacing w:before="28" w:after="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color w:val="000000"/>
          <w:sz w:val="28"/>
          <w:szCs w:val="28"/>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000000"/>
          <w:sz w:val="28"/>
          <w:szCs w:val="28"/>
        </w:rPr>
        <w:t xml:space="preserve">: цвета стен, потолка, пола гармонируют между собой. Помещение </w:t>
      </w:r>
      <w:r>
        <w:rPr>
          <w:rFonts w:ascii="Times New Roman" w:eastAsia="Times New Roman" w:hAnsi="Times New Roman" w:cs="Times New Roman"/>
          <w:sz w:val="28"/>
          <w:szCs w:val="28"/>
        </w:rPr>
        <w:t>оборудовано устройствами общего освещения, имеется 1 окно и 1 дверь.</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D422FC" w:rsidRDefault="00D422FC">
      <w:pPr>
        <w:spacing w:before="28" w:after="0" w:line="100" w:lineRule="atLeast"/>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Площадь помещения 12 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Pr>
          <w:rFonts w:ascii="Times New Roman" w:eastAsia="Times New Roman" w:hAnsi="Times New Roman" w:cs="Times New Roman"/>
          <w:sz w:val="28"/>
          <w:szCs w:val="28"/>
        </w:rPr>
        <w:t>Т(</w:t>
      </w:r>
      <w:proofErr w:type="gramEnd"/>
      <w:r>
        <w:rPr>
          <w:rFonts w:ascii="Times New Roman" w:eastAsia="Times New Roman" w:hAnsi="Times New Roman" w:cs="Times New Roman"/>
          <w:sz w:val="28"/>
          <w:szCs w:val="28"/>
        </w:rPr>
        <w:t>видео-дисплейный терминал) на базе плоских дискретных экранов (жидкокристаллические, плазменные) площадь не менее 4,5 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w:p>
    <w:p w:rsidR="00D422FC" w:rsidRDefault="00D422FC">
      <w:pPr>
        <w:spacing w:before="28" w:after="0" w:line="100" w:lineRule="atLeast"/>
        <w:ind w:firstLine="709"/>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 xml:space="preserve">Количество ПЭВМ </w:t>
      </w:r>
      <w:proofErr w:type="spellStart"/>
      <w:r>
        <w:rPr>
          <w:rFonts w:ascii="Times New Roman" w:eastAsia="Times New Roman" w:hAnsi="Times New Roman" w:cs="Times New Roman"/>
          <w:i/>
          <w:iCs/>
          <w:color w:val="000000"/>
          <w:sz w:val="28"/>
          <w:szCs w:val="28"/>
        </w:rPr>
        <w:t>N</w:t>
      </w:r>
      <w:r>
        <w:rPr>
          <w:rFonts w:ascii="Times New Roman" w:eastAsia="Times New Roman" w:hAnsi="Times New Roman" w:cs="Times New Roman"/>
          <w:i/>
          <w:iCs/>
          <w:color w:val="000000"/>
          <w:sz w:val="28"/>
          <w:szCs w:val="28"/>
          <w:vertAlign w:val="subscript"/>
        </w:rPr>
        <w:t>к</w:t>
      </w:r>
      <w:proofErr w:type="spellEnd"/>
      <w:r>
        <w:rPr>
          <w:rFonts w:ascii="Times New Roman" w:eastAsia="Times New Roman" w:hAnsi="Times New Roman" w:cs="Times New Roman"/>
          <w:i/>
          <w:iCs/>
          <w:color w:val="000000"/>
          <w:sz w:val="28"/>
          <w:szCs w:val="28"/>
        </w:rPr>
        <w:t>= 1 шт</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Pr>
          <w:rFonts w:ascii="Times New Roman" w:eastAsia="Times New Roman" w:hAnsi="Times New Roman" w:cs="Times New Roman"/>
          <w:color w:val="000000"/>
          <w:sz w:val="28"/>
          <w:szCs w:val="28"/>
        </w:rPr>
        <w:t xml:space="preserve">в </w:t>
      </w:r>
      <w:r>
        <w:rPr>
          <w:rFonts w:ascii="Times New Roman" w:eastAsia="Times New Roman" w:hAnsi="Times New Roman" w:cs="Times New Roman"/>
          <w:sz w:val="28"/>
          <w:szCs w:val="28"/>
        </w:rPr>
        <w:t xml:space="preserve">СанПиН 2.2.2/2.4.1340-03 «Гигиенические </w:t>
      </w:r>
      <w:r>
        <w:rPr>
          <w:rFonts w:ascii="Times New Roman" w:eastAsia="Times New Roman" w:hAnsi="Times New Roman" w:cs="Times New Roman"/>
          <w:sz w:val="28"/>
          <w:szCs w:val="28"/>
        </w:rPr>
        <w:lastRenderedPageBreak/>
        <w:t>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Pr>
          <w:rFonts w:ascii="Times New Roman" w:eastAsia="Times New Roman" w:hAnsi="Times New Roman" w:cs="Times New Roman"/>
          <w:color w:val="000000"/>
          <w:sz w:val="28"/>
          <w:szCs w:val="28"/>
        </w:rPr>
        <w:t xml:space="preserve"> </w:t>
      </w:r>
      <w:proofErr w:type="gramEnd"/>
    </w:p>
    <w:p w:rsidR="00D422FC" w:rsidRDefault="00D422FC">
      <w:pPr>
        <w:spacing w:before="28" w:after="0" w:line="100" w:lineRule="atLeast"/>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Рабочее место состоит </w:t>
      </w:r>
      <w:proofErr w:type="gramStart"/>
      <w:r>
        <w:rPr>
          <w:rFonts w:ascii="Times New Roman" w:eastAsia="Times New Roman" w:hAnsi="Times New Roman" w:cs="Times New Roman"/>
          <w:color w:val="000000"/>
          <w:sz w:val="28"/>
          <w:szCs w:val="28"/>
        </w:rPr>
        <w:t>из</w:t>
      </w:r>
      <w:proofErr w:type="gramEnd"/>
      <w:r>
        <w:rPr>
          <w:rFonts w:ascii="Times New Roman" w:eastAsia="Times New Roman" w:hAnsi="Times New Roman" w:cs="Times New Roman"/>
          <w:color w:val="000000"/>
          <w:sz w:val="28"/>
          <w:szCs w:val="28"/>
        </w:rPr>
        <w:t>:</w:t>
      </w:r>
    </w:p>
    <w:p w:rsidR="00D422FC" w:rsidRDefault="00D422FC">
      <w:pPr>
        <w:numPr>
          <w:ilvl w:val="0"/>
          <w:numId w:val="2"/>
        </w:numPr>
        <w:spacing w:before="28" w:after="0"/>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стула</w:t>
      </w:r>
      <w:r>
        <w:rPr>
          <w:rFonts w:ascii="Times New Roman" w:eastAsia="Times New Roman" w:hAnsi="Times New Roman" w:cs="Times New Roman"/>
          <w:color w:val="000000"/>
          <w:sz w:val="28"/>
          <w:szCs w:val="28"/>
          <w:lang w:val="en-US"/>
        </w:rPr>
        <w:t>;</w:t>
      </w:r>
    </w:p>
    <w:p w:rsidR="00D422FC" w:rsidRDefault="00D422FC">
      <w:pPr>
        <w:numPr>
          <w:ilvl w:val="0"/>
          <w:numId w:val="2"/>
        </w:numPr>
        <w:spacing w:before="28" w:after="0"/>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стола</w:t>
      </w:r>
      <w:r>
        <w:rPr>
          <w:rFonts w:ascii="Times New Roman" w:eastAsia="Times New Roman" w:hAnsi="Times New Roman" w:cs="Times New Roman"/>
          <w:color w:val="000000"/>
          <w:sz w:val="28"/>
          <w:szCs w:val="28"/>
          <w:lang w:val="en-US"/>
        </w:rPr>
        <w:t>;</w:t>
      </w:r>
    </w:p>
    <w:p w:rsidR="00D422FC" w:rsidRDefault="00D422FC">
      <w:pPr>
        <w:numPr>
          <w:ilvl w:val="0"/>
          <w:numId w:val="2"/>
        </w:numPr>
        <w:spacing w:before="28" w:after="0"/>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ЖК-монитор </w:t>
      </w:r>
      <w:r>
        <w:rPr>
          <w:rFonts w:ascii="Times New Roman" w:eastAsia="Times New Roman" w:hAnsi="Times New Roman" w:cs="Times New Roman"/>
          <w:color w:val="000000"/>
          <w:sz w:val="28"/>
          <w:szCs w:val="28"/>
          <w:lang w:val="en-US"/>
        </w:rPr>
        <w:t>Samsung 22</w:t>
      </w:r>
      <w:r>
        <w:rPr>
          <w:rFonts w:ascii="Times New Roman" w:eastAsia="Times New Roman" w:hAnsi="Times New Roman" w:cs="Times New Roman"/>
          <w:sz w:val="28"/>
          <w:szCs w:val="28"/>
          <w:lang w:val="en-US"/>
        </w:rPr>
        <w:t>''</w:t>
      </w:r>
    </w:p>
    <w:p w:rsidR="00D422FC" w:rsidRDefault="00D422FC">
      <w:pPr>
        <w:numPr>
          <w:ilvl w:val="0"/>
          <w:numId w:val="2"/>
        </w:numPr>
        <w:spacing w:before="28" w:after="0"/>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Системный блок (</w:t>
      </w:r>
      <w:r>
        <w:rPr>
          <w:rFonts w:ascii="Times New Roman" w:eastAsia="Times New Roman" w:hAnsi="Times New Roman" w:cs="Times New Roman"/>
          <w:color w:val="000000"/>
          <w:sz w:val="28"/>
          <w:szCs w:val="28"/>
          <w:lang w:val="en-US"/>
        </w:rPr>
        <w:t>AMD</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lang w:val="en-US"/>
        </w:rPr>
        <w:t>Fx</w:t>
      </w:r>
      <w:proofErr w:type="spellEnd"/>
      <w:r>
        <w:rPr>
          <w:rFonts w:ascii="Times New Roman" w:eastAsia="Times New Roman" w:hAnsi="Times New Roman" w:cs="Times New Roman"/>
          <w:color w:val="000000"/>
          <w:sz w:val="28"/>
          <w:szCs w:val="28"/>
        </w:rPr>
        <w:t xml:space="preserve">-8300,8 </w:t>
      </w:r>
      <w:r>
        <w:rPr>
          <w:rFonts w:ascii="Times New Roman" w:eastAsia="Times New Roman" w:hAnsi="Times New Roman" w:cs="Times New Roman"/>
          <w:color w:val="000000"/>
          <w:sz w:val="28"/>
          <w:szCs w:val="28"/>
          <w:lang w:val="en-US"/>
        </w:rPr>
        <w:t>Gb</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DDR</w:t>
      </w:r>
      <w:r>
        <w:rPr>
          <w:rFonts w:ascii="Times New Roman" w:eastAsia="Times New Roman" w:hAnsi="Times New Roman" w:cs="Times New Roman"/>
          <w:color w:val="000000"/>
          <w:sz w:val="28"/>
          <w:szCs w:val="28"/>
        </w:rPr>
        <w:t>-4,500</w:t>
      </w:r>
      <w:r>
        <w:rPr>
          <w:rFonts w:ascii="Times New Roman" w:eastAsia="Times New Roman" w:hAnsi="Times New Roman" w:cs="Times New Roman"/>
          <w:color w:val="000000"/>
          <w:sz w:val="28"/>
          <w:szCs w:val="28"/>
          <w:lang w:val="en-US"/>
        </w:rPr>
        <w:t>Gb</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HDD</w:t>
      </w:r>
      <w:r>
        <w:rPr>
          <w:rFonts w:ascii="Times New Roman" w:eastAsia="Times New Roman" w:hAnsi="Times New Roman" w:cs="Times New Roman"/>
          <w:color w:val="000000"/>
          <w:sz w:val="28"/>
          <w:szCs w:val="28"/>
        </w:rPr>
        <w:t>);</w:t>
      </w:r>
    </w:p>
    <w:p w:rsidR="00D422FC" w:rsidRDefault="00D422FC">
      <w:pPr>
        <w:numPr>
          <w:ilvl w:val="0"/>
          <w:numId w:val="2"/>
        </w:numPr>
        <w:spacing w:before="28" w:after="0"/>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Клавиатура</w:t>
      </w:r>
      <w:r>
        <w:rPr>
          <w:rFonts w:ascii="Times New Roman" w:eastAsia="Times New Roman" w:hAnsi="Times New Roman" w:cs="Times New Roman"/>
          <w:color w:val="000000"/>
          <w:sz w:val="28"/>
          <w:szCs w:val="28"/>
          <w:lang w:val="en-US"/>
        </w:rPr>
        <w:t>;</w:t>
      </w:r>
    </w:p>
    <w:p w:rsidR="00D422FC" w:rsidRDefault="00D422FC">
      <w:pPr>
        <w:numPr>
          <w:ilvl w:val="0"/>
          <w:numId w:val="2"/>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Манипулятор </w:t>
      </w:r>
      <w:r>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rPr>
        <w:t>мышь</w:t>
      </w:r>
      <w:r>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rPr>
        <w:t>.</w:t>
      </w:r>
    </w:p>
    <w:p w:rsidR="00D422FC" w:rsidRDefault="00D422FC">
      <w:pPr>
        <w:spacing w:before="28" w:after="0" w:line="100" w:lineRule="atLeast"/>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В помещении имеются принтер и сканер фирмы </w:t>
      </w:r>
      <w:r>
        <w:rPr>
          <w:rFonts w:ascii="Times New Roman" w:eastAsia="Times New Roman" w:hAnsi="Times New Roman" w:cs="Times New Roman"/>
          <w:sz w:val="28"/>
          <w:szCs w:val="28"/>
          <w:lang w:val="en-US"/>
        </w:rPr>
        <w:t>canon</w:t>
      </w:r>
      <w:r>
        <w:rPr>
          <w:rFonts w:ascii="Times New Roman" w:eastAsia="Times New Roman" w:hAnsi="Times New Roman" w:cs="Times New Roman"/>
          <w:sz w:val="28"/>
          <w:szCs w:val="28"/>
        </w:rPr>
        <w:t>.</w:t>
      </w:r>
    </w:p>
    <w:p w:rsidR="00D422FC" w:rsidRDefault="00D422FC">
      <w:pPr>
        <w:spacing w:before="28" w:after="0" w:line="100" w:lineRule="atLeast"/>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Рабочее места оборудовано роутером обеспечивающим выход в интернет на скорости 40 Мб/</w:t>
      </w:r>
      <w:r>
        <w:rPr>
          <w:rFonts w:ascii="Times New Roman" w:eastAsia="Times New Roman" w:hAnsi="Times New Roman" w:cs="Times New Roman"/>
          <w:color w:val="000000"/>
          <w:sz w:val="28"/>
          <w:szCs w:val="28"/>
          <w:lang w:val="en-US"/>
        </w:rPr>
        <w:t>c</w:t>
      </w:r>
      <w:r>
        <w:rPr>
          <w:rFonts w:ascii="Times New Roman" w:eastAsia="Times New Roman" w:hAnsi="Times New Roman" w:cs="Times New Roman"/>
          <w:color w:val="000000"/>
          <w:sz w:val="28"/>
          <w:szCs w:val="28"/>
        </w:rPr>
        <w:t xml:space="preserve"> как с </w:t>
      </w:r>
      <w:proofErr w:type="gramStart"/>
      <w:r>
        <w:rPr>
          <w:rFonts w:ascii="Times New Roman" w:eastAsia="Times New Roman" w:hAnsi="Times New Roman" w:cs="Times New Roman"/>
          <w:color w:val="000000"/>
          <w:sz w:val="28"/>
          <w:szCs w:val="28"/>
        </w:rPr>
        <w:t>ПЭВМ</w:t>
      </w:r>
      <w:proofErr w:type="gramEnd"/>
      <w:r>
        <w:rPr>
          <w:rFonts w:ascii="Times New Roman" w:eastAsia="Times New Roman" w:hAnsi="Times New Roman" w:cs="Times New Roman"/>
          <w:color w:val="000000"/>
          <w:sz w:val="28"/>
          <w:szCs w:val="28"/>
        </w:rPr>
        <w:t xml:space="preserve"> так и с мобильных устройств с помощью </w:t>
      </w:r>
      <w:proofErr w:type="spellStart"/>
      <w:r>
        <w:rPr>
          <w:rFonts w:ascii="Times New Roman" w:eastAsia="Times New Roman" w:hAnsi="Times New Roman" w:cs="Times New Roman"/>
          <w:color w:val="000000"/>
          <w:sz w:val="28"/>
          <w:szCs w:val="28"/>
          <w:lang w:val="en-US"/>
        </w:rPr>
        <w:t>WiFi</w:t>
      </w:r>
      <w:proofErr w:type="spellEnd"/>
      <w:r>
        <w:rPr>
          <w:rFonts w:ascii="Times New Roman" w:eastAsia="Times New Roman" w:hAnsi="Times New Roman" w:cs="Times New Roman"/>
          <w:color w:val="000000"/>
          <w:sz w:val="28"/>
          <w:szCs w:val="28"/>
        </w:rPr>
        <w:t>.</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Для электропитания используется трёхфазная сеть переменного тока частотой 50 Гц и напряжением 220</w:t>
      </w:r>
      <w:proofErr w:type="gramStart"/>
      <w:r>
        <w:rPr>
          <w:rFonts w:ascii="Times New Roman" w:eastAsia="Times New Roman" w:hAnsi="Times New Roman" w:cs="Times New Roman"/>
          <w:color w:val="000000"/>
          <w:sz w:val="28"/>
          <w:szCs w:val="28"/>
        </w:rPr>
        <w:t xml:space="preserve"> В</w:t>
      </w:r>
      <w:proofErr w:type="gramEnd"/>
      <w:r>
        <w:rPr>
          <w:rFonts w:ascii="Times New Roman" w:eastAsia="Times New Roman" w:hAnsi="Times New Roman" w:cs="Times New Roman"/>
          <w:color w:val="000000"/>
          <w:sz w:val="28"/>
          <w:szCs w:val="28"/>
        </w:rPr>
        <w:t xml:space="preserve"> и </w:t>
      </w:r>
      <w:proofErr w:type="spellStart"/>
      <w:r>
        <w:rPr>
          <w:rFonts w:ascii="Times New Roman" w:eastAsia="Times New Roman" w:hAnsi="Times New Roman" w:cs="Times New Roman"/>
          <w:sz w:val="28"/>
          <w:szCs w:val="28"/>
        </w:rPr>
        <w:t>глухозаземленной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нейтралью</w:t>
      </w:r>
      <w:proofErr w:type="spellEnd"/>
      <w:r>
        <w:rPr>
          <w:rFonts w:ascii="Times New Roman" w:eastAsia="Times New Roman" w:hAnsi="Times New Roman" w:cs="Times New Roman"/>
          <w:sz w:val="28"/>
          <w:szCs w:val="28"/>
        </w:rPr>
        <w:t xml:space="preserve"> источника питания.</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Параметры микроклимата в помещении следующие: </w:t>
      </w:r>
    </w:p>
    <w:p w:rsidR="00D422FC" w:rsidRDefault="00D422FC">
      <w:pPr>
        <w:numPr>
          <w:ilvl w:val="0"/>
          <w:numId w:val="3"/>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температура воздуха составляет 21-24 градуса при нормативных значениях в теплое время года </w:t>
      </w:r>
      <w:r>
        <w:rPr>
          <w:rFonts w:ascii="Symbol" w:eastAsia="Times New Roman" w:hAnsi="Symbol" w:cs="Times New Roman"/>
          <w:sz w:val="28"/>
          <w:szCs w:val="28"/>
        </w:rPr>
        <w:t></w:t>
      </w:r>
      <w:r>
        <w:rPr>
          <w:rFonts w:ascii="Times New Roman" w:eastAsia="Times New Roman" w:hAnsi="Times New Roman" w:cs="Times New Roman"/>
          <w:sz w:val="28"/>
          <w:szCs w:val="28"/>
        </w:rPr>
        <w:t xml:space="preserve"> 23-25 градусов, в холодное </w:t>
      </w:r>
      <w:r>
        <w:rPr>
          <w:rFonts w:ascii="Symbol" w:eastAsia="Times New Roman" w:hAnsi="Symbol" w:cs="Times New Roman"/>
          <w:sz w:val="28"/>
          <w:szCs w:val="28"/>
        </w:rPr>
        <w:t></w:t>
      </w:r>
      <w:r>
        <w:rPr>
          <w:rFonts w:ascii="Times New Roman" w:eastAsia="Times New Roman" w:hAnsi="Times New Roman" w:cs="Times New Roman"/>
          <w:sz w:val="28"/>
          <w:szCs w:val="28"/>
        </w:rPr>
        <w:t xml:space="preserve"> 22-24 градуса; </w:t>
      </w:r>
    </w:p>
    <w:p w:rsidR="00D422FC" w:rsidRDefault="00D422FC">
      <w:pPr>
        <w:numPr>
          <w:ilvl w:val="0"/>
          <w:numId w:val="3"/>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относительная влажность воздуха </w:t>
      </w:r>
      <w:r>
        <w:rPr>
          <w:rFonts w:ascii="Symbol" w:eastAsia="Times New Roman" w:hAnsi="Symbol" w:cs="Times New Roman"/>
          <w:sz w:val="28"/>
          <w:szCs w:val="28"/>
        </w:rPr>
        <w:t></w:t>
      </w:r>
      <w:r>
        <w:rPr>
          <w:rFonts w:ascii="Times New Roman" w:eastAsia="Times New Roman" w:hAnsi="Times New Roman" w:cs="Times New Roman"/>
          <w:sz w:val="28"/>
          <w:szCs w:val="28"/>
        </w:rPr>
        <w:t xml:space="preserve"> 40-50 % (норматив </w:t>
      </w:r>
      <w:r>
        <w:rPr>
          <w:rFonts w:ascii="Symbol" w:eastAsia="Times New Roman" w:hAnsi="Symbol" w:cs="Times New Roman"/>
          <w:sz w:val="28"/>
          <w:szCs w:val="28"/>
        </w:rPr>
        <w:t></w:t>
      </w:r>
      <w:r>
        <w:rPr>
          <w:rFonts w:ascii="Times New Roman" w:eastAsia="Times New Roman" w:hAnsi="Times New Roman" w:cs="Times New Roman"/>
          <w:sz w:val="28"/>
          <w:szCs w:val="28"/>
        </w:rPr>
        <w:t xml:space="preserve"> 40-60 %); </w:t>
      </w:r>
    </w:p>
    <w:p w:rsidR="00D422FC" w:rsidRDefault="00D422FC">
      <w:pPr>
        <w:numPr>
          <w:ilvl w:val="0"/>
          <w:numId w:val="3"/>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скорость движения воздуха </w:t>
      </w:r>
      <w:r>
        <w:rPr>
          <w:rFonts w:ascii="Symbol" w:eastAsia="Times New Roman" w:hAnsi="Symbol" w:cs="Times New Roman"/>
          <w:sz w:val="28"/>
          <w:szCs w:val="28"/>
        </w:rPr>
        <w:t></w:t>
      </w:r>
      <w:r>
        <w:rPr>
          <w:rFonts w:ascii="Times New Roman" w:eastAsia="Times New Roman" w:hAnsi="Times New Roman" w:cs="Times New Roman"/>
          <w:sz w:val="28"/>
          <w:szCs w:val="28"/>
        </w:rPr>
        <w:t xml:space="preserve"> 0,1 м/</w:t>
      </w:r>
      <w:proofErr w:type="gramStart"/>
      <w:r>
        <w:rPr>
          <w:rFonts w:ascii="Times New Roman" w:eastAsia="Times New Roman" w:hAnsi="Times New Roman" w:cs="Times New Roman"/>
          <w:sz w:val="28"/>
          <w:szCs w:val="28"/>
        </w:rPr>
        <w:t>с</w:t>
      </w:r>
      <w:proofErr w:type="gramEnd"/>
      <w:r>
        <w:rPr>
          <w:rFonts w:ascii="Times New Roman" w:eastAsia="Times New Roman" w:hAnsi="Times New Roman" w:cs="Times New Roman"/>
          <w:sz w:val="28"/>
          <w:szCs w:val="28"/>
        </w:rPr>
        <w:t xml:space="preserve">. </w:t>
      </w:r>
    </w:p>
    <w:p w:rsidR="00D422FC" w:rsidRDefault="00D422FC">
      <w:pPr>
        <w:spacing w:before="28" w:after="0"/>
        <w:ind w:left="720"/>
        <w:jc w:val="both"/>
        <w:rPr>
          <w:rFonts w:ascii="Times New Roman" w:eastAsia="Times New Roman" w:hAnsi="Times New Roman" w:cs="Times New Roman"/>
          <w:sz w:val="28"/>
          <w:szCs w:val="28"/>
        </w:rPr>
      </w:pPr>
    </w:p>
    <w:p w:rsidR="00D422FC" w:rsidRDefault="00D422FC">
      <w:pPr>
        <w:pStyle w:val="ListParagraph"/>
        <w:spacing w:before="75" w:after="75" w:line="100" w:lineRule="atLeast"/>
        <w:ind w:left="0" w:right="75"/>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1.2 </w:t>
      </w:r>
      <w:r>
        <w:rPr>
          <w:rFonts w:ascii="Times New Roman" w:hAnsi="Times New Roman" w:cs="Times New Roman"/>
          <w:b/>
          <w:bCs/>
          <w:sz w:val="28"/>
          <w:szCs w:val="28"/>
        </w:rPr>
        <w:t>Оптимизация зрительных условий труда на рабочем месте</w:t>
      </w:r>
    </w:p>
    <w:p w:rsidR="00D422FC" w:rsidRDefault="00D422FC">
      <w:pPr>
        <w:pStyle w:val="ListParagraph"/>
        <w:spacing w:before="75" w:after="75" w:line="100" w:lineRule="atLeast"/>
        <w:ind w:left="0" w:right="75"/>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1.2.1 Основные требования к освещению с учётом труда</w:t>
      </w:r>
    </w:p>
    <w:p w:rsidR="00D422FC" w:rsidRDefault="00D422FC">
      <w:pPr>
        <w:pStyle w:val="ListParagraph"/>
        <w:spacing w:after="0" w:line="100" w:lineRule="atLeast"/>
        <w:ind w:left="0"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D422FC" w:rsidRDefault="00D422FC">
      <w:pPr>
        <w:pStyle w:val="ListParagraph"/>
        <w:spacing w:after="0" w:line="100" w:lineRule="atLeast"/>
        <w:ind w:left="0"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D422FC" w:rsidRDefault="00D422FC">
      <w:pPr>
        <w:pStyle w:val="ListParagraph"/>
        <w:spacing w:after="0" w:line="100" w:lineRule="atLeast"/>
        <w:ind w:left="0"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D422FC" w:rsidRDefault="00D422FC">
      <w:pPr>
        <w:pStyle w:val="ListParagraph"/>
        <w:spacing w:after="0" w:line="100" w:lineRule="atLeast"/>
        <w:ind w:left="0"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D422FC" w:rsidRDefault="00D422FC">
      <w:pPr>
        <w:pStyle w:val="ListParagraph"/>
        <w:spacing w:after="0" w:line="100" w:lineRule="atLeast"/>
        <w:ind w:left="0"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Контрастом</w:t>
      </w:r>
      <w:proofErr w:type="gramStart"/>
      <w:r>
        <w:rPr>
          <w:rFonts w:ascii="Times New Roman" w:eastAsia="Times New Roman" w:hAnsi="Times New Roman" w:cs="Times New Roman"/>
          <w:color w:val="000000"/>
          <w:sz w:val="28"/>
          <w:szCs w:val="28"/>
        </w:rPr>
        <w:t xml:space="preserve"> К</w:t>
      </w:r>
      <w:proofErr w:type="gramEnd"/>
      <w:r>
        <w:rPr>
          <w:rFonts w:ascii="Times New Roman" w:eastAsia="Times New Roman" w:hAnsi="Times New Roman" w:cs="Times New Roman"/>
          <w:color w:val="000000"/>
          <w:sz w:val="28"/>
          <w:szCs w:val="28"/>
        </w:rPr>
        <w:t xml:space="preserve"> объекта наблюдения и фона называется различие между их яркостями</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К=(Во-</w:t>
      </w:r>
      <w:proofErr w:type="spellStart"/>
      <w:r>
        <w:rPr>
          <w:rFonts w:ascii="Times New Roman" w:eastAsia="Times New Roman" w:hAnsi="Times New Roman" w:cs="Times New Roman"/>
          <w:color w:val="000000"/>
          <w:sz w:val="28"/>
          <w:szCs w:val="28"/>
        </w:rPr>
        <w:t>Вф</w:t>
      </w:r>
      <w:proofErr w:type="spellEnd"/>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Вф</w:t>
      </w:r>
      <w:proofErr w:type="spellEnd"/>
      <w:r>
        <w:rPr>
          <w:rFonts w:ascii="Times New Roman" w:eastAsia="Times New Roman" w:hAnsi="Times New Roman" w:cs="Times New Roman"/>
          <w:color w:val="000000"/>
          <w:sz w:val="28"/>
          <w:szCs w:val="28"/>
        </w:rPr>
        <w:t>,</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где</w:t>
      </w:r>
      <w:proofErr w:type="gramStart"/>
      <w:r>
        <w:rPr>
          <w:rFonts w:ascii="Times New Roman" w:eastAsia="Times New Roman" w:hAnsi="Times New Roman" w:cs="Times New Roman"/>
          <w:color w:val="000000"/>
          <w:sz w:val="28"/>
          <w:szCs w:val="28"/>
        </w:rPr>
        <w:t xml:space="preserve"> В</w:t>
      </w:r>
      <w:proofErr w:type="gramEnd"/>
      <w:r>
        <w:rPr>
          <w:rFonts w:ascii="Times New Roman" w:eastAsia="Times New Roman" w:hAnsi="Times New Roman" w:cs="Times New Roman"/>
          <w:color w:val="000000"/>
          <w:sz w:val="28"/>
          <w:szCs w:val="28"/>
        </w:rPr>
        <w:t xml:space="preserve">о и </w:t>
      </w:r>
      <w:proofErr w:type="spellStart"/>
      <w:r>
        <w:rPr>
          <w:rFonts w:ascii="Times New Roman" w:eastAsia="Times New Roman" w:hAnsi="Times New Roman" w:cs="Times New Roman"/>
          <w:color w:val="000000"/>
          <w:sz w:val="28"/>
          <w:szCs w:val="28"/>
        </w:rPr>
        <w:t>Вф</w:t>
      </w:r>
      <w:proofErr w:type="spellEnd"/>
      <w:r>
        <w:rPr>
          <w:rFonts w:ascii="Times New Roman" w:eastAsia="Times New Roman" w:hAnsi="Times New Roman" w:cs="Times New Roman"/>
          <w:color w:val="000000"/>
          <w:sz w:val="28"/>
          <w:szCs w:val="28"/>
        </w:rPr>
        <w:t xml:space="preserve"> соответственно яркости объекта и фона, кд/м</w:t>
      </w:r>
      <w:r>
        <w:rPr>
          <w:rFonts w:ascii="Times New Roman" w:eastAsia="Times New Roman" w:hAnsi="Times New Roman" w:cs="Times New Roman"/>
          <w:color w:val="000000"/>
          <w:sz w:val="28"/>
          <w:szCs w:val="28"/>
          <w:vertAlign w:val="superscript"/>
        </w:rPr>
        <w:t>2</w:t>
      </w:r>
      <w:r>
        <w:rPr>
          <w:rFonts w:ascii="Times New Roman" w:eastAsia="Times New Roman" w:hAnsi="Times New Roman" w:cs="Times New Roman"/>
          <w:color w:val="000000"/>
          <w:sz w:val="28"/>
          <w:szCs w:val="28"/>
        </w:rPr>
        <w:t> оптимальная величина контраста считается равной 0,6-0,9.</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недостаточной освещённости сокращается время, в течени</w:t>
      </w:r>
      <w:proofErr w:type="gramStart"/>
      <w:r>
        <w:rPr>
          <w:rFonts w:ascii="Times New Roman" w:eastAsia="Times New Roman" w:hAnsi="Times New Roman" w:cs="Times New Roman"/>
          <w:color w:val="000000"/>
          <w:sz w:val="28"/>
          <w:szCs w:val="28"/>
        </w:rPr>
        <w:t>и</w:t>
      </w:r>
      <w:proofErr w:type="gramEnd"/>
      <w:r>
        <w:rPr>
          <w:rFonts w:ascii="Times New Roman" w:eastAsia="Times New Roman" w:hAnsi="Times New Roman" w:cs="Times New Roman"/>
          <w:color w:val="000000"/>
          <w:sz w:val="28"/>
          <w:szCs w:val="28"/>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Pr>
          <w:rFonts w:ascii="Times New Roman" w:eastAsia="Times New Roman" w:hAnsi="Times New Roman" w:cs="Times New Roman"/>
          <w:color w:val="000000"/>
          <w:sz w:val="28"/>
          <w:szCs w:val="28"/>
        </w:rPr>
        <w:t>лк</w:t>
      </w:r>
      <w:proofErr w:type="spellEnd"/>
      <w:r>
        <w:rPr>
          <w:rFonts w:ascii="Times New Roman" w:eastAsia="Times New Roman" w:hAnsi="Times New Roman" w:cs="Times New Roman"/>
          <w:color w:val="000000"/>
          <w:sz w:val="28"/>
          <w:szCs w:val="28"/>
        </w:rPr>
        <w:t xml:space="preserve"> на 72% от исходной величины, при освещённости 75 </w:t>
      </w:r>
      <w:proofErr w:type="spellStart"/>
      <w:r>
        <w:rPr>
          <w:rFonts w:ascii="Times New Roman" w:eastAsia="Times New Roman" w:hAnsi="Times New Roman" w:cs="Times New Roman"/>
          <w:color w:val="000000"/>
          <w:sz w:val="28"/>
          <w:szCs w:val="28"/>
        </w:rPr>
        <w:t>лк</w:t>
      </w:r>
      <w:proofErr w:type="spellEnd"/>
      <w:r>
        <w:rPr>
          <w:rFonts w:ascii="Times New Roman" w:eastAsia="Times New Roman" w:hAnsi="Times New Roman" w:cs="Times New Roman"/>
          <w:color w:val="000000"/>
          <w:sz w:val="28"/>
          <w:szCs w:val="28"/>
        </w:rPr>
        <w:t xml:space="preserve"> – на 55%, при 100 </w:t>
      </w:r>
      <w:proofErr w:type="spellStart"/>
      <w:r>
        <w:rPr>
          <w:rFonts w:ascii="Times New Roman" w:eastAsia="Times New Roman" w:hAnsi="Times New Roman" w:cs="Times New Roman"/>
          <w:color w:val="000000"/>
          <w:sz w:val="28"/>
          <w:szCs w:val="28"/>
        </w:rPr>
        <w:t>лк</w:t>
      </w:r>
      <w:proofErr w:type="spellEnd"/>
      <w:r>
        <w:rPr>
          <w:rFonts w:ascii="Times New Roman" w:eastAsia="Times New Roman" w:hAnsi="Times New Roman" w:cs="Times New Roman"/>
          <w:color w:val="000000"/>
          <w:sz w:val="28"/>
          <w:szCs w:val="28"/>
        </w:rPr>
        <w:t xml:space="preserve"> – на 26%, при 200 </w:t>
      </w:r>
      <w:proofErr w:type="spellStart"/>
      <w:r>
        <w:rPr>
          <w:rFonts w:ascii="Times New Roman" w:eastAsia="Times New Roman" w:hAnsi="Times New Roman" w:cs="Times New Roman"/>
          <w:color w:val="000000"/>
          <w:sz w:val="28"/>
          <w:szCs w:val="28"/>
        </w:rPr>
        <w:t>лк</w:t>
      </w:r>
      <w:proofErr w:type="spellEnd"/>
      <w:r>
        <w:rPr>
          <w:rFonts w:ascii="Times New Roman" w:eastAsia="Times New Roman" w:hAnsi="Times New Roman" w:cs="Times New Roman"/>
          <w:color w:val="000000"/>
          <w:sz w:val="28"/>
          <w:szCs w:val="28"/>
        </w:rPr>
        <w:t xml:space="preserve"> – </w:t>
      </w:r>
      <w:proofErr w:type="gramStart"/>
      <w:r>
        <w:rPr>
          <w:rFonts w:ascii="Times New Roman" w:eastAsia="Times New Roman" w:hAnsi="Times New Roman" w:cs="Times New Roman"/>
          <w:color w:val="000000"/>
          <w:sz w:val="28"/>
          <w:szCs w:val="28"/>
        </w:rPr>
        <w:t>на</w:t>
      </w:r>
      <w:proofErr w:type="gramEnd"/>
      <w:r>
        <w:rPr>
          <w:rFonts w:ascii="Times New Roman" w:eastAsia="Times New Roman" w:hAnsi="Times New Roman" w:cs="Times New Roman"/>
          <w:color w:val="000000"/>
          <w:sz w:val="28"/>
          <w:szCs w:val="28"/>
        </w:rPr>
        <w:t xml:space="preserve"> 15%.</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Снижение видимости при появлении в поле зрения </w:t>
      </w:r>
      <w:proofErr w:type="spellStart"/>
      <w:r>
        <w:rPr>
          <w:rFonts w:ascii="Times New Roman" w:eastAsia="Times New Roman" w:hAnsi="Times New Roman" w:cs="Times New Roman"/>
          <w:color w:val="000000"/>
          <w:sz w:val="28"/>
          <w:szCs w:val="28"/>
        </w:rPr>
        <w:t>блеских</w:t>
      </w:r>
      <w:proofErr w:type="spellEnd"/>
      <w:r>
        <w:rPr>
          <w:rFonts w:ascii="Times New Roman" w:eastAsia="Times New Roman" w:hAnsi="Times New Roman" w:cs="Times New Roman"/>
          <w:color w:val="000000"/>
          <w:sz w:val="28"/>
          <w:szCs w:val="28"/>
        </w:rPr>
        <w:t xml:space="preserve"> источников света называется </w:t>
      </w:r>
      <w:proofErr w:type="spellStart"/>
      <w:r>
        <w:rPr>
          <w:rFonts w:ascii="Times New Roman" w:eastAsia="Times New Roman" w:hAnsi="Times New Roman" w:cs="Times New Roman"/>
          <w:color w:val="000000"/>
          <w:sz w:val="28"/>
          <w:szCs w:val="28"/>
        </w:rPr>
        <w:t>ослеплённостью</w:t>
      </w:r>
      <w:proofErr w:type="spellEnd"/>
      <w:r>
        <w:rPr>
          <w:rFonts w:ascii="Times New Roman" w:eastAsia="Times New Roman" w:hAnsi="Times New Roman" w:cs="Times New Roman"/>
          <w:color w:val="000000"/>
          <w:sz w:val="28"/>
          <w:szCs w:val="28"/>
        </w:rPr>
        <w:t>.</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Pr>
          <w:rFonts w:ascii="Times New Roman" w:eastAsia="Times New Roman" w:hAnsi="Times New Roman" w:cs="Times New Roman"/>
          <w:color w:val="000000"/>
          <w:sz w:val="28"/>
          <w:szCs w:val="28"/>
        </w:rPr>
        <w:t>f</w:t>
      </w:r>
      <w:proofErr w:type="gramEnd"/>
      <w:r>
        <w:rPr>
          <w:rFonts w:ascii="Times New Roman" w:eastAsia="Times New Roman" w:hAnsi="Times New Roman" w:cs="Times New Roman"/>
          <w:color w:val="000000"/>
          <w:sz w:val="28"/>
          <w:szCs w:val="28"/>
        </w:rPr>
        <w:t>кр</w:t>
      </w:r>
      <w:proofErr w:type="spellEnd"/>
      <w:r>
        <w:rPr>
          <w:rFonts w:ascii="Times New Roman" w:eastAsia="Times New Roman" w:hAnsi="Times New Roman" w:cs="Times New Roman"/>
          <w:color w:val="000000"/>
          <w:sz w:val="28"/>
          <w:szCs w:val="28"/>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D422FC" w:rsidRDefault="00D422FC">
      <w:pPr>
        <w:spacing w:after="0" w:line="100" w:lineRule="atLeast"/>
        <w:ind w:firstLine="708"/>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Анализ воздействия света на организм человека и основных свой</w:t>
      </w:r>
      <w:proofErr w:type="gramStart"/>
      <w:r>
        <w:rPr>
          <w:rFonts w:ascii="Times New Roman" w:eastAsia="Times New Roman" w:hAnsi="Times New Roman" w:cs="Times New Roman"/>
          <w:color w:val="000000"/>
          <w:sz w:val="28"/>
          <w:szCs w:val="28"/>
        </w:rPr>
        <w:t>ств зр</w:t>
      </w:r>
      <w:proofErr w:type="gramEnd"/>
      <w:r>
        <w:rPr>
          <w:rFonts w:ascii="Times New Roman" w:eastAsia="Times New Roman" w:hAnsi="Times New Roman" w:cs="Times New Roman"/>
          <w:color w:val="000000"/>
          <w:sz w:val="28"/>
          <w:szCs w:val="28"/>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D422FC" w:rsidRDefault="00D422FC">
      <w:pPr>
        <w:spacing w:after="0" w:line="100" w:lineRule="atLeast"/>
        <w:jc w:val="center"/>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1.2.2 Обоснование организации освещения и нормативного уровня освещённости рабочего места</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Освещение рабочих мест может быть естественным и искусственным.</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Pr>
          <w:rFonts w:ascii="Times New Roman" w:eastAsia="Times New Roman" w:hAnsi="Times New Roman" w:cs="Times New Roman"/>
          <w:color w:val="000000"/>
          <w:sz w:val="28"/>
          <w:szCs w:val="28"/>
        </w:rPr>
        <w:t>искусственным</w:t>
      </w:r>
      <w:proofErr w:type="gramEnd"/>
      <w:r>
        <w:rPr>
          <w:rFonts w:ascii="Times New Roman" w:eastAsia="Times New Roman" w:hAnsi="Times New Roman" w:cs="Times New Roman"/>
          <w:color w:val="000000"/>
          <w:sz w:val="28"/>
          <w:szCs w:val="28"/>
        </w:rPr>
        <w:t xml:space="preserve">. Искусственное освещение подразделяется </w:t>
      </w:r>
      <w:proofErr w:type="gramStart"/>
      <w:r>
        <w:rPr>
          <w:rFonts w:ascii="Times New Roman" w:eastAsia="Times New Roman" w:hAnsi="Times New Roman" w:cs="Times New Roman"/>
          <w:color w:val="000000"/>
          <w:sz w:val="28"/>
          <w:szCs w:val="28"/>
        </w:rPr>
        <w:t>на</w:t>
      </w:r>
      <w:proofErr w:type="gramEnd"/>
      <w:r>
        <w:rPr>
          <w:rFonts w:ascii="Times New Roman" w:eastAsia="Times New Roman" w:hAnsi="Times New Roman" w:cs="Times New Roman"/>
          <w:color w:val="000000"/>
          <w:sz w:val="28"/>
          <w:szCs w:val="28"/>
        </w:rPr>
        <w:t xml:space="preserve"> рабочее, дежурное, аварийное, эвакуационное и охранное.</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Pr>
          <w:rFonts w:ascii="Times New Roman" w:eastAsia="Times New Roman" w:hAnsi="Times New Roman" w:cs="Times New Roman"/>
          <w:color w:val="000000"/>
          <w:sz w:val="28"/>
          <w:szCs w:val="28"/>
        </w:rPr>
        <w:t>вне</w:t>
      </w:r>
      <w:proofErr w:type="gramEnd"/>
      <w:r>
        <w:rPr>
          <w:rFonts w:ascii="Times New Roman" w:eastAsia="Times New Roman" w:hAnsi="Times New Roman" w:cs="Times New Roman"/>
          <w:color w:val="000000"/>
          <w:sz w:val="28"/>
          <w:szCs w:val="28"/>
        </w:rPr>
        <w:t xml:space="preserve"> рабочее время.</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Pr>
          <w:rFonts w:ascii="Times New Roman" w:hAnsi="Times New Roman" w:cs="Times New Roman"/>
          <w:color w:val="000000"/>
          <w:sz w:val="28"/>
          <w:szCs w:val="28"/>
        </w:rPr>
        <w:t>СНиП II–4–79</w:t>
      </w:r>
      <w:r>
        <w:rPr>
          <w:rFonts w:ascii="Times New Roman" w:eastAsia="Times New Roman" w:hAnsi="Times New Roman" w:cs="Times New Roman"/>
          <w:color w:val="000000"/>
          <w:sz w:val="28"/>
          <w:szCs w:val="28"/>
        </w:rPr>
        <w:t xml:space="preserve"> освещённость в этом случае должна составлять не менее 5% от величины</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 xml:space="preserve"> предусматриваемой нормами рабочего освещения для данного вида работ, но не менее 5 </w:t>
      </w:r>
      <w:proofErr w:type="spellStart"/>
      <w:r>
        <w:rPr>
          <w:rFonts w:ascii="Times New Roman" w:eastAsia="Times New Roman" w:hAnsi="Times New Roman" w:cs="Times New Roman"/>
          <w:color w:val="000000"/>
          <w:sz w:val="28"/>
          <w:szCs w:val="28"/>
        </w:rPr>
        <w:t>лк</w:t>
      </w:r>
      <w:proofErr w:type="spellEnd"/>
      <w:r>
        <w:rPr>
          <w:rFonts w:ascii="Times New Roman" w:eastAsia="Times New Roman" w:hAnsi="Times New Roman" w:cs="Times New Roman"/>
          <w:color w:val="000000"/>
          <w:sz w:val="28"/>
          <w:szCs w:val="28"/>
        </w:rPr>
        <w:t xml:space="preserve"> при газоразрядных лампах и 2 </w:t>
      </w:r>
      <w:proofErr w:type="spellStart"/>
      <w:r>
        <w:rPr>
          <w:rFonts w:ascii="Times New Roman" w:eastAsia="Times New Roman" w:hAnsi="Times New Roman" w:cs="Times New Roman"/>
          <w:color w:val="000000"/>
          <w:sz w:val="28"/>
          <w:szCs w:val="28"/>
        </w:rPr>
        <w:t>лк</w:t>
      </w:r>
      <w:proofErr w:type="spellEnd"/>
      <w:r>
        <w:rPr>
          <w:rFonts w:ascii="Times New Roman" w:eastAsia="Times New Roman" w:hAnsi="Times New Roman" w:cs="Times New Roman"/>
          <w:color w:val="000000"/>
          <w:sz w:val="28"/>
          <w:szCs w:val="28"/>
        </w:rPr>
        <w:t xml:space="preserve"> – при лампах накаливания.</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Эвакуационное освещение включается при аварийной обстановке для эвакуации людей. Оно устанавливается в </w:t>
      </w:r>
      <w:proofErr w:type="gramStart"/>
      <w:r>
        <w:rPr>
          <w:rFonts w:ascii="Times New Roman" w:eastAsia="Times New Roman" w:hAnsi="Times New Roman" w:cs="Times New Roman"/>
          <w:color w:val="000000"/>
          <w:sz w:val="28"/>
          <w:szCs w:val="28"/>
        </w:rPr>
        <w:t>помещениях</w:t>
      </w:r>
      <w:proofErr w:type="gramEnd"/>
      <w:r>
        <w:rPr>
          <w:rFonts w:ascii="Times New Roman" w:eastAsia="Times New Roman" w:hAnsi="Times New Roman" w:cs="Times New Roman"/>
          <w:color w:val="000000"/>
          <w:sz w:val="28"/>
          <w:szCs w:val="28"/>
        </w:rPr>
        <w:t xml:space="preserve"> с числом работающих свыше 50 и на открытой территории. Освещённость в помещениях составляет 0,5 </w:t>
      </w:r>
      <w:proofErr w:type="spellStart"/>
      <w:r>
        <w:rPr>
          <w:rFonts w:ascii="Times New Roman" w:eastAsia="Times New Roman" w:hAnsi="Times New Roman" w:cs="Times New Roman"/>
          <w:color w:val="000000"/>
          <w:sz w:val="28"/>
          <w:szCs w:val="28"/>
        </w:rPr>
        <w:t>лк</w:t>
      </w:r>
      <w:proofErr w:type="spellEnd"/>
      <w:r>
        <w:rPr>
          <w:rFonts w:ascii="Times New Roman" w:eastAsia="Times New Roman" w:hAnsi="Times New Roman" w:cs="Times New Roman"/>
          <w:color w:val="000000"/>
          <w:sz w:val="28"/>
          <w:szCs w:val="28"/>
        </w:rPr>
        <w:t xml:space="preserve">, а на открытой территории – 0,2 </w:t>
      </w:r>
      <w:proofErr w:type="spellStart"/>
      <w:r>
        <w:rPr>
          <w:rFonts w:ascii="Times New Roman" w:eastAsia="Times New Roman" w:hAnsi="Times New Roman" w:cs="Times New Roman"/>
          <w:color w:val="000000"/>
          <w:sz w:val="28"/>
          <w:szCs w:val="28"/>
        </w:rPr>
        <w:t>лк</w:t>
      </w:r>
      <w:proofErr w:type="spellEnd"/>
      <w:r>
        <w:rPr>
          <w:rFonts w:ascii="Times New Roman" w:eastAsia="Times New Roman" w:hAnsi="Times New Roman" w:cs="Times New Roman"/>
          <w:color w:val="000000"/>
          <w:sz w:val="28"/>
          <w:szCs w:val="28"/>
        </w:rPr>
        <w:t>.</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Охранное освещение размещается вдоль границ территорий, охраняемых в ночное время.</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Искусственное освещение делится на общее, местное и комбинированное.</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Если светильники концентрируют световой поток непосредственно на рабочие места, то такое освещение называется местным.</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Pr>
          <w:rFonts w:ascii="Times New Roman" w:eastAsia="Times New Roman" w:hAnsi="Times New Roman" w:cs="Times New Roman"/>
          <w:color w:val="000000"/>
          <w:sz w:val="28"/>
          <w:szCs w:val="28"/>
        </w:rPr>
        <w:t>гологенные</w:t>
      </w:r>
      <w:proofErr w:type="spellEnd"/>
      <w:r>
        <w:rPr>
          <w:rFonts w:ascii="Times New Roman" w:eastAsia="Times New Roman" w:hAnsi="Times New Roman" w:cs="Times New Roman"/>
          <w:color w:val="000000"/>
          <w:sz w:val="28"/>
          <w:szCs w:val="28"/>
        </w:rPr>
        <w:t xml:space="preserve"> и газоразрядные.</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D422FC" w:rsidRDefault="00D422FC">
      <w:pPr>
        <w:spacing w:after="0" w:line="100" w:lineRule="atLeast"/>
        <w:ind w:firstLine="708"/>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Желательно, чтобы спектр искусственного освещения максимально приближался к спектру естественного света.</w:t>
      </w:r>
    </w:p>
    <w:p w:rsidR="00D422FC" w:rsidRDefault="00D422FC">
      <w:pPr>
        <w:spacing w:after="0" w:line="100" w:lineRule="atLeast"/>
        <w:jc w:val="center"/>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1.2.3 Средства и способы обеспечения требуемой освещённости и равномерности </w:t>
      </w:r>
      <w:proofErr w:type="spellStart"/>
      <w:r>
        <w:rPr>
          <w:rFonts w:ascii="Times New Roman" w:eastAsia="Times New Roman" w:hAnsi="Times New Roman" w:cs="Times New Roman"/>
          <w:b/>
          <w:bCs/>
          <w:color w:val="000000"/>
          <w:sz w:val="28"/>
          <w:szCs w:val="28"/>
        </w:rPr>
        <w:t>светораспределения</w:t>
      </w:r>
      <w:proofErr w:type="spellEnd"/>
    </w:p>
    <w:p w:rsidR="00D422FC" w:rsidRDefault="00D422FC">
      <w:pPr>
        <w:spacing w:after="0" w:line="100" w:lineRule="atLeast"/>
        <w:ind w:firstLine="708"/>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hAnsi="Times New Roman" w:cs="Times New Roman"/>
          <w:color w:val="000000"/>
          <w:sz w:val="28"/>
          <w:szCs w:val="28"/>
        </w:rPr>
        <w:t>СНиП II–4–79</w:t>
      </w:r>
      <w:r>
        <w:rPr>
          <w:rFonts w:ascii="Times New Roman" w:eastAsia="Times New Roman" w:hAnsi="Times New Roman" w:cs="Times New Roman"/>
          <w:color w:val="000000"/>
          <w:sz w:val="28"/>
          <w:szCs w:val="28"/>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Pr>
          <w:rFonts w:ascii="Times New Roman" w:eastAsia="Times New Roman" w:hAnsi="Times New Roman" w:cs="Times New Roman"/>
          <w:color w:val="000000"/>
          <w:sz w:val="28"/>
          <w:szCs w:val="28"/>
        </w:rPr>
        <w:t>определённый</w:t>
      </w:r>
      <w:proofErr w:type="gramEnd"/>
      <w:r>
        <w:rPr>
          <w:rFonts w:ascii="Times New Roman" w:eastAsia="Times New Roman" w:hAnsi="Times New Roman" w:cs="Times New Roman"/>
          <w:color w:val="000000"/>
          <w:sz w:val="28"/>
          <w:szCs w:val="28"/>
        </w:rPr>
        <w:t xml:space="preserve"> расчётным путём КЕО сравнивают с нормативным.</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Pr>
          <w:rFonts w:ascii="Times New Roman" w:eastAsia="Times New Roman" w:hAnsi="Times New Roman" w:cs="Times New Roman"/>
          <w:color w:val="000000"/>
          <w:sz w:val="28"/>
          <w:szCs w:val="28"/>
        </w:rPr>
        <w:t>подразряда</w:t>
      </w:r>
      <w:proofErr w:type="spellEnd"/>
      <w:r>
        <w:rPr>
          <w:rFonts w:ascii="Times New Roman" w:eastAsia="Times New Roman" w:hAnsi="Times New Roman" w:cs="Times New Roman"/>
          <w:color w:val="000000"/>
          <w:sz w:val="28"/>
          <w:szCs w:val="28"/>
        </w:rPr>
        <w:t>, для каждого из которых нормируется освещённость.</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Необходимый уровень освещённости тем выше, чем темнее фон, меньше объект различения и контраст объекта с фоном.</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Нормы регламентируют не только количественные, но и качественные показатели освещения: показатель </w:t>
      </w:r>
      <w:proofErr w:type="spellStart"/>
      <w:r>
        <w:rPr>
          <w:rFonts w:ascii="Times New Roman" w:eastAsia="Times New Roman" w:hAnsi="Times New Roman" w:cs="Times New Roman"/>
          <w:color w:val="000000"/>
          <w:sz w:val="28"/>
          <w:szCs w:val="28"/>
        </w:rPr>
        <w:t>ослеплённости</w:t>
      </w:r>
      <w:proofErr w:type="spellEnd"/>
      <w:r>
        <w:rPr>
          <w:rFonts w:ascii="Times New Roman" w:eastAsia="Times New Roman" w:hAnsi="Times New Roman" w:cs="Times New Roman"/>
          <w:color w:val="000000"/>
          <w:sz w:val="28"/>
          <w:szCs w:val="28"/>
        </w:rPr>
        <w:t xml:space="preserve"> - для ограничения </w:t>
      </w:r>
      <w:r>
        <w:rPr>
          <w:rFonts w:ascii="Times New Roman" w:eastAsia="Times New Roman" w:hAnsi="Times New Roman" w:cs="Times New Roman"/>
          <w:color w:val="000000"/>
          <w:sz w:val="28"/>
          <w:szCs w:val="28"/>
        </w:rPr>
        <w:lastRenderedPageBreak/>
        <w:t>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D422FC" w:rsidRDefault="00D422FC">
      <w:pPr>
        <w:spacing w:after="0" w:line="100" w:lineRule="atLeast"/>
        <w:ind w:firstLine="708"/>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D422FC" w:rsidRDefault="00D422FC">
      <w:pPr>
        <w:spacing w:before="75" w:after="75" w:line="100" w:lineRule="atLeast"/>
        <w:ind w:right="75" w:firstLine="708"/>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1.2.4 Расчёт освещения рабочего места</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D422FC" w:rsidRDefault="00D422FC">
      <w:pPr>
        <w:spacing w:after="0" w:line="100" w:lineRule="atLeast"/>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Проектирование системы общего искусственного освещения представляет собой последовательное решение следующих задач.</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выбор типа источников света (ламп);</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выбор типа светильников;</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размещение светильников в плане помещения и определение их количества;</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расчет светового потока ламп светильников;</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выбор стандартной лампы.</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Исходными данными для расчета являются:</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гигиеничекая</w:t>
      </w:r>
      <w:proofErr w:type="spellEnd"/>
      <w:r>
        <w:rPr>
          <w:rFonts w:ascii="Times New Roman" w:eastAsia="Times New Roman" w:hAnsi="Times New Roman" w:cs="Times New Roman"/>
          <w:color w:val="000000"/>
          <w:sz w:val="28"/>
          <w:szCs w:val="28"/>
        </w:rPr>
        <w:t xml:space="preserve"> норма освещения согласно </w:t>
      </w:r>
      <w:r>
        <w:rPr>
          <w:rFonts w:ascii="Times New Roman" w:hAnsi="Times New Roman" w:cs="Times New Roman"/>
          <w:color w:val="000000"/>
          <w:sz w:val="28"/>
          <w:szCs w:val="28"/>
        </w:rPr>
        <w:t>СНиП II–4–79</w:t>
      </w:r>
      <w:r>
        <w:rPr>
          <w:rFonts w:ascii="Times New Roman" w:eastAsia="Times New Roman" w:hAnsi="Times New Roman" w:cs="Times New Roman"/>
          <w:color w:val="000000"/>
          <w:sz w:val="28"/>
          <w:szCs w:val="28"/>
        </w:rPr>
        <w:t xml:space="preserve">  </w:t>
      </w:r>
      <w:proofErr w:type="spellStart"/>
      <w:proofErr w:type="gramStart"/>
      <w:r>
        <w:rPr>
          <w:rFonts w:ascii="Times New Roman" w:eastAsia="Times New Roman" w:hAnsi="Times New Roman" w:cs="Times New Roman"/>
          <w:color w:val="000000"/>
          <w:sz w:val="28"/>
          <w:szCs w:val="28"/>
        </w:rPr>
        <w:t>Е</w:t>
      </w:r>
      <w:proofErr w:type="gramEnd"/>
      <w:r>
        <w:rPr>
          <w:rFonts w:ascii="Times New Roman" w:eastAsia="Times New Roman" w:hAnsi="Times New Roman" w:cs="Times New Roman"/>
          <w:color w:val="000000"/>
          <w:sz w:val="28"/>
          <w:szCs w:val="28"/>
          <w:vertAlign w:val="subscript"/>
        </w:rPr>
        <w:t>min</w:t>
      </w:r>
      <w:proofErr w:type="spellEnd"/>
      <w:r>
        <w:rPr>
          <w:rFonts w:ascii="Times New Roman" w:eastAsia="Times New Roman" w:hAnsi="Times New Roman" w:cs="Times New Roman"/>
          <w:color w:val="000000"/>
          <w:sz w:val="28"/>
          <w:szCs w:val="28"/>
          <w:vertAlign w:val="subscript"/>
        </w:rPr>
        <w:t> </w:t>
      </w: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лк</w:t>
      </w:r>
      <w:proofErr w:type="spellEnd"/>
      <w:r>
        <w:rPr>
          <w:rFonts w:ascii="Times New Roman" w:eastAsia="Times New Roman" w:hAnsi="Times New Roman" w:cs="Times New Roman"/>
          <w:color w:val="000000"/>
          <w:sz w:val="28"/>
          <w:szCs w:val="28"/>
        </w:rPr>
        <w:t xml:space="preserve">).   </w:t>
      </w:r>
      <w:proofErr w:type="spellStart"/>
      <w:proofErr w:type="gramStart"/>
      <w:r>
        <w:rPr>
          <w:rFonts w:ascii="Times New Roman" w:eastAsia="Times New Roman" w:hAnsi="Times New Roman" w:cs="Times New Roman"/>
          <w:color w:val="000000"/>
          <w:sz w:val="28"/>
          <w:szCs w:val="28"/>
        </w:rPr>
        <w:t>Е</w:t>
      </w:r>
      <w:proofErr w:type="gramEnd"/>
      <w:r>
        <w:rPr>
          <w:rFonts w:ascii="Times New Roman" w:eastAsia="Times New Roman" w:hAnsi="Times New Roman" w:cs="Times New Roman"/>
          <w:color w:val="000000"/>
          <w:sz w:val="28"/>
          <w:szCs w:val="28"/>
          <w:vertAlign w:val="subscript"/>
        </w:rPr>
        <w:t>min</w:t>
      </w:r>
      <w:proofErr w:type="spellEnd"/>
      <w:r>
        <w:rPr>
          <w:rFonts w:ascii="Times New Roman" w:eastAsia="Times New Roman" w:hAnsi="Times New Roman" w:cs="Times New Roman"/>
          <w:color w:val="000000"/>
          <w:sz w:val="28"/>
          <w:szCs w:val="28"/>
        </w:rPr>
        <w:t xml:space="preserve"> = 150 </w:t>
      </w:r>
      <w:proofErr w:type="spellStart"/>
      <w:r>
        <w:rPr>
          <w:rFonts w:ascii="Times New Roman" w:eastAsia="Times New Roman" w:hAnsi="Times New Roman" w:cs="Times New Roman"/>
          <w:color w:val="000000"/>
          <w:sz w:val="28"/>
          <w:szCs w:val="28"/>
        </w:rPr>
        <w:t>лк</w:t>
      </w:r>
      <w:proofErr w:type="spellEnd"/>
      <w:r>
        <w:rPr>
          <w:rFonts w:ascii="Times New Roman" w:eastAsia="Times New Roman" w:hAnsi="Times New Roman" w:cs="Times New Roman"/>
          <w:color w:val="000000"/>
          <w:sz w:val="28"/>
          <w:szCs w:val="28"/>
        </w:rPr>
        <w:t>;</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габаритные размеры производственного помещения A x B x H (м).</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 4, B = 3,H = 2,5;</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коэффициенты отражения рабочих поверхностей </w:t>
      </w:r>
      <w:proofErr w:type="spellStart"/>
      <w:proofErr w:type="gramStart"/>
      <w:r>
        <w:rPr>
          <w:rFonts w:ascii="Times New Roman" w:eastAsia="Times New Roman" w:hAnsi="Times New Roman" w:cs="Times New Roman"/>
          <w:color w:val="000000"/>
          <w:sz w:val="28"/>
          <w:szCs w:val="28"/>
        </w:rPr>
        <w:t>r</w:t>
      </w:r>
      <w:proofErr w:type="gramEnd"/>
      <w:r>
        <w:rPr>
          <w:rFonts w:ascii="Times New Roman" w:eastAsia="Times New Roman" w:hAnsi="Times New Roman" w:cs="Times New Roman"/>
          <w:color w:val="000000"/>
          <w:sz w:val="28"/>
          <w:szCs w:val="28"/>
          <w:vertAlign w:val="subscript"/>
        </w:rPr>
        <w:t>р</w:t>
      </w:r>
      <w:proofErr w:type="spellEnd"/>
      <w:r>
        <w:rPr>
          <w:rFonts w:ascii="Times New Roman" w:eastAsia="Times New Roman" w:hAnsi="Times New Roman" w:cs="Times New Roman"/>
          <w:color w:val="000000"/>
          <w:sz w:val="28"/>
          <w:szCs w:val="28"/>
        </w:rPr>
        <w:t xml:space="preserve"> = 30% , поверхностей стен </w:t>
      </w:r>
      <w:proofErr w:type="spellStart"/>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8"/>
          <w:szCs w:val="28"/>
          <w:vertAlign w:val="subscript"/>
        </w:rPr>
        <w:t>с</w:t>
      </w:r>
      <w:proofErr w:type="spellEnd"/>
      <w:r>
        <w:rPr>
          <w:rFonts w:ascii="Times New Roman" w:eastAsia="Times New Roman" w:hAnsi="Times New Roman" w:cs="Times New Roman"/>
          <w:color w:val="000000"/>
          <w:sz w:val="28"/>
          <w:szCs w:val="28"/>
          <w:vertAlign w:val="subscript"/>
        </w:rPr>
        <w:t> </w:t>
      </w:r>
      <w:r>
        <w:rPr>
          <w:rFonts w:ascii="Times New Roman" w:eastAsia="Times New Roman" w:hAnsi="Times New Roman" w:cs="Times New Roman"/>
          <w:color w:val="000000"/>
          <w:sz w:val="28"/>
          <w:szCs w:val="28"/>
        </w:rPr>
        <w:t xml:space="preserve">= 50%, поверхностей потолка </w:t>
      </w:r>
      <w:proofErr w:type="spellStart"/>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8"/>
          <w:szCs w:val="28"/>
          <w:vertAlign w:val="subscript"/>
        </w:rPr>
        <w:t>п</w:t>
      </w:r>
      <w:proofErr w:type="spellEnd"/>
      <w:r>
        <w:rPr>
          <w:rFonts w:ascii="Times New Roman" w:eastAsia="Times New Roman" w:hAnsi="Times New Roman" w:cs="Times New Roman"/>
          <w:color w:val="000000"/>
          <w:sz w:val="28"/>
          <w:szCs w:val="28"/>
        </w:rPr>
        <w:t> = 70%.</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Светильники выбирают с учетом характеристик рабочей среды в помещении. Рабочая среда помещения - нормальная, т.е. содержание пыли, дыма и копоти не превышает 5 мг/м</w:t>
      </w:r>
      <w:r>
        <w:rPr>
          <w:rFonts w:ascii="Times New Roman" w:eastAsia="Times New Roman" w:hAnsi="Times New Roman" w:cs="Times New Roman"/>
          <w:color w:val="000000"/>
          <w:sz w:val="28"/>
          <w:szCs w:val="28"/>
          <w:vertAlign w:val="superscript"/>
        </w:rPr>
        <w:t>3</w:t>
      </w:r>
      <w:r>
        <w:rPr>
          <w:rFonts w:ascii="Times New Roman" w:eastAsia="Times New Roman" w:hAnsi="Times New Roman" w:cs="Times New Roman"/>
          <w:color w:val="000000"/>
          <w:sz w:val="28"/>
          <w:szCs w:val="28"/>
        </w:rPr>
        <w:t> . Для нормальной среды подходят светильники серии ЛСПО-1, ЛОУ1П, ЛД.</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получения равномерного освещения светильники располагают симметричными рядами, при этом расстояние между светильниками в ряду, между рядами и от края светильников до стен не должно превышать:</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 = л * h,</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где L - расстояние между светильниками в ряду и между рядами светильников, </w:t>
      </w:r>
      <w:proofErr w:type="gramStart"/>
      <w:r>
        <w:rPr>
          <w:rFonts w:ascii="Times New Roman" w:eastAsia="Times New Roman" w:hAnsi="Times New Roman" w:cs="Times New Roman"/>
          <w:color w:val="000000"/>
          <w:sz w:val="28"/>
          <w:szCs w:val="28"/>
        </w:rPr>
        <w:t>м</w:t>
      </w:r>
      <w:proofErr w:type="gramEnd"/>
      <w:r>
        <w:rPr>
          <w:rFonts w:ascii="Times New Roman" w:eastAsia="Times New Roman" w:hAnsi="Times New Roman" w:cs="Times New Roman"/>
          <w:color w:val="000000"/>
          <w:sz w:val="28"/>
          <w:szCs w:val="28"/>
        </w:rPr>
        <w:t>;</w:t>
      </w:r>
    </w:p>
    <w:p w:rsidR="00D422FC" w:rsidRDefault="00D422FC">
      <w:pPr>
        <w:spacing w:after="0" w:line="100" w:lineRule="atLeast"/>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л</w:t>
      </w:r>
      <w:proofErr w:type="gramEnd"/>
      <w:r>
        <w:rPr>
          <w:rFonts w:ascii="Times New Roman" w:eastAsia="Times New Roman" w:hAnsi="Times New Roman" w:cs="Times New Roman"/>
          <w:color w:val="000000"/>
          <w:sz w:val="28"/>
          <w:szCs w:val="28"/>
        </w:rPr>
        <w:t xml:space="preserve"> - коэффициент, зависящий от типа светильников.</w:t>
      </w:r>
    </w:p>
    <w:p w:rsidR="00D422FC" w:rsidRDefault="00D422FC">
      <w:pPr>
        <w:spacing w:after="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При высоте помещения 2,5 метра величина h = 1м, учитывая величину подвеса равную 0.3 м и высоту рабочих поверхностей равную 0.5 м. Для многорядного расположения светильников и типов ЛСПО-1, ЛОУ1П, ЛД коэффициент л принимает значения от 1.8 до 2.3. Тогда L может принимать значения от 1.8 до 2.3.</w:t>
      </w:r>
    </w:p>
    <w:p w:rsidR="00D422FC" w:rsidRDefault="00D422FC">
      <w:pPr>
        <w:spacing w:after="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Расстояние от краев светильников до стены </w:t>
      </w:r>
      <w:proofErr w:type="spellStart"/>
      <w:r>
        <w:rPr>
          <w:rFonts w:ascii="Times New Roman" w:eastAsia="Times New Roman" w:hAnsi="Times New Roman" w:cs="Times New Roman"/>
          <w:sz w:val="28"/>
          <w:szCs w:val="28"/>
        </w:rPr>
        <w:t>Lc</w:t>
      </w:r>
      <w:proofErr w:type="spellEnd"/>
      <w:r>
        <w:rPr>
          <w:rFonts w:ascii="Times New Roman" w:eastAsia="Times New Roman" w:hAnsi="Times New Roman" w:cs="Times New Roman"/>
          <w:sz w:val="28"/>
          <w:szCs w:val="28"/>
        </w:rPr>
        <w:t xml:space="preserve"> вычисляется по формуле</w:t>
      </w:r>
      <w:proofErr w:type="gramStart"/>
      <w:r>
        <w:rPr>
          <w:rFonts w:ascii="Times New Roman" w:eastAsia="Times New Roman" w:hAnsi="Times New Roman" w:cs="Times New Roman"/>
          <w:sz w:val="28"/>
          <w:szCs w:val="28"/>
        </w:rPr>
        <w:t xml:space="preserve"> :</w:t>
      </w:r>
      <w:proofErr w:type="gramEnd"/>
    </w:p>
    <w:p w:rsidR="00D422FC" w:rsidRDefault="00D422FC">
      <w:pPr>
        <w:spacing w:after="0" w:line="100" w:lineRule="atLeast"/>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Lc</w:t>
      </w:r>
      <w:proofErr w:type="spellEnd"/>
      <w:r>
        <w:rPr>
          <w:rFonts w:ascii="Times New Roman" w:eastAsia="Times New Roman" w:hAnsi="Times New Roman" w:cs="Times New Roman"/>
          <w:sz w:val="28"/>
          <w:szCs w:val="28"/>
        </w:rPr>
        <w:t xml:space="preserve"> = 0.4 *L = 0.72м</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для L = 1.8 , </w:t>
      </w:r>
    </w:p>
    <w:p w:rsidR="00D422FC" w:rsidRDefault="00D422FC">
      <w:pPr>
        <w:shd w:val="clear" w:color="auto" w:fill="FFFFFF"/>
        <w:spacing w:before="150" w:after="225" w:line="243"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Число рядов светильников в помещении</w:t>
      </w:r>
    </w:p>
    <w:p w:rsidR="00D422FC" w:rsidRDefault="00D422FC">
      <w:pPr>
        <w:shd w:val="clear" w:color="auto" w:fill="FFFFFF"/>
        <w:spacing w:before="150" w:after="225" w:line="243" w:lineRule="atLeas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Nb</w:t>
      </w:r>
      <w:proofErr w:type="spellEnd"/>
      <w:r>
        <w:rPr>
          <w:rFonts w:ascii="Times New Roman" w:eastAsia="Times New Roman" w:hAnsi="Times New Roman" w:cs="Times New Roman"/>
          <w:sz w:val="28"/>
          <w:szCs w:val="28"/>
        </w:rPr>
        <w:t>=3/1,8=1,66</w:t>
      </w:r>
    </w:p>
    <w:p w:rsidR="00D422FC" w:rsidRDefault="00D422FC">
      <w:pPr>
        <w:shd w:val="clear" w:color="auto" w:fill="FFFFFF"/>
        <w:spacing w:before="150" w:after="225" w:line="243" w:lineRule="atLeast"/>
        <w:rPr>
          <w:sz w:val="28"/>
          <w:szCs w:val="28"/>
        </w:rPr>
      </w:pPr>
      <w:r>
        <w:rPr>
          <w:rFonts w:ascii="Times New Roman" w:eastAsia="Times New Roman" w:hAnsi="Times New Roman" w:cs="Times New Roman"/>
          <w:sz w:val="28"/>
          <w:szCs w:val="28"/>
        </w:rPr>
        <w:t>Число светильников в ряду</w:t>
      </w:r>
    </w:p>
    <w:p w:rsidR="00D422FC" w:rsidRDefault="00D422FC">
      <w:pPr>
        <w:pStyle w:val="NormalWeb"/>
        <w:shd w:val="clear" w:color="auto" w:fill="FFFFFF"/>
        <w:spacing w:line="243" w:lineRule="atLeast"/>
        <w:rPr>
          <w:sz w:val="28"/>
          <w:szCs w:val="28"/>
        </w:rPr>
      </w:pPr>
      <w:proofErr w:type="spellStart"/>
      <w:r>
        <w:rPr>
          <w:sz w:val="28"/>
          <w:szCs w:val="28"/>
        </w:rPr>
        <w:t>Na</w:t>
      </w:r>
      <w:proofErr w:type="spellEnd"/>
      <w:r>
        <w:rPr>
          <w:sz w:val="28"/>
          <w:szCs w:val="28"/>
        </w:rPr>
        <w:t>=4/1,8=2,22.</w:t>
      </w:r>
    </w:p>
    <w:p w:rsidR="00D422FC" w:rsidRDefault="00D422FC">
      <w:pPr>
        <w:shd w:val="clear" w:color="auto" w:fill="FFFFFF"/>
        <w:spacing w:before="150" w:after="225" w:line="243"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Округляем эти числа до </w:t>
      </w:r>
      <w:proofErr w:type="gramStart"/>
      <w:r>
        <w:rPr>
          <w:rFonts w:ascii="Times New Roman" w:eastAsia="Times New Roman" w:hAnsi="Times New Roman" w:cs="Times New Roman"/>
          <w:sz w:val="28"/>
          <w:szCs w:val="28"/>
        </w:rPr>
        <w:t>ближайших</w:t>
      </w:r>
      <w:proofErr w:type="gramEnd"/>
      <w:r>
        <w:rPr>
          <w:rFonts w:ascii="Times New Roman" w:eastAsia="Times New Roman" w:hAnsi="Times New Roman" w:cs="Times New Roman"/>
          <w:sz w:val="28"/>
          <w:szCs w:val="28"/>
        </w:rPr>
        <w:t xml:space="preserve"> больших </w:t>
      </w:r>
      <w:proofErr w:type="spellStart"/>
      <w:r>
        <w:rPr>
          <w:rFonts w:ascii="Times New Roman" w:eastAsia="Times New Roman" w:hAnsi="Times New Roman" w:cs="Times New Roman"/>
          <w:sz w:val="28"/>
          <w:szCs w:val="28"/>
        </w:rPr>
        <w:t>Na</w:t>
      </w:r>
      <w:proofErr w:type="spellEnd"/>
      <w:r>
        <w:rPr>
          <w:rFonts w:ascii="Times New Roman" w:eastAsia="Times New Roman" w:hAnsi="Times New Roman" w:cs="Times New Roman"/>
          <w:sz w:val="28"/>
          <w:szCs w:val="28"/>
        </w:rPr>
        <w:t xml:space="preserve">=3 и </w:t>
      </w:r>
      <w:proofErr w:type="spellStart"/>
      <w:r>
        <w:rPr>
          <w:rFonts w:ascii="Times New Roman" w:eastAsia="Times New Roman" w:hAnsi="Times New Roman" w:cs="Times New Roman"/>
          <w:sz w:val="28"/>
          <w:szCs w:val="28"/>
        </w:rPr>
        <w:t>Nb</w:t>
      </w:r>
      <w:proofErr w:type="spellEnd"/>
      <w:r>
        <w:rPr>
          <w:rFonts w:ascii="Times New Roman" w:eastAsia="Times New Roman" w:hAnsi="Times New Roman" w:cs="Times New Roman"/>
          <w:sz w:val="28"/>
          <w:szCs w:val="28"/>
        </w:rPr>
        <w:t>=2.</w:t>
      </w:r>
    </w:p>
    <w:p w:rsidR="00D422FC" w:rsidRDefault="00D422FC">
      <w:pPr>
        <w:shd w:val="clear" w:color="auto" w:fill="FFFFFF"/>
        <w:spacing w:before="150" w:after="225" w:line="243"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Общее число светильников</w:t>
      </w:r>
    </w:p>
    <w:p w:rsidR="00D422FC" w:rsidRDefault="00D422FC">
      <w:pPr>
        <w:shd w:val="clear" w:color="auto" w:fill="FFFFFF"/>
        <w:spacing w:before="150" w:after="225" w:line="243"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 </w:t>
      </w:r>
      <w:proofErr w:type="spellStart"/>
      <w:r>
        <w:rPr>
          <w:rFonts w:ascii="Times New Roman" w:eastAsia="Times New Roman" w:hAnsi="Times New Roman" w:cs="Times New Roman"/>
          <w:sz w:val="28"/>
          <w:szCs w:val="28"/>
        </w:rPr>
        <w:t>Na</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Nb</w:t>
      </w:r>
      <w:proofErr w:type="spellEnd"/>
      <w:r>
        <w:rPr>
          <w:rFonts w:ascii="Times New Roman" w:eastAsia="Times New Roman" w:hAnsi="Times New Roman" w:cs="Times New Roman"/>
          <w:sz w:val="28"/>
          <w:szCs w:val="28"/>
        </w:rPr>
        <w:t>=6</w:t>
      </w:r>
    </w:p>
    <w:p w:rsidR="0023734C" w:rsidRPr="0023734C" w:rsidRDefault="0023734C">
      <w:pPr>
        <w:shd w:val="clear" w:color="auto" w:fill="FFFFFF"/>
        <w:spacing w:before="150" w:after="225" w:line="243" w:lineRule="atLeast"/>
      </w:pPr>
      <w:r>
        <w:rPr>
          <w:rFonts w:ascii="Times New Roman" w:eastAsia="Times New Roman" w:hAnsi="Times New Roman" w:cs="Times New Roman"/>
          <w:sz w:val="28"/>
          <w:szCs w:val="28"/>
        </w:rPr>
        <w:t>Расположение светильников представлено на рисунке 1.2.1:</w:t>
      </w:r>
    </w:p>
    <w:p w:rsidR="00D422FC" w:rsidRDefault="00AF6B3B">
      <w:pPr>
        <w:shd w:val="clear" w:color="auto" w:fill="FFFFFF"/>
        <w:spacing w:after="0" w:line="360" w:lineRule="auto"/>
        <w:jc w:val="center"/>
        <w:rPr>
          <w:rFonts w:ascii="Times New Roman" w:eastAsia="Times New Roman" w:hAnsi="Times New Roman" w:cs="Times New Roman"/>
          <w:sz w:val="28"/>
          <w:szCs w:val="28"/>
        </w:rPr>
      </w:pPr>
      <w:r>
        <w:rPr>
          <w:noProof/>
          <w:lang w:eastAsia="ru-RU"/>
        </w:rPr>
        <w:drawing>
          <wp:anchor distT="0" distB="0" distL="0" distR="0" simplePos="0" relativeHeight="251657728" behindDoc="0" locked="0" layoutInCell="1" allowOverlap="1">
            <wp:simplePos x="0" y="0"/>
            <wp:positionH relativeFrom="column">
              <wp:posOffset>100330</wp:posOffset>
            </wp:positionH>
            <wp:positionV relativeFrom="paragraph">
              <wp:posOffset>-60325</wp:posOffset>
            </wp:positionV>
            <wp:extent cx="5045710" cy="33693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5710" cy="33693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422FC">
        <w:rPr>
          <w:rFonts w:ascii="Times New Roman" w:eastAsia="Times New Roman" w:hAnsi="Times New Roman" w:cs="Times New Roman"/>
          <w:sz w:val="28"/>
          <w:szCs w:val="28"/>
        </w:rPr>
        <w:t>Рисунок 1.2.1 – Схема расположения светильников в помещении.</w:t>
      </w:r>
    </w:p>
    <w:p w:rsidR="00D422FC" w:rsidRPr="0023734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Световой поток одного светильника определяется методом коэффициента использования светового </w:t>
      </w:r>
      <w:r>
        <w:rPr>
          <w:rFonts w:ascii="Times New Roman" w:eastAsia="Times New Roman" w:hAnsi="Times New Roman" w:cs="Times New Roman"/>
          <w:color w:val="000000"/>
          <w:sz w:val="28"/>
          <w:szCs w:val="28"/>
        </w:rPr>
        <w:t>потока по формуле:</w:t>
      </w:r>
    </w:p>
    <w:p w:rsidR="00D422FC" w:rsidRPr="0023734C" w:rsidRDefault="00D422FC">
      <w:pPr>
        <w:spacing w:after="0" w:line="100" w:lineRule="atLeast"/>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w:t>
      </w:r>
      <w:proofErr w:type="spellStart"/>
      <w:r>
        <w:rPr>
          <w:rFonts w:ascii="Times New Roman" w:eastAsia="Times New Roman" w:hAnsi="Times New Roman" w:cs="Times New Roman"/>
          <w:color w:val="000000"/>
          <w:sz w:val="28"/>
          <w:szCs w:val="28"/>
        </w:rPr>
        <w:t>св</w:t>
      </w:r>
      <w:proofErr w:type="spellEnd"/>
      <w:r>
        <w:rPr>
          <w:rFonts w:ascii="Times New Roman" w:eastAsia="Times New Roman" w:hAnsi="Times New Roman" w:cs="Times New Roman"/>
          <w:color w:val="000000"/>
          <w:sz w:val="28"/>
          <w:szCs w:val="28"/>
          <w:lang w:val="en-US"/>
        </w:rPr>
        <w:t xml:space="preserve"> = (</w:t>
      </w:r>
      <w:proofErr w:type="spellStart"/>
      <w:r>
        <w:rPr>
          <w:rFonts w:ascii="Times New Roman" w:eastAsia="Times New Roman" w:hAnsi="Times New Roman" w:cs="Times New Roman"/>
          <w:color w:val="000000"/>
          <w:sz w:val="28"/>
          <w:szCs w:val="28"/>
          <w:lang w:val="en-US"/>
        </w:rPr>
        <w:t>Emin</w:t>
      </w:r>
      <w:proofErr w:type="spellEnd"/>
      <w:r>
        <w:rPr>
          <w:rFonts w:ascii="Times New Roman" w:eastAsia="Times New Roman" w:hAnsi="Times New Roman" w:cs="Times New Roman"/>
          <w:color w:val="000000"/>
          <w:sz w:val="28"/>
          <w:szCs w:val="28"/>
          <w:lang w:val="en-US"/>
        </w:rPr>
        <w:t xml:space="preserve"> * S * K * Z) / (N</w:t>
      </w:r>
      <w:proofErr w:type="spellStart"/>
      <w:r>
        <w:rPr>
          <w:rFonts w:ascii="Times New Roman" w:eastAsia="Times New Roman" w:hAnsi="Times New Roman" w:cs="Times New Roman"/>
          <w:color w:val="000000"/>
          <w:sz w:val="28"/>
          <w:szCs w:val="28"/>
        </w:rPr>
        <w:t>св</w:t>
      </w:r>
      <w:proofErr w:type="spellEnd"/>
      <w:r>
        <w:rPr>
          <w:rFonts w:ascii="Times New Roman" w:eastAsia="Times New Roman" w:hAnsi="Times New Roman" w:cs="Times New Roman"/>
          <w:color w:val="000000"/>
          <w:sz w:val="28"/>
          <w:szCs w:val="28"/>
          <w:lang w:val="en-US"/>
        </w:rPr>
        <w:t xml:space="preserve"> * g) (</w:t>
      </w:r>
      <w:r>
        <w:rPr>
          <w:rFonts w:ascii="Times New Roman" w:eastAsia="Times New Roman" w:hAnsi="Times New Roman" w:cs="Times New Roman"/>
          <w:color w:val="000000"/>
          <w:sz w:val="28"/>
          <w:szCs w:val="28"/>
        </w:rPr>
        <w:t>лм</w:t>
      </w:r>
      <w:proofErr w:type="gramStart"/>
      <w:r>
        <w:rPr>
          <w:rFonts w:ascii="Times New Roman" w:eastAsia="Times New Roman" w:hAnsi="Times New Roman" w:cs="Times New Roman"/>
          <w:color w:val="000000"/>
          <w:sz w:val="28"/>
          <w:szCs w:val="28"/>
          <w:lang w:val="en-US"/>
        </w:rPr>
        <w:t>) ,</w:t>
      </w:r>
      <w:proofErr w:type="gramEnd"/>
      <w:r>
        <w:rPr>
          <w:rFonts w:ascii="Times New Roman" w:eastAsia="Times New Roman" w:hAnsi="Times New Roman" w:cs="Times New Roman"/>
          <w:color w:val="000000"/>
          <w:sz w:val="28"/>
          <w:szCs w:val="28"/>
          <w:lang w:val="en-US"/>
        </w:rPr>
        <w:t xml:space="preserve"> </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где </w:t>
      </w:r>
      <w:proofErr w:type="spellStart"/>
      <w:r>
        <w:rPr>
          <w:rFonts w:ascii="Times New Roman" w:eastAsia="Times New Roman" w:hAnsi="Times New Roman" w:cs="Times New Roman"/>
          <w:color w:val="000000"/>
          <w:sz w:val="28"/>
          <w:szCs w:val="28"/>
        </w:rPr>
        <w:t>Emin</w:t>
      </w:r>
      <w:proofErr w:type="spellEnd"/>
      <w:r>
        <w:rPr>
          <w:rFonts w:ascii="Times New Roman" w:eastAsia="Times New Roman" w:hAnsi="Times New Roman" w:cs="Times New Roman"/>
          <w:color w:val="000000"/>
          <w:sz w:val="28"/>
          <w:szCs w:val="28"/>
        </w:rPr>
        <w:t xml:space="preserve"> - гигиеническая норма освещения, </w:t>
      </w:r>
      <w:proofErr w:type="spellStart"/>
      <w:r>
        <w:rPr>
          <w:rFonts w:ascii="Times New Roman" w:eastAsia="Times New Roman" w:hAnsi="Times New Roman" w:cs="Times New Roman"/>
          <w:color w:val="000000"/>
          <w:sz w:val="28"/>
          <w:szCs w:val="28"/>
        </w:rPr>
        <w:t>лк</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 xml:space="preserve">( </w:t>
      </w:r>
      <w:proofErr w:type="spellStart"/>
      <w:proofErr w:type="gramEnd"/>
      <w:r>
        <w:rPr>
          <w:rFonts w:ascii="Times New Roman" w:eastAsia="Times New Roman" w:hAnsi="Times New Roman" w:cs="Times New Roman"/>
          <w:color w:val="000000"/>
          <w:sz w:val="28"/>
          <w:szCs w:val="28"/>
        </w:rPr>
        <w:t>Emin</w:t>
      </w:r>
      <w:proofErr w:type="spellEnd"/>
      <w:r>
        <w:rPr>
          <w:rFonts w:ascii="Times New Roman" w:eastAsia="Times New Roman" w:hAnsi="Times New Roman" w:cs="Times New Roman"/>
          <w:color w:val="000000"/>
          <w:sz w:val="28"/>
          <w:szCs w:val="28"/>
        </w:rPr>
        <w:t xml:space="preserve"> = 150 );</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 - площадь помещения, </w:t>
      </w:r>
      <w:r>
        <w:rPr>
          <w:rFonts w:ascii="Times New Roman" w:eastAsia="Times New Roman" w:hAnsi="Times New Roman" w:cs="Times New Roman"/>
          <w:sz w:val="28"/>
          <w:szCs w:val="28"/>
        </w:rPr>
        <w:t>м</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S = 4 * 3 = 12 );</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 - коэффициент запаса, зависящий от запыленности воздуха в помещении (для воздушной среды, содержащей не более 5 мг/м</w:t>
      </w:r>
      <w:r>
        <w:rPr>
          <w:rFonts w:ascii="Times New Roman" w:eastAsia="Times New Roman" w:hAnsi="Times New Roman" w:cs="Times New Roman"/>
          <w:color w:val="000000"/>
          <w:sz w:val="28"/>
          <w:szCs w:val="28"/>
          <w:vertAlign w:val="superscript"/>
        </w:rPr>
        <w:t>3</w:t>
      </w:r>
      <w:r>
        <w:rPr>
          <w:rFonts w:ascii="Times New Roman" w:eastAsia="Times New Roman" w:hAnsi="Times New Roman" w:cs="Times New Roman"/>
          <w:color w:val="000000"/>
          <w:sz w:val="28"/>
          <w:szCs w:val="28"/>
        </w:rPr>
        <w:t> К = 1.5</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Z - коэффициент неравномерности освещения </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для люминесцентных ламп Z = 1.1);</w:t>
      </w:r>
    </w:p>
    <w:p w:rsidR="00D422FC" w:rsidRDefault="00D422FC">
      <w:pPr>
        <w:spacing w:after="0" w:line="100" w:lineRule="atLeast"/>
        <w:jc w:val="both"/>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N</w:t>
      </w:r>
      <w:proofErr w:type="gramEnd"/>
      <w:r>
        <w:rPr>
          <w:rFonts w:ascii="Times New Roman" w:eastAsia="Times New Roman" w:hAnsi="Times New Roman" w:cs="Times New Roman"/>
          <w:color w:val="000000"/>
          <w:sz w:val="28"/>
          <w:szCs w:val="28"/>
        </w:rPr>
        <w:t>св</w:t>
      </w:r>
      <w:proofErr w:type="spellEnd"/>
      <w:r>
        <w:rPr>
          <w:rFonts w:ascii="Times New Roman" w:eastAsia="Times New Roman" w:hAnsi="Times New Roman" w:cs="Times New Roman"/>
          <w:color w:val="000000"/>
          <w:sz w:val="28"/>
          <w:szCs w:val="28"/>
        </w:rPr>
        <w:t xml:space="preserve"> - количество светильников (для вычисленных L и </w:t>
      </w:r>
      <w:proofErr w:type="spellStart"/>
      <w:r>
        <w:rPr>
          <w:rFonts w:ascii="Times New Roman" w:eastAsia="Times New Roman" w:hAnsi="Times New Roman" w:cs="Times New Roman"/>
          <w:color w:val="000000"/>
          <w:sz w:val="28"/>
          <w:szCs w:val="28"/>
        </w:rPr>
        <w:t>Lc</w:t>
      </w:r>
      <w:proofErr w:type="spellEnd"/>
      <w:r>
        <w:rPr>
          <w:rFonts w:ascii="Times New Roman" w:eastAsia="Times New Roman" w:hAnsi="Times New Roman" w:cs="Times New Roman"/>
          <w:color w:val="000000"/>
          <w:sz w:val="28"/>
          <w:szCs w:val="28"/>
        </w:rPr>
        <w:t xml:space="preserve"> количество светильников равно 6);</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g - коэффициент использования светового потока, зависящий от типа светильника, коэффициентов отражения ограждающих поверхностей и конфигурации помещения, которая определяется показателем</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 </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A * B ] / [h * ( A + B )],</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где A и B - длина и ширина помещения, </w:t>
      </w:r>
      <w:proofErr w:type="gramStart"/>
      <w:r>
        <w:rPr>
          <w:rFonts w:ascii="Times New Roman" w:eastAsia="Times New Roman" w:hAnsi="Times New Roman" w:cs="Times New Roman"/>
          <w:color w:val="000000"/>
          <w:sz w:val="28"/>
          <w:szCs w:val="28"/>
        </w:rPr>
        <w:t>м</w:t>
      </w:r>
      <w:proofErr w:type="gramEnd"/>
      <w:r>
        <w:rPr>
          <w:rFonts w:ascii="Times New Roman" w:eastAsia="Times New Roman" w:hAnsi="Times New Roman" w:cs="Times New Roman"/>
          <w:color w:val="000000"/>
          <w:sz w:val="28"/>
          <w:szCs w:val="28"/>
        </w:rPr>
        <w:t xml:space="preserve"> (A = 4, B = 3);</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 - высота расположения светильников над рабочей поверхностью, </w:t>
      </w:r>
      <w:proofErr w:type="gramStart"/>
      <w:r>
        <w:rPr>
          <w:rFonts w:ascii="Times New Roman" w:eastAsia="Times New Roman" w:hAnsi="Times New Roman" w:cs="Times New Roman"/>
          <w:color w:val="000000"/>
          <w:sz w:val="28"/>
          <w:szCs w:val="28"/>
        </w:rPr>
        <w:t>м</w:t>
      </w:r>
      <w:proofErr w:type="gramEnd"/>
      <w:r>
        <w:rPr>
          <w:rFonts w:ascii="Times New Roman" w:eastAsia="Times New Roman" w:hAnsi="Times New Roman" w:cs="Times New Roman"/>
          <w:color w:val="000000"/>
          <w:sz w:val="28"/>
          <w:szCs w:val="28"/>
        </w:rPr>
        <w:t xml:space="preserve"> (h = 1).</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 </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4*3 ) / ( 1* ( 4 + 3) ) = 1.7.(7.6)</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индекса помещения i = 1.7 и коэффициентов отражающих поверхностей</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 xml:space="preserve"> рабочих поверхностей </w:t>
      </w:r>
      <w:proofErr w:type="spellStart"/>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8"/>
          <w:szCs w:val="28"/>
          <w:vertAlign w:val="subscript"/>
        </w:rPr>
        <w:t>р</w:t>
      </w:r>
      <w:proofErr w:type="spellEnd"/>
      <w:r>
        <w:rPr>
          <w:rFonts w:ascii="Times New Roman" w:eastAsia="Times New Roman" w:hAnsi="Times New Roman" w:cs="Times New Roman"/>
          <w:color w:val="000000"/>
          <w:sz w:val="28"/>
          <w:szCs w:val="28"/>
        </w:rPr>
        <w:t xml:space="preserve"> = 30% , поверхностей стен </w:t>
      </w:r>
      <w:proofErr w:type="spellStart"/>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8"/>
          <w:szCs w:val="28"/>
          <w:vertAlign w:val="subscript"/>
        </w:rPr>
        <w:t>с</w:t>
      </w:r>
      <w:proofErr w:type="spellEnd"/>
      <w:r>
        <w:rPr>
          <w:rFonts w:ascii="Times New Roman" w:eastAsia="Times New Roman" w:hAnsi="Times New Roman" w:cs="Times New Roman"/>
          <w:color w:val="000000"/>
          <w:sz w:val="28"/>
          <w:szCs w:val="28"/>
          <w:vertAlign w:val="subscript"/>
        </w:rPr>
        <w:t> </w:t>
      </w:r>
      <w:r>
        <w:rPr>
          <w:rFonts w:ascii="Times New Roman" w:eastAsia="Times New Roman" w:hAnsi="Times New Roman" w:cs="Times New Roman"/>
          <w:color w:val="000000"/>
          <w:sz w:val="28"/>
          <w:szCs w:val="28"/>
        </w:rPr>
        <w:t xml:space="preserve">= 50%, поверхностей потолка </w:t>
      </w:r>
      <w:proofErr w:type="spellStart"/>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8"/>
          <w:szCs w:val="28"/>
          <w:vertAlign w:val="subscript"/>
        </w:rPr>
        <w:t>п</w:t>
      </w:r>
      <w:proofErr w:type="spellEnd"/>
      <w:r>
        <w:rPr>
          <w:rFonts w:ascii="Times New Roman" w:eastAsia="Times New Roman" w:hAnsi="Times New Roman" w:cs="Times New Roman"/>
          <w:color w:val="000000"/>
          <w:sz w:val="28"/>
          <w:szCs w:val="28"/>
        </w:rPr>
        <w:t> = 70% значение g = 0.57.</w:t>
      </w:r>
    </w:p>
    <w:p w:rsidR="00D422FC" w:rsidRDefault="00D422FC">
      <w:pPr>
        <w:spacing w:after="0" w:line="100" w:lineRule="atLeast"/>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Fсв</w:t>
      </w:r>
      <w:proofErr w:type="spellEnd"/>
      <w:r>
        <w:rPr>
          <w:rFonts w:ascii="Times New Roman" w:eastAsia="Times New Roman" w:hAnsi="Times New Roman" w:cs="Times New Roman"/>
          <w:color w:val="000000"/>
          <w:sz w:val="28"/>
          <w:szCs w:val="28"/>
        </w:rPr>
        <w:t xml:space="preserve"> = </w:t>
      </w:r>
      <w:proofErr w:type="gramStart"/>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150 * 12 * 1.5*1.1 ) / ( 6 * 0.57) = 868 лм.</w:t>
      </w:r>
    </w:p>
    <w:p w:rsidR="00D422FC" w:rsidRDefault="00D422FC">
      <w:pPr>
        <w:spacing w:after="0" w:line="100" w:lineRule="atLeast"/>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Наиболее близка к такому значению лампа ЛДЦ, дающая световой поток равный 865 лм.</w:t>
      </w:r>
    </w:p>
    <w:p w:rsidR="00D422FC" w:rsidRDefault="00D422FC">
      <w:pPr>
        <w:spacing w:after="0" w:line="100" w:lineRule="atLeast"/>
        <w:jc w:val="center"/>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Выводы</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D422FC" w:rsidRDefault="00D422FC">
      <w:pPr>
        <w:spacing w:after="0" w:line="10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результате расчёта было получено количество светильников </w:t>
      </w:r>
      <w:proofErr w:type="spellStart"/>
      <w:proofErr w:type="gramStart"/>
      <w:r>
        <w:rPr>
          <w:rFonts w:ascii="Times New Roman" w:eastAsia="Times New Roman" w:hAnsi="Times New Roman" w:cs="Times New Roman"/>
          <w:color w:val="000000"/>
          <w:sz w:val="28"/>
          <w:szCs w:val="28"/>
        </w:rPr>
        <w:t>N</w:t>
      </w:r>
      <w:proofErr w:type="gramEnd"/>
      <w:r>
        <w:rPr>
          <w:rFonts w:ascii="Times New Roman" w:eastAsia="Times New Roman" w:hAnsi="Times New Roman" w:cs="Times New Roman"/>
          <w:color w:val="000000"/>
          <w:sz w:val="28"/>
          <w:szCs w:val="28"/>
        </w:rPr>
        <w:t>св</w:t>
      </w:r>
      <w:proofErr w:type="spellEnd"/>
      <w:r>
        <w:rPr>
          <w:rFonts w:ascii="Times New Roman" w:eastAsia="Times New Roman" w:hAnsi="Times New Roman" w:cs="Times New Roman"/>
          <w:color w:val="000000"/>
          <w:sz w:val="28"/>
          <w:szCs w:val="28"/>
        </w:rPr>
        <w:t xml:space="preserve"> = 6.</w:t>
      </w:r>
    </w:p>
    <w:p w:rsidR="00D422FC" w:rsidRDefault="00D422FC">
      <w:pPr>
        <w:spacing w:after="0" w:line="100" w:lineRule="atLeast"/>
        <w:jc w:val="both"/>
        <w:rPr>
          <w:rFonts w:ascii="Times New Roman" w:eastAsia="Times New Roman" w:hAnsi="Times New Roman" w:cs="Times New Roman"/>
          <w:color w:val="000000"/>
          <w:sz w:val="28"/>
          <w:szCs w:val="28"/>
        </w:rPr>
      </w:pPr>
    </w:p>
    <w:p w:rsidR="00D422FC" w:rsidRDefault="00D422FC">
      <w:pPr>
        <w:keepNext/>
        <w:spacing w:after="0"/>
        <w:ind w:firstLine="709"/>
        <w:jc w:val="both"/>
        <w:rPr>
          <w:rFonts w:ascii="Times New Roman" w:eastAsia="Times New Roman" w:hAnsi="Times New Roman" w:cs="Times New Roman"/>
          <w:b/>
          <w:bCs/>
          <w:sz w:val="28"/>
          <w:szCs w:val="28"/>
        </w:rPr>
      </w:pPr>
      <w:bookmarkStart w:id="5" w:name="_Toc283701430"/>
      <w:bookmarkStart w:id="6" w:name="_Toc356245722"/>
      <w:bookmarkStart w:id="7" w:name="_Toc389215487"/>
      <w:bookmarkEnd w:id="5"/>
      <w:bookmarkEnd w:id="6"/>
      <w:bookmarkEnd w:id="7"/>
      <w:r>
        <w:rPr>
          <w:rFonts w:ascii="Times New Roman" w:eastAsia="Times New Roman" w:hAnsi="Times New Roman" w:cs="Times New Roman"/>
          <w:b/>
          <w:bCs/>
          <w:sz w:val="28"/>
          <w:szCs w:val="28"/>
        </w:rPr>
        <w:t>1</w:t>
      </w:r>
      <w:r>
        <w:rPr>
          <w:rFonts w:ascii="Times New Roman" w:eastAsia="Times New Roman" w:hAnsi="Times New Roman" w:cs="Times New Roman"/>
          <w:b/>
          <w:bCs/>
          <w:iCs/>
          <w:sz w:val="28"/>
          <w:szCs w:val="28"/>
        </w:rPr>
        <w:t>.3 Обеспечение пожарной безопасности</w:t>
      </w:r>
    </w:p>
    <w:p w:rsidR="00D422FC" w:rsidRDefault="00D422FC">
      <w:pPr>
        <w:keepNext/>
        <w:spacing w:after="0"/>
        <w:ind w:firstLine="709"/>
        <w:jc w:val="both"/>
        <w:rPr>
          <w:rFonts w:ascii="Times New Roman" w:eastAsia="Times New Roman" w:hAnsi="Times New Roman" w:cs="Times New Roman"/>
          <w:b/>
          <w:bCs/>
          <w:sz w:val="28"/>
          <w:szCs w:val="28"/>
        </w:rPr>
      </w:pPr>
    </w:p>
    <w:p w:rsidR="00D422FC" w:rsidRDefault="00D422FC">
      <w:pPr>
        <w:keepNext/>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D422FC" w:rsidRDefault="00D422FC">
      <w:pPr>
        <w:keepNext/>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D422FC" w:rsidRDefault="00D422FC">
      <w:pPr>
        <w:keepNext/>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анализируемом помещении возгорание может произойти по следующим причинам:</w:t>
      </w:r>
    </w:p>
    <w:p w:rsidR="00D422FC" w:rsidRDefault="00D422FC">
      <w:pPr>
        <w:numPr>
          <w:ilvl w:val="0"/>
          <w:numId w:val="4"/>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неисправное электрооборудование, неисправности в электропроводке, электрических розетках и выключателях;</w:t>
      </w:r>
    </w:p>
    <w:p w:rsidR="00D422FC" w:rsidRDefault="00D422FC">
      <w:pPr>
        <w:numPr>
          <w:ilvl w:val="0"/>
          <w:numId w:val="4"/>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неисправные электроприборы;</w:t>
      </w:r>
    </w:p>
    <w:p w:rsidR="00D422FC" w:rsidRDefault="00D422FC">
      <w:pPr>
        <w:numPr>
          <w:ilvl w:val="0"/>
          <w:numId w:val="4"/>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перегрузка по току;</w:t>
      </w:r>
    </w:p>
    <w:p w:rsidR="00D422FC" w:rsidRDefault="00D422FC">
      <w:pPr>
        <w:numPr>
          <w:ilvl w:val="0"/>
          <w:numId w:val="4"/>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короткое замыкание в электропроводке;</w:t>
      </w:r>
    </w:p>
    <w:p w:rsidR="00D422FC" w:rsidRDefault="00D422FC">
      <w:pPr>
        <w:numPr>
          <w:ilvl w:val="0"/>
          <w:numId w:val="4"/>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несоблюдение требований пожарной безопасности, курение в помещении.</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Горючими и </w:t>
      </w:r>
      <w:proofErr w:type="spellStart"/>
      <w:r>
        <w:rPr>
          <w:rFonts w:ascii="Times New Roman" w:eastAsia="Times New Roman" w:hAnsi="Times New Roman" w:cs="Times New Roman"/>
          <w:sz w:val="28"/>
          <w:szCs w:val="28"/>
        </w:rPr>
        <w:t>трудногорючими</w:t>
      </w:r>
      <w:proofErr w:type="spellEnd"/>
      <w:r>
        <w:rPr>
          <w:rFonts w:ascii="Times New Roman" w:eastAsia="Times New Roman" w:hAnsi="Times New Roman" w:cs="Times New Roman"/>
          <w:sz w:val="28"/>
          <w:szCs w:val="28"/>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D422FC" w:rsidRDefault="00D422FC">
      <w:pPr>
        <w:numPr>
          <w:ilvl w:val="0"/>
          <w:numId w:val="5"/>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полы (</w:t>
      </w:r>
      <w:proofErr w:type="spellStart"/>
      <w:r>
        <w:rPr>
          <w:rFonts w:ascii="Times New Roman" w:eastAsia="Times New Roman" w:hAnsi="Times New Roman" w:cs="Times New Roman"/>
          <w:sz w:val="28"/>
          <w:szCs w:val="28"/>
        </w:rPr>
        <w:t>линолиум</w:t>
      </w:r>
      <w:proofErr w:type="spellEnd"/>
      <w:r>
        <w:rPr>
          <w:rFonts w:ascii="Times New Roman" w:eastAsia="Times New Roman" w:hAnsi="Times New Roman" w:cs="Times New Roman"/>
          <w:sz w:val="28"/>
          <w:szCs w:val="28"/>
        </w:rPr>
        <w:t>);</w:t>
      </w:r>
    </w:p>
    <w:p w:rsidR="00D422FC" w:rsidRDefault="00D422FC">
      <w:pPr>
        <w:numPr>
          <w:ilvl w:val="0"/>
          <w:numId w:val="5"/>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столы, стулья (ДВП, ДСП, дерево, полимерные материалы);</w:t>
      </w:r>
    </w:p>
    <w:p w:rsidR="00D422FC" w:rsidRDefault="00D422FC">
      <w:pPr>
        <w:numPr>
          <w:ilvl w:val="0"/>
          <w:numId w:val="5"/>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окна (деревянные рамы);</w:t>
      </w:r>
    </w:p>
    <w:p w:rsidR="00D422FC" w:rsidRDefault="00D422FC">
      <w:pPr>
        <w:numPr>
          <w:ilvl w:val="0"/>
          <w:numId w:val="5"/>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изоляция электропроводки;</w:t>
      </w:r>
    </w:p>
    <w:p w:rsidR="00D422FC" w:rsidRDefault="00D422FC">
      <w:pPr>
        <w:numPr>
          <w:ilvl w:val="0"/>
          <w:numId w:val="5"/>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компьютер и периферийное оборудование.</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1.3.1- Удельная пожарная нагрузка </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категорий помещения В1-В4</w:t>
      </w:r>
    </w:p>
    <w:tbl>
      <w:tblPr>
        <w:tblW w:w="0" w:type="auto"/>
        <w:tblInd w:w="105" w:type="dxa"/>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D422FC">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D422FC" w:rsidRDefault="00D422FC">
            <w:pPr>
              <w:spacing w:before="28" w:after="119" w:line="195"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Категория</w:t>
            </w:r>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D422FC" w:rsidRDefault="00D422FC">
            <w:pPr>
              <w:spacing w:before="28" w:after="119" w:line="195"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Удельная пожарная нагрузка g на участке, МДж×м-2</w:t>
            </w:r>
          </w:p>
        </w:tc>
      </w:tr>
      <w:tr w:rsidR="00D422FC">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D422FC" w:rsidRDefault="00D422FC">
            <w:pPr>
              <w:spacing w:before="28" w:after="119" w:line="21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proofErr w:type="gramStart"/>
            <w:r>
              <w:rPr>
                <w:rFonts w:ascii="Times New Roman" w:eastAsia="Times New Roman" w:hAnsi="Times New Roman" w:cs="Times New Roman"/>
                <w:sz w:val="28"/>
                <w:szCs w:val="28"/>
              </w:rPr>
              <w:t>1</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D422FC" w:rsidRDefault="00D422FC">
            <w:pPr>
              <w:spacing w:before="28" w:after="119" w:line="21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Более 2200</w:t>
            </w:r>
          </w:p>
        </w:tc>
      </w:tr>
      <w:tr w:rsidR="00D422FC">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D422FC" w:rsidRDefault="00D422FC">
            <w:pPr>
              <w:spacing w:before="28" w:after="119" w:line="21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proofErr w:type="gramStart"/>
            <w:r>
              <w:rPr>
                <w:rFonts w:ascii="Times New Roman" w:eastAsia="Times New Roman" w:hAnsi="Times New Roman" w:cs="Times New Roman"/>
                <w:sz w:val="28"/>
                <w:szCs w:val="28"/>
              </w:rPr>
              <w:t>2</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D422FC" w:rsidRDefault="00D422FC">
            <w:pPr>
              <w:spacing w:before="28" w:after="119" w:line="21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1401 – 2200</w:t>
            </w:r>
          </w:p>
        </w:tc>
      </w:tr>
      <w:tr w:rsidR="00D422FC">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D422FC" w:rsidRDefault="00D422FC">
            <w:pPr>
              <w:spacing w:before="28" w:after="119" w:line="21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В3</w:t>
            </w:r>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D422FC" w:rsidRDefault="00D422FC">
            <w:pPr>
              <w:spacing w:before="28" w:after="119" w:line="21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 – 1400</w:t>
            </w:r>
          </w:p>
        </w:tc>
      </w:tr>
      <w:tr w:rsidR="00D422FC">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D422FC" w:rsidRDefault="00D422FC">
            <w:pPr>
              <w:spacing w:before="28" w:after="119" w:line="195"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proofErr w:type="gramStart"/>
            <w:r>
              <w:rPr>
                <w:rFonts w:ascii="Times New Roman" w:eastAsia="Times New Roman" w:hAnsi="Times New Roman" w:cs="Times New Roman"/>
                <w:sz w:val="28"/>
                <w:szCs w:val="28"/>
              </w:rPr>
              <w:t>4</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D422FC" w:rsidRDefault="00D422FC">
            <w:pPr>
              <w:spacing w:before="28" w:after="119" w:line="195"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 180</w:t>
            </w:r>
          </w:p>
        </w:tc>
      </w:tr>
    </w:tbl>
    <w:p w:rsidR="00D422FC" w:rsidRDefault="00D422FC">
      <w:pPr>
        <w:spacing w:before="28" w:after="0"/>
        <w:ind w:firstLine="709"/>
        <w:jc w:val="both"/>
        <w:rPr>
          <w:rFonts w:ascii="Times New Roman" w:eastAsia="Times New Roman" w:hAnsi="Times New Roman" w:cs="Times New Roman"/>
          <w:sz w:val="28"/>
          <w:szCs w:val="28"/>
        </w:rPr>
      </w:pPr>
    </w:p>
    <w:p w:rsidR="00D422FC" w:rsidRDefault="00D422FC">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Пожарная нагрузка Q, МДж, определяется по формуле(1.3.1)</w:t>
      </w:r>
    </w:p>
    <w:p w:rsidR="00D422FC" w:rsidRDefault="0023734C">
      <w:pPr>
        <w:tabs>
          <w:tab w:val="left" w:pos="709"/>
        </w:tabs>
        <w:spacing w:after="0"/>
        <w:ind w:firstLine="709"/>
        <w:jc w:val="both"/>
        <w:rPr>
          <w:rFonts w:ascii="Times New Roman" w:hAnsi="Times New Roman" w:cs="Times New Roman"/>
          <w:sz w:val="28"/>
          <w:szCs w:val="28"/>
        </w:rPr>
      </w:pPr>
      <w:ins w:id="8" w:author="user" w:date="2015-04-20T23:53:00Z">
        <w:r w:rsidRPr="0023734C">
          <w:rPr>
            <w:rFonts w:ascii="Times New Roman" w:eastAsia="Times New Roman" w:hAnsi="Times New Roman" w:cs="Times New Roman"/>
            <w:position w:val="-12"/>
            <w:sz w:val="28"/>
            <w:szCs w:val="28"/>
            <w:lang w:eastAsia="ru-RU"/>
          </w:rPr>
          <w:object w:dxaOrig="120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8.75pt" o:ole="">
              <v:imagedata r:id="rId7" o:title=""/>
            </v:shape>
            <o:OLEObject Type="Embed" ProgID="Equation.3" ShapeID="_x0000_i1025" DrawAspect="Content" ObjectID="_1492611854" r:id="rId8"/>
          </w:object>
        </w:r>
      </w:ins>
      <w:r w:rsidR="00D422FC">
        <w:rPr>
          <w:rFonts w:ascii="Times New Roman" w:hAnsi="Times New Roman" w:cs="Times New Roman"/>
          <w:sz w:val="28"/>
          <w:szCs w:val="28"/>
        </w:rPr>
        <w:t>,                                                          (1.3.1)</w:t>
      </w:r>
    </w:p>
    <w:p w:rsidR="00D422FC" w:rsidRDefault="00D422FC">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где G</w:t>
      </w:r>
      <w:r>
        <w:rPr>
          <w:rFonts w:ascii="Times New Roman" w:hAnsi="Times New Roman" w:cs="Times New Roman"/>
          <w:sz w:val="28"/>
          <w:szCs w:val="28"/>
          <w:vertAlign w:val="subscript"/>
        </w:rPr>
        <w:t>1</w:t>
      </w:r>
      <w:r>
        <w:rPr>
          <w:rFonts w:ascii="Times New Roman" w:hAnsi="Times New Roman" w:cs="Times New Roman"/>
          <w:sz w:val="28"/>
          <w:szCs w:val="28"/>
        </w:rPr>
        <w:t xml:space="preserve"> — количество пожарной нагрузки, </w:t>
      </w:r>
      <w:proofErr w:type="gramStart"/>
      <w:r>
        <w:rPr>
          <w:rFonts w:ascii="Times New Roman" w:hAnsi="Times New Roman" w:cs="Times New Roman"/>
          <w:sz w:val="28"/>
          <w:szCs w:val="28"/>
        </w:rPr>
        <w:t>кг</w:t>
      </w:r>
      <w:proofErr w:type="gramEnd"/>
      <w:r>
        <w:rPr>
          <w:rFonts w:ascii="Times New Roman" w:hAnsi="Times New Roman" w:cs="Times New Roman"/>
          <w:sz w:val="28"/>
          <w:szCs w:val="28"/>
        </w:rPr>
        <w:t>,</w:t>
      </w:r>
    </w:p>
    <w:p w:rsidR="00D422FC" w:rsidRDefault="00D422FC">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Q</w:t>
      </w:r>
      <w:proofErr w:type="spellStart"/>
      <w:r>
        <w:rPr>
          <w:rFonts w:ascii="Times New Roman" w:hAnsi="Times New Roman" w:cs="Times New Roman"/>
          <w:sz w:val="28"/>
          <w:szCs w:val="28"/>
          <w:vertAlign w:val="superscript"/>
          <w:lang w:val="en-US"/>
        </w:rPr>
        <w:t>p</w:t>
      </w:r>
      <w:r>
        <w:rPr>
          <w:rFonts w:ascii="Times New Roman" w:hAnsi="Times New Roman" w:cs="Times New Roman"/>
          <w:sz w:val="28"/>
          <w:szCs w:val="28"/>
          <w:vertAlign w:val="subscript"/>
          <w:lang w:val="en-US"/>
        </w:rPr>
        <w:t>h</w:t>
      </w:r>
      <w:proofErr w:type="spellEnd"/>
      <w:r>
        <w:rPr>
          <w:rFonts w:ascii="Times New Roman" w:hAnsi="Times New Roman" w:cs="Times New Roman"/>
          <w:sz w:val="28"/>
          <w:szCs w:val="28"/>
        </w:rPr>
        <w:t xml:space="preserve"> — низшая теплота сгорания материала пожарной нагрузки, МДж×кг</w:t>
      </w:r>
      <w:r>
        <w:rPr>
          <w:rFonts w:ascii="Times New Roman" w:hAnsi="Times New Roman" w:cs="Times New Roman"/>
          <w:sz w:val="28"/>
          <w:szCs w:val="28"/>
          <w:vertAlign w:val="superscript"/>
        </w:rPr>
        <w:t>-1</w:t>
      </w:r>
      <w:r>
        <w:rPr>
          <w:rFonts w:ascii="Times New Roman" w:hAnsi="Times New Roman" w:cs="Times New Roman"/>
          <w:sz w:val="28"/>
          <w:szCs w:val="28"/>
        </w:rPr>
        <w:t>.</w:t>
      </w:r>
    </w:p>
    <w:p w:rsidR="00D422FC" w:rsidRDefault="00D422FC">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Удельная пожарная нагрузка g, МДж×м</w:t>
      </w:r>
      <w:r>
        <w:rPr>
          <w:rFonts w:ascii="Times New Roman" w:hAnsi="Times New Roman" w:cs="Times New Roman"/>
          <w:sz w:val="28"/>
          <w:szCs w:val="28"/>
          <w:vertAlign w:val="superscript"/>
        </w:rPr>
        <w:t>-2</w:t>
      </w:r>
      <w:r>
        <w:rPr>
          <w:rFonts w:ascii="Times New Roman" w:hAnsi="Times New Roman" w:cs="Times New Roman"/>
          <w:sz w:val="28"/>
          <w:szCs w:val="28"/>
        </w:rPr>
        <w:t>, определяется из соотношения(1.3.2):</w:t>
      </w:r>
    </w:p>
    <w:p w:rsidR="00D422FC" w:rsidRDefault="0023734C">
      <w:pPr>
        <w:tabs>
          <w:tab w:val="left" w:pos="709"/>
        </w:tabs>
        <w:spacing w:after="0"/>
        <w:ind w:firstLine="709"/>
        <w:jc w:val="both"/>
        <w:rPr>
          <w:rFonts w:ascii="Times New Roman" w:hAnsi="Times New Roman" w:cs="Times New Roman"/>
          <w:sz w:val="28"/>
          <w:szCs w:val="28"/>
        </w:rPr>
      </w:pPr>
      <w:ins w:id="9" w:author="user" w:date="2015-04-20T23:53:00Z">
        <w:r w:rsidRPr="0023734C">
          <w:rPr>
            <w:rFonts w:ascii="Times New Roman" w:eastAsia="Times New Roman" w:hAnsi="Times New Roman" w:cs="Times New Roman"/>
            <w:position w:val="-24"/>
            <w:sz w:val="28"/>
            <w:szCs w:val="28"/>
            <w:lang w:eastAsia="ru-RU"/>
          </w:rPr>
          <w:object w:dxaOrig="630" w:dyaOrig="615">
            <v:shape id="_x0000_i1026" type="#_x0000_t75" style="width:31.5pt;height:30.75pt" o:ole="">
              <v:imagedata r:id="rId9" o:title=""/>
            </v:shape>
            <o:OLEObject Type="Embed" ProgID="Equation.3" ShapeID="_x0000_i1026" DrawAspect="Content" ObjectID="_1492611855" r:id="rId10"/>
          </w:object>
        </w:r>
      </w:ins>
      <w:r w:rsidR="00D422FC">
        <w:rPr>
          <w:rFonts w:ascii="Times New Roman" w:hAnsi="Times New Roman" w:cs="Times New Roman"/>
          <w:sz w:val="28"/>
          <w:szCs w:val="28"/>
        </w:rPr>
        <w:t>,                                                            (1.3.2)</w:t>
      </w:r>
    </w:p>
    <w:p w:rsidR="00D422FC" w:rsidRDefault="00D422FC">
      <w:pPr>
        <w:tabs>
          <w:tab w:val="left" w:pos="709"/>
        </w:tabs>
        <w:spacing w:after="0"/>
        <w:ind w:firstLine="709"/>
        <w:jc w:val="both"/>
        <w:rPr>
          <w:rFonts w:ascii="Times New Roman" w:hAnsi="Times New Roman" w:cs="Times New Roman"/>
          <w:sz w:val="28"/>
          <w:szCs w:val="28"/>
        </w:rPr>
      </w:pPr>
      <w:r>
        <w:rPr>
          <w:rFonts w:ascii="Times New Roman" w:hAnsi="Times New Roman" w:cs="Times New Roman"/>
          <w:sz w:val="28"/>
          <w:szCs w:val="28"/>
        </w:rPr>
        <w:t>где S — площадь размещения пожарной нагрузки, м</w:t>
      </w:r>
      <w:proofErr w:type="gramStart"/>
      <w:r>
        <w:rPr>
          <w:rFonts w:ascii="Times New Roman" w:hAnsi="Times New Roman" w:cs="Times New Roman"/>
          <w:sz w:val="28"/>
          <w:szCs w:val="28"/>
          <w:vertAlign w:val="superscript"/>
        </w:rPr>
        <w:t>2</w:t>
      </w:r>
      <w:proofErr w:type="gramEnd"/>
      <w:r>
        <w:rPr>
          <w:rFonts w:ascii="Times New Roman" w:hAnsi="Times New Roman" w:cs="Times New Roman"/>
          <w:sz w:val="28"/>
          <w:szCs w:val="28"/>
          <w:vertAlign w:val="superscript"/>
        </w:rPr>
        <w:t xml:space="preserve"> </w:t>
      </w:r>
      <w:r>
        <w:rPr>
          <w:rFonts w:ascii="Times New Roman" w:hAnsi="Times New Roman" w:cs="Times New Roman"/>
          <w:sz w:val="28"/>
          <w:szCs w:val="28"/>
        </w:rPr>
        <w:t>(но не менее 10 м</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D422FC" w:rsidRDefault="00D422FC">
      <w:pPr>
        <w:tabs>
          <w:tab w:val="left" w:pos="709"/>
        </w:tabs>
        <w:spacing w:after="0"/>
        <w:ind w:firstLine="709"/>
        <w:jc w:val="both"/>
        <w:rPr>
          <w:rFonts w:ascii="Times New Roman" w:eastAsia="Times New Roman" w:hAnsi="Times New Roman" w:cs="Times New Roman"/>
          <w:sz w:val="28"/>
          <w:szCs w:val="28"/>
        </w:rPr>
      </w:pPr>
      <w:r>
        <w:rPr>
          <w:rFonts w:ascii="Times New Roman" w:hAnsi="Times New Roman" w:cs="Times New Roman"/>
          <w:sz w:val="28"/>
          <w:szCs w:val="28"/>
        </w:rPr>
        <w:lastRenderedPageBreak/>
        <w:t>Рассчитаем удельную пожарную нагрузку для помещения. Комната площадью  12 м</w:t>
      </w:r>
      <w:proofErr w:type="gramStart"/>
      <w:r>
        <w:rPr>
          <w:rFonts w:ascii="Times New Roman" w:hAnsi="Times New Roman" w:cs="Times New Roman"/>
          <w:sz w:val="28"/>
          <w:szCs w:val="28"/>
          <w:vertAlign w:val="superscript"/>
        </w:rPr>
        <w:t>2</w:t>
      </w:r>
      <w:proofErr w:type="gramEnd"/>
      <w:r>
        <w:rPr>
          <w:rFonts w:ascii="Times New Roman" w:hAnsi="Times New Roman" w:cs="Times New Roman"/>
          <w:sz w:val="28"/>
          <w:szCs w:val="28"/>
        </w:rPr>
        <w:t xml:space="preserve">  в которой имеется:</w:t>
      </w:r>
    </w:p>
    <w:p w:rsidR="00D422FC" w:rsidRDefault="00D422FC">
      <w:pPr>
        <w:numPr>
          <w:ilvl w:val="0"/>
          <w:numId w:val="6"/>
        </w:numPr>
        <w:spacing w:before="28" w:after="0" w:line="100" w:lineRule="atLeast"/>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деревянный стол;</w:t>
      </w:r>
    </w:p>
    <w:p w:rsidR="00D422FC" w:rsidRDefault="00D422FC">
      <w:pPr>
        <w:numPr>
          <w:ilvl w:val="0"/>
          <w:numId w:val="6"/>
        </w:numPr>
        <w:spacing w:before="28" w:after="0" w:line="100" w:lineRule="atLeast"/>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gramStart"/>
      <w:r>
        <w:rPr>
          <w:rFonts w:ascii="Times New Roman" w:eastAsia="Times New Roman" w:hAnsi="Times New Roman" w:cs="Times New Roman"/>
          <w:sz w:val="28"/>
          <w:szCs w:val="28"/>
        </w:rPr>
        <w:t>деревянных</w:t>
      </w:r>
      <w:proofErr w:type="gramEnd"/>
      <w:r>
        <w:rPr>
          <w:rFonts w:ascii="Times New Roman" w:eastAsia="Times New Roman" w:hAnsi="Times New Roman" w:cs="Times New Roman"/>
          <w:sz w:val="28"/>
          <w:szCs w:val="28"/>
        </w:rPr>
        <w:t xml:space="preserve"> стула;</w:t>
      </w:r>
    </w:p>
    <w:p w:rsidR="00D422FC" w:rsidRDefault="00D422FC">
      <w:pPr>
        <w:numPr>
          <w:ilvl w:val="0"/>
          <w:numId w:val="6"/>
        </w:numPr>
        <w:spacing w:before="28" w:after="0" w:line="100" w:lineRule="atLeast"/>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компьютер</w:t>
      </w:r>
      <w:r>
        <w:rPr>
          <w:rFonts w:ascii="Times New Roman" w:eastAsia="Times New Roman" w:hAnsi="Times New Roman" w:cs="Times New Roman"/>
          <w:sz w:val="28"/>
          <w:szCs w:val="28"/>
          <w:lang w:val="en-US"/>
        </w:rPr>
        <w:t>;</w:t>
      </w:r>
    </w:p>
    <w:p w:rsidR="00D422FC" w:rsidRDefault="00D422FC">
      <w:pPr>
        <w:numPr>
          <w:ilvl w:val="0"/>
          <w:numId w:val="6"/>
        </w:numPr>
        <w:spacing w:before="28" w:after="0" w:line="100" w:lineRule="atLeast"/>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стены обклеены бумажными обоями;</w:t>
      </w:r>
    </w:p>
    <w:p w:rsidR="00D422FC" w:rsidRDefault="00D422FC">
      <w:pPr>
        <w:numPr>
          <w:ilvl w:val="0"/>
          <w:numId w:val="6"/>
        </w:numPr>
        <w:spacing w:before="28" w:after="0" w:line="100" w:lineRule="atLeast"/>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полу </w:t>
      </w:r>
      <w:proofErr w:type="spellStart"/>
      <w:r>
        <w:rPr>
          <w:rFonts w:ascii="Times New Roman" w:eastAsia="Times New Roman" w:hAnsi="Times New Roman" w:cs="Times New Roman"/>
          <w:sz w:val="28"/>
          <w:szCs w:val="28"/>
        </w:rPr>
        <w:t>линолиум</w:t>
      </w:r>
      <w:proofErr w:type="spellEnd"/>
      <w:r>
        <w:rPr>
          <w:rFonts w:ascii="Times New Roman" w:eastAsia="Times New Roman" w:hAnsi="Times New Roman" w:cs="Times New Roman"/>
          <w:sz w:val="28"/>
          <w:szCs w:val="28"/>
        </w:rPr>
        <w:t>;</w:t>
      </w:r>
    </w:p>
    <w:p w:rsidR="00D422FC" w:rsidRDefault="00D422FC">
      <w:pPr>
        <w:numPr>
          <w:ilvl w:val="0"/>
          <w:numId w:val="6"/>
        </w:numPr>
        <w:spacing w:before="28" w:after="0" w:line="100" w:lineRule="atLeast"/>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деревянная дверь;</w:t>
      </w:r>
    </w:p>
    <w:p w:rsidR="00D422FC" w:rsidRDefault="00D422FC">
      <w:pPr>
        <w:numPr>
          <w:ilvl w:val="0"/>
          <w:numId w:val="6"/>
        </w:numPr>
        <w:spacing w:before="28" w:after="0" w:line="100" w:lineRule="atLeast"/>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деревянные плинтуса;</w:t>
      </w:r>
    </w:p>
    <w:p w:rsidR="00D422FC" w:rsidRDefault="00D422FC">
      <w:pPr>
        <w:numPr>
          <w:ilvl w:val="0"/>
          <w:numId w:val="6"/>
        </w:numPr>
        <w:spacing w:before="28" w:after="0" w:line="100" w:lineRule="atLeast"/>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окно с деревянной рамой</w:t>
      </w:r>
      <w:r>
        <w:rPr>
          <w:rFonts w:ascii="Times New Roman" w:eastAsia="Times New Roman" w:hAnsi="Times New Roman" w:cs="Times New Roman"/>
          <w:sz w:val="28"/>
          <w:szCs w:val="28"/>
          <w:lang w:val="en-US"/>
        </w:rPr>
        <w:t>;</w:t>
      </w:r>
    </w:p>
    <w:p w:rsidR="00D422FC" w:rsidRDefault="00D422FC">
      <w:pPr>
        <w:numPr>
          <w:ilvl w:val="0"/>
          <w:numId w:val="6"/>
        </w:numPr>
        <w:spacing w:before="28" w:after="0" w:line="100" w:lineRule="atLeast"/>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деревянная кровать</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 xml:space="preserve"> </w:t>
      </w:r>
    </w:p>
    <w:p w:rsidR="00D422FC" w:rsidRDefault="00D422FC">
      <w:pPr>
        <w:numPr>
          <w:ilvl w:val="0"/>
          <w:numId w:val="6"/>
        </w:numPr>
        <w:spacing w:before="28" w:after="0" w:line="100" w:lineRule="atLeast"/>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железные полки с тетрадями и книгами</w:t>
      </w:r>
      <w:r w:rsidRPr="0023734C">
        <w:rPr>
          <w:rFonts w:ascii="Times New Roman" w:eastAsia="Times New Roman" w:hAnsi="Times New Roman" w:cs="Times New Roman"/>
          <w:sz w:val="28"/>
          <w:szCs w:val="28"/>
          <w:rPrChange w:id="10" w:author="user" w:date="2015-04-20T23:48:00Z">
            <w:rPr>
              <w:rFonts w:ascii="Times New Roman" w:eastAsia="Times New Roman" w:hAnsi="Times New Roman" w:cs="Times New Roman"/>
              <w:sz w:val="28"/>
              <w:szCs w:val="28"/>
              <w:lang w:val="en-US"/>
            </w:rPr>
          </w:rPrChange>
        </w:rPr>
        <w:t>;</w:t>
      </w:r>
    </w:p>
    <w:p w:rsidR="00D422FC" w:rsidRDefault="00D422FC">
      <w:pPr>
        <w:numPr>
          <w:ilvl w:val="0"/>
          <w:numId w:val="6"/>
        </w:numPr>
        <w:spacing w:before="28" w:after="0" w:line="100" w:lineRule="atLeast"/>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шторы.</w:t>
      </w:r>
    </w:p>
    <w:p w:rsidR="00D422FC" w:rsidRDefault="00D422FC">
      <w:pPr>
        <w:spacing w:before="28" w:after="0" w:line="100" w:lineRule="atLeast"/>
        <w:ind w:left="720"/>
        <w:jc w:val="both"/>
        <w:rPr>
          <w:rFonts w:ascii="Times New Roman" w:eastAsia="Times New Roman" w:hAnsi="Times New Roman" w:cs="Times New Roman"/>
          <w:sz w:val="28"/>
          <w:szCs w:val="28"/>
        </w:rPr>
      </w:pP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рассчитываем удельную пожарную нагрузку и определяем категорию помещения по </w:t>
      </w:r>
      <w:proofErr w:type="spellStart"/>
      <w:r>
        <w:rPr>
          <w:rFonts w:ascii="Times New Roman" w:eastAsia="Times New Roman" w:hAnsi="Times New Roman" w:cs="Times New Roman"/>
          <w:sz w:val="28"/>
          <w:szCs w:val="28"/>
        </w:rPr>
        <w:t>пожар</w:t>
      </w:r>
      <w:proofErr w:type="gramStart"/>
      <w:r>
        <w:rPr>
          <w:rFonts w:ascii="Times New Roman" w:eastAsia="Times New Roman" w:hAnsi="Times New Roman" w:cs="Times New Roman"/>
          <w:sz w:val="28"/>
          <w:szCs w:val="28"/>
        </w:rPr>
        <w:t>о</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и взрывоопасности.</w:t>
      </w:r>
    </w:p>
    <w:p w:rsidR="00D422FC" w:rsidRPr="0023734C" w:rsidRDefault="00D422FC">
      <w:pPr>
        <w:spacing w:before="28" w:after="0" w:line="100" w:lineRule="atLeast"/>
        <w:ind w:firstLine="709"/>
        <w:jc w:val="both"/>
        <w:rPr>
          <w:rFonts w:ascii="Times New Roman" w:eastAsia="Times New Roman" w:hAnsi="Times New Roman" w:cs="Times New Roman"/>
          <w:color w:val="000000"/>
          <w:sz w:val="28"/>
          <w:szCs w:val="28"/>
          <w:rPrChange w:id="11" w:author="user" w:date="2015-04-20T23:48:00Z">
            <w:rPr>
              <w:rFonts w:ascii="Times New Roman" w:eastAsia="Times New Roman" w:hAnsi="Times New Roman" w:cs="Times New Roman"/>
              <w:color w:val="000000"/>
              <w:sz w:val="28"/>
              <w:szCs w:val="28"/>
              <w:lang w:val="en-US"/>
            </w:rPr>
          </w:rPrChange>
        </w:rPr>
      </w:pPr>
      <w:r>
        <w:rPr>
          <w:rFonts w:ascii="Times New Roman" w:eastAsia="Times New Roman" w:hAnsi="Times New Roman" w:cs="Times New Roman"/>
          <w:sz w:val="28"/>
          <w:szCs w:val="28"/>
        </w:rPr>
        <w:t>Пожарная нагрузка будет равна:</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en-US"/>
        </w:rPr>
        <w:t>Q</w:t>
      </w:r>
      <w:r w:rsidRPr="0023734C">
        <w:rPr>
          <w:rFonts w:ascii="Times New Roman" w:eastAsia="Times New Roman" w:hAnsi="Times New Roman" w:cs="Times New Roman"/>
          <w:color w:val="000000"/>
          <w:sz w:val="28"/>
          <w:szCs w:val="28"/>
          <w:rPrChange w:id="12" w:author="user" w:date="2015-04-20T23:48:00Z">
            <w:rPr>
              <w:rFonts w:ascii="Times New Roman" w:eastAsia="Times New Roman" w:hAnsi="Times New Roman" w:cs="Times New Roman"/>
              <w:color w:val="000000"/>
              <w:sz w:val="28"/>
              <w:szCs w:val="28"/>
              <w:lang w:val="en-US"/>
            </w:rPr>
          </w:rPrChange>
        </w:rPr>
        <w:t xml:space="preserve">=13,8*30+13,8*5+41,87*3+13,4*12+20,3*20+13,8*10+13,8*3+13,8*10+13,8*15+13,4*3+15,7*1,5=1763,56 </w:t>
      </w:r>
      <w:r>
        <w:rPr>
          <w:rFonts w:ascii="Times New Roman" w:eastAsia="Times New Roman" w:hAnsi="Times New Roman" w:cs="Times New Roman"/>
          <w:color w:val="000000"/>
          <w:sz w:val="28"/>
          <w:szCs w:val="28"/>
        </w:rPr>
        <w:t>МДж/кг</w:t>
      </w:r>
    </w:p>
    <w:p w:rsidR="00D422FC" w:rsidRPr="0023734C" w:rsidRDefault="00D422FC">
      <w:pPr>
        <w:spacing w:before="28" w:after="0" w:line="100" w:lineRule="atLeast"/>
        <w:ind w:firstLine="709"/>
        <w:jc w:val="both"/>
        <w:rPr>
          <w:rFonts w:ascii="Times New Roman" w:eastAsia="Times New Roman" w:hAnsi="Times New Roman" w:cs="Times New Roman"/>
          <w:color w:val="000000"/>
          <w:sz w:val="28"/>
          <w:szCs w:val="28"/>
          <w:rPrChange w:id="13" w:author="user" w:date="2015-04-20T23:48:00Z">
            <w:rPr>
              <w:rFonts w:ascii="Times New Roman" w:eastAsia="Times New Roman" w:hAnsi="Times New Roman" w:cs="Times New Roman"/>
              <w:color w:val="000000"/>
              <w:sz w:val="28"/>
              <w:szCs w:val="28"/>
              <w:lang w:val="en-US"/>
            </w:rPr>
          </w:rPrChange>
        </w:rPr>
      </w:pPr>
      <w:r>
        <w:rPr>
          <w:rFonts w:ascii="Times New Roman" w:eastAsia="Times New Roman" w:hAnsi="Times New Roman" w:cs="Times New Roman"/>
          <w:sz w:val="28"/>
          <w:szCs w:val="28"/>
        </w:rPr>
        <w:t>Удельная пожарная нагрузка составит:</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en-US"/>
        </w:rPr>
        <w:t>g</w:t>
      </w:r>
      <w:r w:rsidRPr="0023734C">
        <w:rPr>
          <w:rFonts w:ascii="Times New Roman" w:eastAsia="Times New Roman" w:hAnsi="Times New Roman" w:cs="Times New Roman"/>
          <w:color w:val="000000"/>
          <w:sz w:val="28"/>
          <w:szCs w:val="28"/>
          <w:rPrChange w:id="14" w:author="user" w:date="2015-04-20T23:48:00Z">
            <w:rPr>
              <w:rFonts w:ascii="Times New Roman" w:eastAsia="Times New Roman" w:hAnsi="Times New Roman" w:cs="Times New Roman"/>
              <w:color w:val="000000"/>
              <w:sz w:val="28"/>
              <w:szCs w:val="28"/>
              <w:lang w:val="en-US"/>
            </w:rPr>
          </w:rPrChange>
        </w:rPr>
        <w:t>=1763</w:t>
      </w:r>
      <w:proofErr w:type="gramStart"/>
      <w:r w:rsidRPr="0023734C">
        <w:rPr>
          <w:rFonts w:ascii="Times New Roman" w:eastAsia="Times New Roman" w:hAnsi="Times New Roman" w:cs="Times New Roman"/>
          <w:color w:val="000000"/>
          <w:sz w:val="28"/>
          <w:szCs w:val="28"/>
          <w:rPrChange w:id="15" w:author="user" w:date="2015-04-20T23:48:00Z">
            <w:rPr>
              <w:rFonts w:ascii="Times New Roman" w:eastAsia="Times New Roman" w:hAnsi="Times New Roman" w:cs="Times New Roman"/>
              <w:color w:val="000000"/>
              <w:sz w:val="28"/>
              <w:szCs w:val="28"/>
              <w:lang w:val="en-US"/>
            </w:rPr>
          </w:rPrChange>
        </w:rPr>
        <w:t>,56</w:t>
      </w:r>
      <w:proofErr w:type="gramEnd"/>
      <w:r w:rsidRPr="0023734C">
        <w:rPr>
          <w:rFonts w:ascii="Times New Roman" w:eastAsia="Times New Roman" w:hAnsi="Times New Roman" w:cs="Times New Roman"/>
          <w:color w:val="000000"/>
          <w:sz w:val="28"/>
          <w:szCs w:val="28"/>
          <w:rPrChange w:id="16" w:author="user" w:date="2015-04-20T23:48:00Z">
            <w:rPr>
              <w:rFonts w:ascii="Times New Roman" w:eastAsia="Times New Roman" w:hAnsi="Times New Roman" w:cs="Times New Roman"/>
              <w:color w:val="000000"/>
              <w:sz w:val="28"/>
              <w:szCs w:val="28"/>
              <w:lang w:val="en-US"/>
            </w:rPr>
          </w:rPrChange>
        </w:rPr>
        <w:t>/12=146,96</w:t>
      </w:r>
      <w:r>
        <w:rPr>
          <w:rFonts w:ascii="Times New Roman" w:eastAsia="Times New Roman" w:hAnsi="Times New Roman" w:cs="Times New Roman"/>
          <w:color w:val="000000"/>
          <w:sz w:val="28"/>
          <w:szCs w:val="28"/>
        </w:rPr>
        <w:t>МДж*м</w:t>
      </w:r>
      <w:r>
        <w:rPr>
          <w:rFonts w:ascii="Times New Roman" w:eastAsia="Times New Roman" w:hAnsi="Times New Roman" w:cs="Times New Roman"/>
          <w:color w:val="000000"/>
          <w:sz w:val="28"/>
          <w:szCs w:val="28"/>
          <w:vertAlign w:val="superscript"/>
        </w:rPr>
        <w:t>-2</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Это значение соответствует категории В</w:t>
      </w:r>
      <w:proofErr w:type="gramStart"/>
      <w:r>
        <w:rPr>
          <w:rFonts w:ascii="Times New Roman" w:eastAsia="Times New Roman" w:hAnsi="Times New Roman" w:cs="Times New Roman"/>
          <w:sz w:val="28"/>
          <w:szCs w:val="28"/>
        </w:rPr>
        <w:t>4</w:t>
      </w:r>
      <w:proofErr w:type="gramEnd"/>
      <w:r>
        <w:rPr>
          <w:rFonts w:ascii="Times New Roman" w:eastAsia="Times New Roman" w:hAnsi="Times New Roman" w:cs="Times New Roman"/>
          <w:sz w:val="28"/>
          <w:szCs w:val="28"/>
        </w:rPr>
        <w:t xml:space="preserve">. </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Основными документами, регламентирующими соблюдение правил пожарной безопасности на рабочем месте, являются ГОСТ 12.1.004-91</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Pr>
          <w:rFonts w:ascii="Times New Roman" w:eastAsia="Times New Roman" w:hAnsi="Times New Roman" w:cs="Times New Roman"/>
          <w:b/>
          <w:bCs/>
          <w:i/>
          <w:iCs/>
          <w:sz w:val="28"/>
          <w:szCs w:val="28"/>
        </w:rPr>
        <w:t>огнетушители</w:t>
      </w:r>
      <w:r>
        <w:rPr>
          <w:rFonts w:ascii="Times New Roman" w:eastAsia="Times New Roman" w:hAnsi="Times New Roman" w:cs="Times New Roman"/>
          <w:sz w:val="28"/>
          <w:szCs w:val="28"/>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Pr>
          <w:rFonts w:ascii="Times New Roman" w:eastAsia="Times New Roman" w:hAnsi="Times New Roman" w:cs="Times New Roman"/>
          <w:sz w:val="28"/>
          <w:szCs w:val="28"/>
        </w:rPr>
        <w:t>а(</w:t>
      </w:r>
      <w:proofErr w:type="gramEnd"/>
      <w:r>
        <w:rPr>
          <w:rFonts w:ascii="Times New Roman" w:eastAsia="Times New Roman" w:hAnsi="Times New Roman" w:cs="Times New Roman"/>
          <w:sz w:val="28"/>
          <w:szCs w:val="28"/>
        </w:rPr>
        <w:t>в процессе эксплуатации необходимо выполнить требования НПБ 166-97</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«Пожарная техника. Огнетушители. </w:t>
      </w:r>
      <w:proofErr w:type="gramStart"/>
      <w:r>
        <w:rPr>
          <w:rFonts w:ascii="Times New Roman" w:eastAsia="Times New Roman" w:hAnsi="Times New Roman" w:cs="Times New Roman"/>
          <w:sz w:val="28"/>
          <w:szCs w:val="28"/>
        </w:rPr>
        <w:t>Требования к эксплуатации»).</w:t>
      </w:r>
      <w:proofErr w:type="gramEnd"/>
    </w:p>
    <w:p w:rsidR="00D422FC" w:rsidRDefault="00D422FC">
      <w:pPr>
        <w:spacing w:before="28" w:after="0" w:line="100" w:lineRule="atLeast"/>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Существуют следующие виды огнетушителей:</w:t>
      </w:r>
    </w:p>
    <w:p w:rsidR="00D422FC" w:rsidRDefault="00D422FC">
      <w:pPr>
        <w:numPr>
          <w:ilvl w:val="0"/>
          <w:numId w:val="7"/>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углекислотные</w:t>
      </w:r>
      <w:r>
        <w:rPr>
          <w:rFonts w:ascii="Times New Roman" w:eastAsia="Times New Roman" w:hAnsi="Times New Roman" w:cs="Times New Roman"/>
          <w:sz w:val="28"/>
          <w:szCs w:val="28"/>
          <w:lang w:val="en-US"/>
        </w:rPr>
        <w:t>;</w:t>
      </w:r>
    </w:p>
    <w:p w:rsidR="00D422FC" w:rsidRDefault="00D422FC">
      <w:pPr>
        <w:numPr>
          <w:ilvl w:val="0"/>
          <w:numId w:val="7"/>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порошковые.</w:t>
      </w:r>
    </w:p>
    <w:p w:rsidR="00D422FC" w:rsidRDefault="00D422FC">
      <w:pPr>
        <w:spacing w:before="28" w:after="0" w:line="100" w:lineRule="atLeast"/>
        <w:ind w:firstLine="709"/>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Для данного помещения рекомендуется использовать огнетушитель порошковый ОУ-8,в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roofErr w:type="gramEnd"/>
    </w:p>
    <w:p w:rsidR="00D422FC" w:rsidRDefault="00D422FC">
      <w:pPr>
        <w:spacing w:before="28" w:after="0" w:line="100" w:lineRule="atLeast"/>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422FC" w:rsidRDefault="00D422FC">
      <w:pPr>
        <w:spacing w:before="28" w:after="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Пожарная сигнализация должна:</w:t>
      </w:r>
    </w:p>
    <w:p w:rsidR="00D422FC" w:rsidRDefault="00D422FC">
      <w:pPr>
        <w:numPr>
          <w:ilvl w:val="0"/>
          <w:numId w:val="8"/>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быстро выявить место возникновения пожара;</w:t>
      </w:r>
    </w:p>
    <w:p w:rsidR="00D422FC" w:rsidRDefault="00D422FC">
      <w:pPr>
        <w:numPr>
          <w:ilvl w:val="0"/>
          <w:numId w:val="8"/>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передать сигнал о возгорании на приёмно-контрольную станцию;</w:t>
      </w:r>
    </w:p>
    <w:p w:rsidR="00D422FC" w:rsidRDefault="00D422FC">
      <w:pPr>
        <w:numPr>
          <w:ilvl w:val="0"/>
          <w:numId w:val="8"/>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оставаться невосприимчивой к влиянию внешних факторов, отличающихся от факторов пожара;</w:t>
      </w:r>
    </w:p>
    <w:p w:rsidR="00D422FC" w:rsidRDefault="00D422FC">
      <w:pPr>
        <w:numPr>
          <w:ilvl w:val="0"/>
          <w:numId w:val="8"/>
        </w:numPr>
        <w:spacing w:before="28" w:after="0"/>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передавать извещение о неисправности в самой системе оповещения.</w:t>
      </w:r>
    </w:p>
    <w:p w:rsidR="00D422FC" w:rsidRDefault="00D422FC">
      <w:pPr>
        <w:spacing w:before="28" w:after="0" w:line="10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Средствами пожарной сигнализации и оповещения оборудуются производственные здания и помещения категорий</w:t>
      </w:r>
      <w:proofErr w:type="gramStart"/>
      <w:r>
        <w:rPr>
          <w:rFonts w:ascii="Times New Roman" w:eastAsia="Times New Roman" w:hAnsi="Times New Roman" w:cs="Times New Roman"/>
          <w:sz w:val="28"/>
          <w:szCs w:val="28"/>
        </w:rPr>
        <w:t xml:space="preserve"> А</w:t>
      </w:r>
      <w:proofErr w:type="gramEnd"/>
      <w:r>
        <w:rPr>
          <w:rFonts w:ascii="Times New Roman" w:eastAsia="Times New Roman" w:hAnsi="Times New Roman" w:cs="Times New Roman"/>
          <w:sz w:val="28"/>
          <w:szCs w:val="28"/>
        </w:rPr>
        <w:t>, Б и В, помещения с вычислительной техникой и дорогостоящей аппаратурой, а также объекты государственной важности.</w:t>
      </w:r>
    </w:p>
    <w:p w:rsidR="00D422FC" w:rsidRDefault="00D422FC">
      <w:pPr>
        <w:spacing w:before="28" w:after="0" w:line="100" w:lineRule="atLeast"/>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Любая система пожарной сигнализации состоит из пожарных </w:t>
      </w:r>
      <w:proofErr w:type="spellStart"/>
      <w:r>
        <w:rPr>
          <w:rFonts w:ascii="Times New Roman" w:eastAsia="Times New Roman" w:hAnsi="Times New Roman" w:cs="Times New Roman"/>
          <w:sz w:val="28"/>
          <w:szCs w:val="28"/>
        </w:rPr>
        <w:t>извещателей</w:t>
      </w:r>
      <w:proofErr w:type="spellEnd"/>
      <w:r>
        <w:rPr>
          <w:rFonts w:ascii="Times New Roman" w:eastAsia="Times New Roman" w:hAnsi="Times New Roman" w:cs="Times New Roman"/>
          <w:sz w:val="28"/>
          <w:szCs w:val="28"/>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Pr>
          <w:rFonts w:ascii="Times New Roman" w:eastAsia="Times New Roman" w:hAnsi="Times New Roman" w:cs="Times New Roman"/>
          <w:sz w:val="28"/>
          <w:szCs w:val="28"/>
        </w:rPr>
        <w:t>дымоудаления</w:t>
      </w:r>
      <w:proofErr w:type="spellEnd"/>
      <w:r>
        <w:rPr>
          <w:rFonts w:ascii="Times New Roman" w:eastAsia="Times New Roman" w:hAnsi="Times New Roman" w:cs="Times New Roman"/>
          <w:sz w:val="28"/>
          <w:szCs w:val="28"/>
        </w:rPr>
        <w:t>.</w:t>
      </w:r>
    </w:p>
    <w:p w:rsidR="00D422FC" w:rsidRDefault="00D422FC">
      <w:pPr>
        <w:spacing w:before="28" w:after="0" w:line="100" w:lineRule="atLeast"/>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Ручные пожарные </w:t>
      </w:r>
      <w:proofErr w:type="spellStart"/>
      <w:r>
        <w:rPr>
          <w:rFonts w:ascii="Times New Roman" w:eastAsia="Times New Roman" w:hAnsi="Times New Roman" w:cs="Times New Roman"/>
          <w:sz w:val="28"/>
          <w:szCs w:val="28"/>
        </w:rPr>
        <w:t>извещатели</w:t>
      </w:r>
      <w:proofErr w:type="spellEnd"/>
      <w:r>
        <w:rPr>
          <w:rFonts w:ascii="Times New Roman" w:eastAsia="Times New Roman" w:hAnsi="Times New Roman" w:cs="Times New Roman"/>
          <w:sz w:val="28"/>
          <w:szCs w:val="28"/>
        </w:rPr>
        <w:t xml:space="preserve"> предназначены для передачи информации по шлейфу сигнализации на приёмно-контрольную станцию. </w:t>
      </w:r>
      <w:proofErr w:type="spellStart"/>
      <w:r>
        <w:rPr>
          <w:rFonts w:ascii="Times New Roman" w:eastAsia="Times New Roman" w:hAnsi="Times New Roman" w:cs="Times New Roman"/>
          <w:sz w:val="28"/>
          <w:szCs w:val="28"/>
        </w:rPr>
        <w:t>Извещатели</w:t>
      </w:r>
      <w:proofErr w:type="spellEnd"/>
      <w:r>
        <w:rPr>
          <w:rFonts w:ascii="Times New Roman" w:eastAsia="Times New Roman" w:hAnsi="Times New Roman" w:cs="Times New Roman"/>
          <w:sz w:val="28"/>
          <w:szCs w:val="28"/>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Pr>
          <w:rFonts w:ascii="Times New Roman" w:eastAsia="Times New Roman" w:hAnsi="Times New Roman" w:cs="Times New Roman"/>
          <w:sz w:val="28"/>
          <w:szCs w:val="28"/>
        </w:rPr>
        <w:t>извещателя</w:t>
      </w:r>
      <w:proofErr w:type="spellEnd"/>
      <w:r>
        <w:rPr>
          <w:rFonts w:ascii="Times New Roman" w:eastAsia="Times New Roman" w:hAnsi="Times New Roman" w:cs="Times New Roman"/>
          <w:sz w:val="28"/>
          <w:szCs w:val="28"/>
        </w:rPr>
        <w:t xml:space="preserve"> и кнопка выделяются красным цветом. От ложного срабатывания кнопка закрыта предохранительным стеклом.</w:t>
      </w:r>
    </w:p>
    <w:p w:rsidR="00D422FC" w:rsidRDefault="00D422FC">
      <w:pPr>
        <w:spacing w:before="28" w:after="0" w:line="100" w:lineRule="atLeast"/>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Автоматические пожарные </w:t>
      </w:r>
      <w:proofErr w:type="spellStart"/>
      <w:r>
        <w:rPr>
          <w:rFonts w:ascii="Times New Roman" w:eastAsia="Times New Roman" w:hAnsi="Times New Roman" w:cs="Times New Roman"/>
          <w:sz w:val="28"/>
          <w:szCs w:val="28"/>
        </w:rPr>
        <w:t>извещатели</w:t>
      </w:r>
      <w:proofErr w:type="spellEnd"/>
      <w:r>
        <w:rPr>
          <w:rFonts w:ascii="Times New Roman" w:eastAsia="Times New Roman" w:hAnsi="Times New Roman" w:cs="Times New Roman"/>
          <w:sz w:val="28"/>
          <w:szCs w:val="28"/>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Pr>
          <w:rFonts w:ascii="Times New Roman" w:eastAsia="Times New Roman" w:hAnsi="Times New Roman" w:cs="Times New Roman"/>
          <w:sz w:val="28"/>
          <w:szCs w:val="28"/>
        </w:rPr>
        <w:t>извещателя</w:t>
      </w:r>
      <w:proofErr w:type="spellEnd"/>
      <w:r>
        <w:rPr>
          <w:rFonts w:ascii="Times New Roman" w:eastAsia="Times New Roman" w:hAnsi="Times New Roman" w:cs="Times New Roman"/>
          <w:sz w:val="28"/>
          <w:szCs w:val="28"/>
        </w:rPr>
        <w:t xml:space="preserve"> выбирается в зависимости от назначения защищаемого помещения и вида пожарной нагрузки</w:t>
      </w:r>
      <w:proofErr w:type="gramStart"/>
      <w:r>
        <w:rPr>
          <w:rFonts w:ascii="Times New Roman" w:eastAsia="Times New Roman" w:hAnsi="Times New Roman" w:cs="Times New Roman"/>
          <w:sz w:val="28"/>
          <w:szCs w:val="28"/>
        </w:rPr>
        <w:t xml:space="preserve"> .</w:t>
      </w:r>
      <w:proofErr w:type="gramEnd"/>
    </w:p>
    <w:p w:rsidR="00D422FC" w:rsidDel="00CB3ACD" w:rsidRDefault="00D422FC">
      <w:pPr>
        <w:spacing w:before="28" w:after="0" w:line="100" w:lineRule="atLeast"/>
        <w:ind w:right="176" w:firstLine="709"/>
        <w:contextualSpacing/>
        <w:jc w:val="both"/>
        <w:rPr>
          <w:del w:id="17" w:author="user" w:date="2015-04-20T23:54:00Z"/>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целях профилактики предлагается проводить противопожарный инструктаж, в ходе которого работники смогут ознакомиться с правилами </w:t>
      </w:r>
      <w:r>
        <w:rPr>
          <w:rFonts w:ascii="Times New Roman" w:eastAsia="Times New Roman" w:hAnsi="Times New Roman" w:cs="Times New Roman"/>
          <w:sz w:val="28"/>
          <w:szCs w:val="28"/>
        </w:rPr>
        <w:lastRenderedPageBreak/>
        <w:t xml:space="preserve">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 </w:t>
      </w:r>
    </w:p>
    <w:p w:rsidR="00D422FC" w:rsidDel="00CB3ACD" w:rsidRDefault="00D422FC" w:rsidP="00CB3ACD">
      <w:pPr>
        <w:spacing w:before="28" w:after="0" w:line="100" w:lineRule="atLeast"/>
        <w:ind w:right="176"/>
        <w:contextualSpacing/>
        <w:jc w:val="both"/>
        <w:rPr>
          <w:del w:id="18" w:author="user" w:date="2015-04-20T23:54:00Z"/>
          <w:rFonts w:ascii="Times New Roman" w:eastAsia="Times New Roman" w:hAnsi="Times New Roman" w:cs="Times New Roman"/>
          <w:sz w:val="28"/>
          <w:szCs w:val="28"/>
        </w:rPr>
      </w:pPr>
    </w:p>
    <w:p w:rsidR="00D422FC" w:rsidRDefault="00D422FC" w:rsidP="00CB3ACD">
      <w:pPr>
        <w:spacing w:before="28" w:after="0" w:line="100" w:lineRule="atLeast"/>
        <w:ind w:right="176"/>
        <w:contextualSpacing/>
        <w:jc w:val="both"/>
        <w:rPr>
          <w:rFonts w:ascii="Times New Roman" w:eastAsia="Times New Roman" w:hAnsi="Times New Roman" w:cs="Times New Roman"/>
          <w:sz w:val="28"/>
          <w:szCs w:val="28"/>
        </w:rPr>
      </w:pPr>
    </w:p>
    <w:p w:rsidR="00D422FC" w:rsidDel="00CB3ACD" w:rsidRDefault="00D422FC">
      <w:pPr>
        <w:keepNext/>
        <w:spacing w:after="0"/>
        <w:ind w:firstLine="709"/>
        <w:contextualSpacing/>
        <w:jc w:val="both"/>
        <w:rPr>
          <w:del w:id="19" w:author="user" w:date="2015-04-20T23:55:00Z"/>
          <w:rFonts w:ascii="Times New Roman" w:eastAsia="Times New Roman" w:hAnsi="Times New Roman" w:cs="Times New Roman"/>
          <w:sz w:val="28"/>
          <w:szCs w:val="28"/>
        </w:rPr>
      </w:pPr>
      <w:bookmarkStart w:id="20" w:name="_Toc283701433"/>
      <w:bookmarkStart w:id="21" w:name="_Toc356245725"/>
      <w:bookmarkStart w:id="22" w:name="_Toc389215488"/>
      <w:bookmarkEnd w:id="20"/>
      <w:bookmarkEnd w:id="21"/>
      <w:bookmarkEnd w:id="22"/>
      <w:r>
        <w:rPr>
          <w:rFonts w:ascii="Times New Roman" w:eastAsia="Times New Roman" w:hAnsi="Times New Roman" w:cs="Times New Roman"/>
          <w:b/>
          <w:bCs/>
          <w:i/>
          <w:iCs/>
          <w:sz w:val="28"/>
          <w:szCs w:val="28"/>
        </w:rPr>
        <w:t xml:space="preserve">1.4 </w:t>
      </w:r>
      <w:proofErr w:type="spellStart"/>
      <w:r>
        <w:rPr>
          <w:rFonts w:ascii="Times New Roman" w:eastAsia="Times New Roman" w:hAnsi="Times New Roman" w:cs="Times New Roman"/>
          <w:b/>
          <w:bCs/>
          <w:i/>
          <w:iCs/>
          <w:sz w:val="28"/>
          <w:szCs w:val="28"/>
        </w:rPr>
        <w:t>Экологичность</w:t>
      </w:r>
      <w:proofErr w:type="spellEnd"/>
      <w:r>
        <w:rPr>
          <w:rFonts w:ascii="Times New Roman" w:eastAsia="Times New Roman" w:hAnsi="Times New Roman" w:cs="Times New Roman"/>
          <w:b/>
          <w:bCs/>
          <w:i/>
          <w:iCs/>
          <w:sz w:val="28"/>
          <w:szCs w:val="28"/>
        </w:rPr>
        <w:t xml:space="preserve"> проекта</w:t>
      </w:r>
    </w:p>
    <w:p w:rsidR="00D422FC" w:rsidRDefault="00D422FC" w:rsidP="00CB3ACD">
      <w:pPr>
        <w:keepNext/>
        <w:spacing w:after="0"/>
        <w:contextualSpacing/>
        <w:jc w:val="both"/>
        <w:rPr>
          <w:rFonts w:ascii="Times New Roman" w:eastAsia="Times New Roman" w:hAnsi="Times New Roman" w:cs="Times New Roman"/>
          <w:sz w:val="28"/>
          <w:szCs w:val="28"/>
        </w:rPr>
      </w:pPr>
    </w:p>
    <w:p w:rsidR="00D422FC" w:rsidRDefault="00D422FC">
      <w:pPr>
        <w:spacing w:before="28" w:after="0"/>
        <w:ind w:right="176"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работе с ПЭВМ отсутствуют выбросы вредных веществ в окружающую среду, отходы только бумажные, легко утилизируемые и перерабатываемые.</w:t>
      </w:r>
    </w:p>
    <w:p w:rsidR="00D422FC" w:rsidRDefault="00D422FC">
      <w:pPr>
        <w:spacing w:before="28" w:after="0" w:line="100" w:lineRule="atLeast"/>
        <w:ind w:firstLine="709"/>
        <w:jc w:val="both"/>
        <w:rPr>
          <w:del w:id="23" w:author="&lt;анонимный&gt;" w:date="2015-04-20T15:08:00Z"/>
          <w:rFonts w:ascii="Times New Roman" w:hAnsi="Times New Roman" w:cs="Times New Roman"/>
          <w:sz w:val="28"/>
          <w:szCs w:val="28"/>
        </w:rPr>
      </w:pPr>
      <w:r>
        <w:rPr>
          <w:rFonts w:ascii="Times New Roman" w:eastAsia="Times New Roman" w:hAnsi="Times New Roman" w:cs="Times New Roman"/>
          <w:sz w:val="28"/>
          <w:szCs w:val="28"/>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D422FC" w:rsidRDefault="00D422FC">
      <w:pPr>
        <w:rPr>
          <w:del w:id="24" w:author="&lt;анонимный&gt;" w:date="2015-04-20T15:08:00Z"/>
          <w:rFonts w:ascii="Times New Roman" w:hAnsi="Times New Roman" w:cs="Times New Roman"/>
          <w:sz w:val="28"/>
          <w:szCs w:val="28"/>
        </w:rPr>
      </w:pPr>
    </w:p>
    <w:p w:rsidR="00D422FC" w:rsidRDefault="00D422FC"/>
    <w:sectPr w:rsidR="00D422FC">
      <w:pgSz w:w="11906" w:h="16838"/>
      <w:pgMar w:top="1134" w:right="850" w:bottom="1134" w:left="1701" w:header="720" w:footer="720" w:gutter="0"/>
      <w:cols w:space="720"/>
      <w:docGrid w:linePitch="36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7">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34C"/>
    <w:rsid w:val="00031AE9"/>
    <w:rsid w:val="00136CF5"/>
    <w:rsid w:val="0023734C"/>
    <w:rsid w:val="00AF6B3B"/>
    <w:rsid w:val="00CB3ACD"/>
    <w:rsid w:val="00D422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Calibri"/>
      <w:kern w:val="1"/>
      <w:sz w:val="22"/>
      <w:szCs w:val="22"/>
      <w:lang w:eastAsia="ar-SA"/>
    </w:rPr>
  </w:style>
  <w:style w:type="paragraph" w:styleId="Heading1">
    <w:name w:val="heading 1"/>
    <w:basedOn w:val="Normal"/>
    <w:next w:val="BodyText"/>
    <w:qFormat/>
    <w:pPr>
      <w:spacing w:before="28" w:after="28" w:line="100" w:lineRule="atLeast"/>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rPr>
      <w:rFonts w:ascii="Times New Roman" w:eastAsia="Times New Roman" w:hAnsi="Times New Roman" w:cs="Times New Roman"/>
      <w:b/>
      <w:bCs/>
      <w:kern w:val="1"/>
      <w:sz w:val="48"/>
      <w:szCs w:val="48"/>
    </w:rPr>
  </w:style>
  <w:style w:type="character" w:customStyle="1" w:styleId="apple-converted-space">
    <w:name w:val="apple-converted-space"/>
    <w:basedOn w:val="DefaultParagraphFont0"/>
  </w:style>
  <w:style w:type="character" w:customStyle="1" w:styleId="BalloonTextChar">
    <w:name w:val="Balloon Text Char"/>
    <w:rPr>
      <w:rFonts w:ascii="Tahoma" w:hAnsi="Tahoma" w:cs="Tahoma"/>
      <w:sz w:val="16"/>
      <w:szCs w:val="16"/>
    </w:rPr>
  </w:style>
  <w:style w:type="character" w:customStyle="1" w:styleId="ListLabel1">
    <w:name w:val="ListLabel 1"/>
    <w:rPr>
      <w:sz w:val="20"/>
    </w:rPr>
  </w:style>
  <w:style w:type="paragraph" w:customStyle="1" w:styleId="a">
    <w:name w:val="Заголовок"/>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a0">
    <w:name w:val="Название"/>
    <w:basedOn w:val="Normal"/>
    <w:pPr>
      <w:suppressLineNumbers/>
      <w:spacing w:before="120" w:after="120"/>
    </w:pPr>
    <w:rPr>
      <w:rFonts w:cs="Mangal"/>
      <w:i/>
      <w:iCs/>
      <w:sz w:val="24"/>
      <w:szCs w:val="24"/>
    </w:rPr>
  </w:style>
  <w:style w:type="paragraph" w:customStyle="1" w:styleId="a1">
    <w:name w:val="Указатель"/>
    <w:basedOn w:val="Normal"/>
    <w:pPr>
      <w:suppressLineNumbers/>
    </w:pPr>
    <w:rPr>
      <w:rFonts w:cs="Mangal"/>
    </w:r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ListParagraph">
    <w:name w:val="List Paragraph"/>
    <w:basedOn w:val="Normal"/>
    <w:qFormat/>
    <w:pPr>
      <w:ind w:left="720"/>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a2">
    <w:name w:val="Содержимое таблицы"/>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Calibri"/>
      <w:kern w:val="1"/>
      <w:sz w:val="22"/>
      <w:szCs w:val="22"/>
      <w:lang w:eastAsia="ar-SA"/>
    </w:rPr>
  </w:style>
  <w:style w:type="paragraph" w:styleId="Heading1">
    <w:name w:val="heading 1"/>
    <w:basedOn w:val="Normal"/>
    <w:next w:val="BodyText"/>
    <w:qFormat/>
    <w:pPr>
      <w:spacing w:before="28" w:after="28" w:line="100" w:lineRule="atLeast"/>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1Char">
    <w:name w:val="Heading 1 Char"/>
    <w:rPr>
      <w:rFonts w:ascii="Times New Roman" w:eastAsia="Times New Roman" w:hAnsi="Times New Roman" w:cs="Times New Roman"/>
      <w:b/>
      <w:bCs/>
      <w:kern w:val="1"/>
      <w:sz w:val="48"/>
      <w:szCs w:val="48"/>
    </w:rPr>
  </w:style>
  <w:style w:type="character" w:customStyle="1" w:styleId="apple-converted-space">
    <w:name w:val="apple-converted-space"/>
    <w:basedOn w:val="DefaultParagraphFont0"/>
  </w:style>
  <w:style w:type="character" w:customStyle="1" w:styleId="BalloonTextChar">
    <w:name w:val="Balloon Text Char"/>
    <w:rPr>
      <w:rFonts w:ascii="Tahoma" w:hAnsi="Tahoma" w:cs="Tahoma"/>
      <w:sz w:val="16"/>
      <w:szCs w:val="16"/>
    </w:rPr>
  </w:style>
  <w:style w:type="character" w:customStyle="1" w:styleId="ListLabel1">
    <w:name w:val="ListLabel 1"/>
    <w:rPr>
      <w:sz w:val="20"/>
    </w:rPr>
  </w:style>
  <w:style w:type="paragraph" w:customStyle="1" w:styleId="a">
    <w:name w:val="Заголовок"/>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a0">
    <w:name w:val="Название"/>
    <w:basedOn w:val="Normal"/>
    <w:pPr>
      <w:suppressLineNumbers/>
      <w:spacing w:before="120" w:after="120"/>
    </w:pPr>
    <w:rPr>
      <w:rFonts w:cs="Mangal"/>
      <w:i/>
      <w:iCs/>
      <w:sz w:val="24"/>
      <w:szCs w:val="24"/>
    </w:rPr>
  </w:style>
  <w:style w:type="paragraph" w:customStyle="1" w:styleId="a1">
    <w:name w:val="Указатель"/>
    <w:basedOn w:val="Normal"/>
    <w:pPr>
      <w:suppressLineNumbers/>
    </w:pPr>
    <w:rPr>
      <w:rFonts w:cs="Mangal"/>
    </w:r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ListParagraph">
    <w:name w:val="List Paragraph"/>
    <w:basedOn w:val="Normal"/>
    <w:qFormat/>
    <w:pPr>
      <w:ind w:left="720"/>
    </w:pPr>
  </w:style>
  <w:style w:type="paragraph" w:styleId="BalloonText">
    <w:name w:val="Balloon Text"/>
    <w:basedOn w:val="Normal"/>
    <w:pPr>
      <w:spacing w:after="0" w:line="100" w:lineRule="atLeast"/>
    </w:pPr>
    <w:rPr>
      <w:rFonts w:ascii="Tahoma" w:hAnsi="Tahoma" w:cs="Tahoma"/>
      <w:sz w:val="16"/>
      <w:szCs w:val="16"/>
    </w:rPr>
  </w:style>
  <w:style w:type="paragraph" w:customStyle="1" w:styleId="a2">
    <w:name w:val="Содержимое таблицы"/>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3608</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1601-01-01T00:00:00Z</cp:lastPrinted>
  <dcterms:created xsi:type="dcterms:W3CDTF">2015-05-08T14:37:00Z</dcterms:created>
  <dcterms:modified xsi:type="dcterms:W3CDTF">2015-05-08T14:37:00Z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