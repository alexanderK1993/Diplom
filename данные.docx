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D80" w:rsidRPr="00505D80" w:rsidRDefault="00505D80" w:rsidP="00505D80">
      <w:pPr>
        <w:pBdr>
          <w:bottom w:val="single" w:sz="6" w:space="0" w:color="AAAAAA"/>
        </w:pBdr>
        <w:spacing w:after="60" w:line="240" w:lineRule="auto"/>
        <w:outlineLvl w:val="0"/>
        <w:rPr>
          <w:rFonts w:ascii="Georgia" w:eastAsia="Times New Roman" w:hAnsi="Georgia" w:cs="Times New Roman"/>
          <w:color w:val="000000"/>
          <w:kern w:val="36"/>
          <w:sz w:val="43"/>
          <w:szCs w:val="43"/>
          <w:lang w:eastAsia="ru-RU"/>
        </w:rPr>
      </w:pPr>
      <w:r w:rsidRPr="00505D80">
        <w:rPr>
          <w:rFonts w:ascii="Georgia" w:eastAsia="Times New Roman" w:hAnsi="Georgia" w:cs="Times New Roman"/>
          <w:color w:val="000000"/>
          <w:kern w:val="36"/>
          <w:sz w:val="43"/>
          <w:szCs w:val="43"/>
          <w:lang w:eastAsia="ru-RU"/>
        </w:rPr>
        <w:t>Виртуальная организация</w:t>
      </w:r>
    </w:p>
    <w:p w:rsidR="00505D80" w:rsidRPr="00505D80" w:rsidRDefault="00505D80" w:rsidP="00505D80">
      <w:pPr>
        <w:spacing w:after="0" w:line="240" w:lineRule="auto"/>
        <w:rPr>
          <w:rFonts w:ascii="Arial" w:eastAsia="Times New Roman" w:hAnsi="Arial" w:cs="Arial"/>
          <w:color w:val="252525"/>
          <w:sz w:val="20"/>
          <w:szCs w:val="20"/>
          <w:lang w:eastAsia="ru-RU"/>
        </w:rPr>
      </w:pPr>
      <w:r w:rsidRPr="00505D80">
        <w:rPr>
          <w:rFonts w:ascii="Arial" w:eastAsia="Times New Roman" w:hAnsi="Arial" w:cs="Arial"/>
          <w:color w:val="252525"/>
          <w:sz w:val="20"/>
          <w:szCs w:val="20"/>
          <w:lang w:eastAsia="ru-RU"/>
        </w:rPr>
        <w:t>Материал из Википедии — свободной энциклопедии</w:t>
      </w:r>
    </w:p>
    <w:p w:rsidR="00505D80" w:rsidRPr="00505D80" w:rsidRDefault="00505D80" w:rsidP="00505D80">
      <w:pPr>
        <w:numPr>
          <w:ilvl w:val="0"/>
          <w:numId w:val="1"/>
        </w:numPr>
        <w:spacing w:before="100" w:beforeAutospacing="1" w:after="24" w:line="360" w:lineRule="atLeast"/>
        <w:ind w:left="384"/>
        <w:rPr>
          <w:rFonts w:ascii="Arial" w:eastAsia="Times New Roman" w:hAnsi="Arial" w:cs="Arial"/>
          <w:color w:val="252525"/>
          <w:sz w:val="21"/>
          <w:szCs w:val="21"/>
          <w:lang w:eastAsia="ru-RU"/>
        </w:rPr>
      </w:pPr>
      <w:r w:rsidRPr="00505D80">
        <w:rPr>
          <w:rFonts w:ascii="Arial" w:eastAsia="Times New Roman" w:hAnsi="Arial" w:cs="Arial"/>
          <w:b/>
          <w:bCs/>
          <w:color w:val="252525"/>
          <w:sz w:val="21"/>
          <w:szCs w:val="21"/>
          <w:lang w:eastAsia="ru-RU"/>
        </w:rPr>
        <w:t>Виртуальная организация</w:t>
      </w:r>
      <w:r w:rsidRPr="00505D80">
        <w:rPr>
          <w:rFonts w:ascii="Arial" w:eastAsia="Times New Roman" w:hAnsi="Arial" w:cs="Arial"/>
          <w:color w:val="252525"/>
          <w:sz w:val="21"/>
          <w:szCs w:val="21"/>
          <w:lang w:eastAsia="ru-RU"/>
        </w:rPr>
        <w:t> представляет собой организацию, существующую как корпоративное, некоммерческое, образовательное или иное объединение, не имеющее географического центра и функционирующее через телекоммуникационные средства.</w:t>
      </w:r>
    </w:p>
    <w:p w:rsidR="00505D80" w:rsidRPr="00505D80" w:rsidRDefault="00505D80" w:rsidP="00505D80">
      <w:pPr>
        <w:numPr>
          <w:ilvl w:val="0"/>
          <w:numId w:val="1"/>
        </w:numPr>
        <w:spacing w:before="100" w:beforeAutospacing="1" w:after="24" w:line="360" w:lineRule="atLeast"/>
        <w:ind w:left="384"/>
        <w:rPr>
          <w:rFonts w:ascii="Arial" w:eastAsia="Times New Roman" w:hAnsi="Arial" w:cs="Arial"/>
          <w:color w:val="252525"/>
          <w:sz w:val="21"/>
          <w:szCs w:val="21"/>
          <w:lang w:eastAsia="ru-RU"/>
        </w:rPr>
      </w:pPr>
      <w:r w:rsidRPr="00505D80">
        <w:rPr>
          <w:rFonts w:ascii="Arial" w:eastAsia="Times New Roman" w:hAnsi="Arial" w:cs="Arial"/>
          <w:b/>
          <w:bCs/>
          <w:color w:val="252525"/>
          <w:sz w:val="21"/>
          <w:szCs w:val="21"/>
          <w:lang w:eastAsia="ru-RU"/>
        </w:rPr>
        <w:t>Виртуальная организация</w:t>
      </w:r>
      <w:r w:rsidRPr="00505D80">
        <w:rPr>
          <w:rFonts w:ascii="Arial" w:eastAsia="Times New Roman" w:hAnsi="Arial" w:cs="Arial"/>
          <w:color w:val="252525"/>
          <w:sz w:val="21"/>
          <w:szCs w:val="21"/>
          <w:lang w:eastAsia="ru-RU"/>
        </w:rPr>
        <w:t> образуется юридически независимыми организациями, разделяющими между собой ресурсы и навыки для достижения поставленных задач, не обязательно связанных с получением прибыли. Взаимодействие между членами виртуальных организаций происходит в основном через </w:t>
      </w:r>
      <w:hyperlink r:id="rId6" w:tooltip="Компьютерная сеть" w:history="1">
        <w:r w:rsidRPr="00505D80">
          <w:rPr>
            <w:rFonts w:ascii="Arial" w:eastAsia="Times New Roman" w:hAnsi="Arial" w:cs="Arial"/>
            <w:color w:val="0B0080"/>
            <w:sz w:val="21"/>
            <w:szCs w:val="21"/>
            <w:lang w:eastAsia="ru-RU"/>
          </w:rPr>
          <w:t>компьютерные сети</w:t>
        </w:r>
      </w:hyperlink>
      <w:r w:rsidRPr="00505D80">
        <w:rPr>
          <w:rFonts w:ascii="Arial" w:eastAsia="Times New Roman" w:hAnsi="Arial" w:cs="Arial"/>
          <w:color w:val="252525"/>
          <w:sz w:val="21"/>
          <w:szCs w:val="21"/>
          <w:lang w:eastAsia="ru-RU"/>
        </w:rPr>
        <w:t>.</w:t>
      </w:r>
    </w:p>
    <w:p w:rsidR="00505D80" w:rsidRPr="00505D80" w:rsidRDefault="00505D80" w:rsidP="00505D80">
      <w:pPr>
        <w:numPr>
          <w:ilvl w:val="0"/>
          <w:numId w:val="1"/>
        </w:numPr>
        <w:spacing w:before="100" w:beforeAutospacing="1" w:after="24" w:line="360" w:lineRule="atLeast"/>
        <w:ind w:left="384"/>
        <w:rPr>
          <w:rFonts w:ascii="Arial" w:eastAsia="Times New Roman" w:hAnsi="Arial" w:cs="Arial"/>
          <w:color w:val="252525"/>
          <w:sz w:val="21"/>
          <w:szCs w:val="21"/>
          <w:lang w:eastAsia="ru-RU"/>
        </w:rPr>
      </w:pPr>
      <w:r w:rsidRPr="00505D80">
        <w:rPr>
          <w:rFonts w:ascii="Arial" w:eastAsia="Times New Roman" w:hAnsi="Arial" w:cs="Arial"/>
          <w:color w:val="252525"/>
          <w:sz w:val="21"/>
          <w:szCs w:val="21"/>
          <w:lang w:eastAsia="ru-RU"/>
        </w:rPr>
        <w:t>В бизнесе под </w:t>
      </w:r>
      <w:r w:rsidRPr="00505D80">
        <w:rPr>
          <w:rFonts w:ascii="Arial" w:eastAsia="Times New Roman" w:hAnsi="Arial" w:cs="Arial"/>
          <w:b/>
          <w:bCs/>
          <w:color w:val="252525"/>
          <w:sz w:val="21"/>
          <w:szCs w:val="21"/>
          <w:lang w:eastAsia="ru-RU"/>
        </w:rPr>
        <w:t>виртуальной организацией</w:t>
      </w:r>
      <w:r w:rsidRPr="00505D80">
        <w:rPr>
          <w:rFonts w:ascii="Arial" w:eastAsia="Times New Roman" w:hAnsi="Arial" w:cs="Arial"/>
          <w:color w:val="252525"/>
          <w:sz w:val="21"/>
          <w:szCs w:val="21"/>
          <w:lang w:eastAsia="ru-RU"/>
        </w:rPr>
        <w:t> понимается фирма, нанимающая внешних подрядчиков для выполнения её основных функций.</w:t>
      </w:r>
    </w:p>
    <w:p w:rsidR="00505D80" w:rsidRPr="00505D80" w:rsidRDefault="00505D80" w:rsidP="00505D80">
      <w:pPr>
        <w:numPr>
          <w:ilvl w:val="0"/>
          <w:numId w:val="1"/>
        </w:numPr>
        <w:spacing w:before="100" w:beforeAutospacing="1" w:after="24" w:line="360" w:lineRule="atLeast"/>
        <w:ind w:left="384"/>
        <w:rPr>
          <w:rFonts w:ascii="Arial" w:eastAsia="Times New Roman" w:hAnsi="Arial" w:cs="Arial"/>
          <w:color w:val="252525"/>
          <w:sz w:val="21"/>
          <w:szCs w:val="21"/>
          <w:lang w:eastAsia="ru-RU"/>
        </w:rPr>
      </w:pPr>
      <w:r w:rsidRPr="00505D80">
        <w:rPr>
          <w:rFonts w:ascii="Arial" w:eastAsia="Times New Roman" w:hAnsi="Arial" w:cs="Arial"/>
          <w:color w:val="252525"/>
          <w:sz w:val="21"/>
          <w:szCs w:val="21"/>
          <w:lang w:eastAsia="ru-RU"/>
        </w:rPr>
        <w:t>В </w:t>
      </w:r>
      <w:proofErr w:type="spellStart"/>
      <w:r w:rsidRPr="00505D80">
        <w:rPr>
          <w:rFonts w:ascii="Arial" w:eastAsia="Times New Roman" w:hAnsi="Arial" w:cs="Arial"/>
          <w:color w:val="252525"/>
          <w:sz w:val="21"/>
          <w:szCs w:val="21"/>
          <w:lang w:eastAsia="ru-RU"/>
        </w:rPr>
        <w:fldChar w:fldCharType="begin"/>
      </w:r>
      <w:r w:rsidRPr="00505D80">
        <w:rPr>
          <w:rFonts w:ascii="Arial" w:eastAsia="Times New Roman" w:hAnsi="Arial" w:cs="Arial"/>
          <w:color w:val="252525"/>
          <w:sz w:val="21"/>
          <w:szCs w:val="21"/>
          <w:lang w:eastAsia="ru-RU"/>
        </w:rPr>
        <w:instrText xml:space="preserve"> HYPERLINK "https://ru.wikipedia.org/wiki/%D0%93%D1%80%D0%B8%D0%B4" \o "Грид" </w:instrText>
      </w:r>
      <w:r w:rsidRPr="00505D80">
        <w:rPr>
          <w:rFonts w:ascii="Arial" w:eastAsia="Times New Roman" w:hAnsi="Arial" w:cs="Arial"/>
          <w:color w:val="252525"/>
          <w:sz w:val="21"/>
          <w:szCs w:val="21"/>
          <w:lang w:eastAsia="ru-RU"/>
        </w:rPr>
        <w:fldChar w:fldCharType="separate"/>
      </w:r>
      <w:r w:rsidRPr="00505D80">
        <w:rPr>
          <w:rFonts w:ascii="Arial" w:eastAsia="Times New Roman" w:hAnsi="Arial" w:cs="Arial"/>
          <w:color w:val="0B0080"/>
          <w:sz w:val="21"/>
          <w:szCs w:val="21"/>
          <w:lang w:eastAsia="ru-RU"/>
        </w:rPr>
        <w:t>грид</w:t>
      </w:r>
      <w:proofErr w:type="spellEnd"/>
      <w:r w:rsidRPr="00505D80">
        <w:rPr>
          <w:rFonts w:ascii="Arial" w:eastAsia="Times New Roman" w:hAnsi="Arial" w:cs="Arial"/>
          <w:color w:val="0B0080"/>
          <w:sz w:val="21"/>
          <w:szCs w:val="21"/>
          <w:lang w:eastAsia="ru-RU"/>
        </w:rPr>
        <w:t>-технологиях</w:t>
      </w:r>
      <w:r w:rsidRPr="00505D80">
        <w:rPr>
          <w:rFonts w:ascii="Arial" w:eastAsia="Times New Roman" w:hAnsi="Arial" w:cs="Arial"/>
          <w:color w:val="252525"/>
          <w:sz w:val="21"/>
          <w:szCs w:val="21"/>
          <w:lang w:eastAsia="ru-RU"/>
        </w:rPr>
        <w:fldChar w:fldCharType="end"/>
      </w:r>
      <w:r w:rsidRPr="00505D80">
        <w:rPr>
          <w:rFonts w:ascii="Arial" w:eastAsia="Times New Roman" w:hAnsi="Arial" w:cs="Arial"/>
          <w:color w:val="252525"/>
          <w:sz w:val="21"/>
          <w:szCs w:val="21"/>
          <w:lang w:eastAsia="ru-RU"/>
        </w:rPr>
        <w:t>, </w:t>
      </w:r>
      <w:r w:rsidRPr="00505D80">
        <w:rPr>
          <w:rFonts w:ascii="Arial" w:eastAsia="Times New Roman" w:hAnsi="Arial" w:cs="Arial"/>
          <w:b/>
          <w:bCs/>
          <w:color w:val="252525"/>
          <w:sz w:val="21"/>
          <w:szCs w:val="21"/>
          <w:lang w:eastAsia="ru-RU"/>
        </w:rPr>
        <w:t>виртуальная организация</w:t>
      </w:r>
      <w:r w:rsidRPr="00505D80">
        <w:rPr>
          <w:rFonts w:ascii="Arial" w:eastAsia="Times New Roman" w:hAnsi="Arial" w:cs="Arial"/>
          <w:color w:val="252525"/>
          <w:sz w:val="21"/>
          <w:szCs w:val="21"/>
          <w:lang w:eastAsia="ru-RU"/>
        </w:rPr>
        <w:t> представляет собой группу людей или организаций, разделяющих между собой вычислительные, дисковые, информационные и сетевые ресурсы </w:t>
      </w:r>
      <w:proofErr w:type="spellStart"/>
      <w:r w:rsidRPr="00505D80">
        <w:rPr>
          <w:rFonts w:ascii="Arial" w:eastAsia="Times New Roman" w:hAnsi="Arial" w:cs="Arial"/>
          <w:color w:val="252525"/>
          <w:sz w:val="21"/>
          <w:szCs w:val="21"/>
          <w:lang w:eastAsia="ru-RU"/>
        </w:rPr>
        <w:fldChar w:fldCharType="begin"/>
      </w:r>
      <w:r w:rsidRPr="00505D80">
        <w:rPr>
          <w:rFonts w:ascii="Arial" w:eastAsia="Times New Roman" w:hAnsi="Arial" w:cs="Arial"/>
          <w:color w:val="252525"/>
          <w:sz w:val="21"/>
          <w:szCs w:val="21"/>
          <w:lang w:eastAsia="ru-RU"/>
        </w:rPr>
        <w:instrText xml:space="preserve"> HYPERLINK "https://ru.wikipedia.org/wiki/%D0%93%D1%80%D0%B8%D0%B4" \o "Грид" </w:instrText>
      </w:r>
      <w:r w:rsidRPr="00505D80">
        <w:rPr>
          <w:rFonts w:ascii="Arial" w:eastAsia="Times New Roman" w:hAnsi="Arial" w:cs="Arial"/>
          <w:color w:val="252525"/>
          <w:sz w:val="21"/>
          <w:szCs w:val="21"/>
          <w:lang w:eastAsia="ru-RU"/>
        </w:rPr>
        <w:fldChar w:fldCharType="separate"/>
      </w:r>
      <w:r w:rsidRPr="00505D80">
        <w:rPr>
          <w:rFonts w:ascii="Arial" w:eastAsia="Times New Roman" w:hAnsi="Arial" w:cs="Arial"/>
          <w:color w:val="0B0080"/>
          <w:sz w:val="21"/>
          <w:szCs w:val="21"/>
          <w:lang w:eastAsia="ru-RU"/>
        </w:rPr>
        <w:t>грида</w:t>
      </w:r>
      <w:proofErr w:type="spellEnd"/>
      <w:r w:rsidRPr="00505D80">
        <w:rPr>
          <w:rFonts w:ascii="Arial" w:eastAsia="Times New Roman" w:hAnsi="Arial" w:cs="Arial"/>
          <w:color w:val="252525"/>
          <w:sz w:val="21"/>
          <w:szCs w:val="21"/>
          <w:lang w:eastAsia="ru-RU"/>
        </w:rPr>
        <w:fldChar w:fldCharType="end"/>
      </w:r>
      <w:r w:rsidRPr="00505D80">
        <w:rPr>
          <w:rFonts w:ascii="Arial" w:eastAsia="Times New Roman" w:hAnsi="Arial" w:cs="Arial"/>
          <w:color w:val="252525"/>
          <w:sz w:val="21"/>
          <w:szCs w:val="21"/>
          <w:lang w:eastAsia="ru-RU"/>
        </w:rPr>
        <w:t> в общих целях.</w:t>
      </w:r>
    </w:p>
    <w:p w:rsidR="00B0589A" w:rsidRDefault="00B0589A"/>
    <w:p w:rsidR="00505D80" w:rsidRDefault="00393EF8">
      <w:hyperlink r:id="rId7" w:history="1">
        <w:r w:rsidR="00505D80" w:rsidRPr="006C55AF">
          <w:rPr>
            <w:rStyle w:val="Hyperlink"/>
          </w:rPr>
          <w:t>https://ru.wikipedia.org/wiki/Виртуальная_организация</w:t>
        </w:r>
      </w:hyperlink>
    </w:p>
    <w:p w:rsidR="00DF197E" w:rsidRDefault="00DF197E">
      <w:r>
        <w:t>___________________________________________________________</w:t>
      </w:r>
    </w:p>
    <w:p w:rsidR="00DF197E" w:rsidRDefault="00DF197E" w:rsidP="00DF197E">
      <w:pPr>
        <w:spacing w:after="0" w:line="240" w:lineRule="auto"/>
        <w:textAlignment w:val="baseline"/>
        <w:outlineLvl w:val="0"/>
        <w:rPr>
          <w:rFonts w:ascii="Arial" w:eastAsia="Times New Roman" w:hAnsi="Arial" w:cs="Arial"/>
          <w:b/>
          <w:bCs/>
          <w:color w:val="000000"/>
          <w:kern w:val="36"/>
          <w:sz w:val="48"/>
          <w:szCs w:val="48"/>
          <w:lang w:eastAsia="ru-RU"/>
        </w:rPr>
      </w:pPr>
      <w:r w:rsidRPr="00DF197E">
        <w:rPr>
          <w:rFonts w:ascii="Arial" w:eastAsia="Times New Roman" w:hAnsi="Arial" w:cs="Arial"/>
          <w:b/>
          <w:bCs/>
          <w:color w:val="000000"/>
          <w:kern w:val="36"/>
          <w:sz w:val="48"/>
          <w:szCs w:val="48"/>
          <w:lang w:eastAsia="ru-RU"/>
        </w:rPr>
        <w:t>Что такое виртуальные предприятия?</w:t>
      </w:r>
    </w:p>
    <w:p w:rsidR="00DF197E" w:rsidRPr="00DF197E" w:rsidRDefault="00DF197E" w:rsidP="00DF197E">
      <w:pPr>
        <w:spacing w:after="0" w:line="240" w:lineRule="auto"/>
        <w:textAlignment w:val="baseline"/>
        <w:rPr>
          <w:rFonts w:ascii="Arial" w:eastAsia="Times New Roman" w:hAnsi="Arial" w:cs="Arial"/>
          <w:color w:val="000000"/>
          <w:sz w:val="23"/>
          <w:szCs w:val="23"/>
          <w:lang w:eastAsia="ru-RU"/>
        </w:rPr>
      </w:pPr>
      <w:r w:rsidRPr="00DF197E">
        <w:rPr>
          <w:rFonts w:ascii="Arial" w:eastAsia="Times New Roman" w:hAnsi="Arial" w:cs="Arial"/>
          <w:b/>
          <w:bCs/>
          <w:color w:val="000000"/>
          <w:sz w:val="23"/>
          <w:szCs w:val="23"/>
          <w:lang w:eastAsia="ru-RU"/>
        </w:rPr>
        <w:t>Виртуальные предприятия</w:t>
      </w:r>
      <w:r w:rsidRPr="00DF197E">
        <w:rPr>
          <w:rFonts w:ascii="Arial" w:eastAsia="Times New Roman" w:hAnsi="Arial" w:cs="Arial"/>
          <w:color w:val="000000"/>
          <w:sz w:val="23"/>
          <w:szCs w:val="23"/>
          <w:lang w:eastAsia="ru-RU"/>
        </w:rPr>
        <w:t> являются одной из новейших организационных форм предприятий. Их появление связано с интеграционными процессами, совершенствованием, глобализацией и развитием современных рынков, усовершенствованием постоянных связей с клиентами, увеличением степени удовлетворения потребителей. Появление множества подобных предприятий будет символизировать о поднятии сервиса на более высокий уровень.</w:t>
      </w:r>
    </w:p>
    <w:p w:rsidR="00DF197E" w:rsidRPr="00DF197E" w:rsidRDefault="00DF197E" w:rsidP="00DF197E">
      <w:pPr>
        <w:spacing w:after="0" w:line="240" w:lineRule="auto"/>
        <w:textAlignment w:val="baseline"/>
        <w:rPr>
          <w:rFonts w:ascii="Arial" w:eastAsia="Times New Roman" w:hAnsi="Arial" w:cs="Arial"/>
          <w:color w:val="000000"/>
          <w:sz w:val="23"/>
          <w:szCs w:val="23"/>
          <w:lang w:eastAsia="ru-RU"/>
        </w:rPr>
      </w:pPr>
      <w:r w:rsidRPr="00DF197E">
        <w:rPr>
          <w:rFonts w:ascii="Arial" w:eastAsia="Times New Roman" w:hAnsi="Arial" w:cs="Arial"/>
          <w:color w:val="000000"/>
          <w:sz w:val="23"/>
          <w:szCs w:val="23"/>
          <w:lang w:eastAsia="ru-RU"/>
        </w:rPr>
        <w:t> </w:t>
      </w:r>
    </w:p>
    <w:p w:rsidR="00DF197E" w:rsidRPr="00DF197E" w:rsidRDefault="00DF197E" w:rsidP="00DF197E">
      <w:pPr>
        <w:spacing w:after="0" w:line="240" w:lineRule="auto"/>
        <w:textAlignment w:val="baseline"/>
        <w:rPr>
          <w:rFonts w:ascii="Arial" w:eastAsia="Times New Roman" w:hAnsi="Arial" w:cs="Arial"/>
          <w:color w:val="000000"/>
          <w:sz w:val="23"/>
          <w:szCs w:val="23"/>
          <w:lang w:eastAsia="ru-RU"/>
        </w:rPr>
      </w:pPr>
      <w:r w:rsidRPr="00DF197E">
        <w:rPr>
          <w:rFonts w:ascii="Arial" w:eastAsia="Times New Roman" w:hAnsi="Arial" w:cs="Arial"/>
          <w:color w:val="000000"/>
          <w:sz w:val="23"/>
          <w:szCs w:val="23"/>
          <w:lang w:eastAsia="ru-RU"/>
        </w:rPr>
        <w:t xml:space="preserve">Проблемы, сущность и роль виртуальных предприятий изучает большое количество ученных, так как это одна из современных тенденций в предпринимательстве. Одними из представителей, которые рассматривали данную </w:t>
      </w:r>
      <w:proofErr w:type="gramStart"/>
      <w:r w:rsidRPr="00DF197E">
        <w:rPr>
          <w:rFonts w:ascii="Arial" w:eastAsia="Times New Roman" w:hAnsi="Arial" w:cs="Arial"/>
          <w:color w:val="000000"/>
          <w:sz w:val="23"/>
          <w:szCs w:val="23"/>
          <w:lang w:eastAsia="ru-RU"/>
        </w:rPr>
        <w:t>проблему</w:t>
      </w:r>
      <w:proofErr w:type="gramEnd"/>
      <w:r w:rsidRPr="00DF197E">
        <w:rPr>
          <w:rFonts w:ascii="Arial" w:eastAsia="Times New Roman" w:hAnsi="Arial" w:cs="Arial"/>
          <w:color w:val="000000"/>
          <w:sz w:val="23"/>
          <w:szCs w:val="23"/>
          <w:lang w:eastAsia="ru-RU"/>
        </w:rPr>
        <w:t xml:space="preserve"> являются ученые </w:t>
      </w:r>
      <w:proofErr w:type="spellStart"/>
      <w:r w:rsidRPr="00DF197E">
        <w:rPr>
          <w:rFonts w:ascii="Arial" w:eastAsia="Times New Roman" w:hAnsi="Arial" w:cs="Arial"/>
          <w:color w:val="000000"/>
          <w:sz w:val="23"/>
          <w:szCs w:val="23"/>
          <w:lang w:eastAsia="ru-RU"/>
        </w:rPr>
        <w:t>Плескач</w:t>
      </w:r>
      <w:proofErr w:type="spellEnd"/>
      <w:r w:rsidRPr="00DF197E">
        <w:rPr>
          <w:rFonts w:ascii="Arial" w:eastAsia="Times New Roman" w:hAnsi="Arial" w:cs="Arial"/>
          <w:color w:val="000000"/>
          <w:sz w:val="23"/>
          <w:szCs w:val="23"/>
          <w:lang w:eastAsia="ru-RU"/>
        </w:rPr>
        <w:t xml:space="preserve"> В.Л. и </w:t>
      </w:r>
      <w:proofErr w:type="spellStart"/>
      <w:r w:rsidRPr="00DF197E">
        <w:rPr>
          <w:rFonts w:ascii="Arial" w:eastAsia="Times New Roman" w:hAnsi="Arial" w:cs="Arial"/>
          <w:color w:val="000000"/>
          <w:sz w:val="23"/>
          <w:szCs w:val="23"/>
          <w:lang w:eastAsia="ru-RU"/>
        </w:rPr>
        <w:t>Затонацкая</w:t>
      </w:r>
      <w:proofErr w:type="spellEnd"/>
      <w:r w:rsidRPr="00DF197E">
        <w:rPr>
          <w:rFonts w:ascii="Arial" w:eastAsia="Times New Roman" w:hAnsi="Arial" w:cs="Arial"/>
          <w:color w:val="000000"/>
          <w:sz w:val="23"/>
          <w:szCs w:val="23"/>
          <w:lang w:eastAsia="ru-RU"/>
        </w:rPr>
        <w:t xml:space="preserve"> Т.Г. </w:t>
      </w:r>
      <w:r w:rsidRPr="00DF197E">
        <w:rPr>
          <w:rFonts w:ascii="Arial" w:eastAsia="Times New Roman" w:hAnsi="Arial" w:cs="Arial"/>
          <w:b/>
          <w:bCs/>
          <w:color w:val="000000"/>
          <w:sz w:val="23"/>
          <w:szCs w:val="23"/>
          <w:lang w:eastAsia="ru-RU"/>
        </w:rPr>
        <w:t>Виртуальные предприятия</w:t>
      </w:r>
      <w:r w:rsidRPr="00DF197E">
        <w:rPr>
          <w:rFonts w:ascii="Arial" w:eastAsia="Times New Roman" w:hAnsi="Arial" w:cs="Arial"/>
          <w:color w:val="000000"/>
          <w:sz w:val="23"/>
          <w:szCs w:val="23"/>
          <w:lang w:eastAsia="ru-RU"/>
        </w:rPr>
        <w:t> – это постоянная или временная совокупность географически разделенных групп, людей, организационных единиц, объединенных для решения определенных задач, достижения определенной цели на основе принципов разделения труда, обязанностей и сетевой структуры, общая деятельность которых осуществляется с помощью информационно-коммуникационных технологий.</w:t>
      </w:r>
    </w:p>
    <w:p w:rsidR="00DF197E" w:rsidRPr="00DF197E" w:rsidRDefault="00DF197E" w:rsidP="00DF197E">
      <w:pPr>
        <w:spacing w:after="0" w:line="240" w:lineRule="auto"/>
        <w:textAlignment w:val="baseline"/>
        <w:rPr>
          <w:rFonts w:ascii="Arial" w:eastAsia="Times New Roman" w:hAnsi="Arial" w:cs="Arial"/>
          <w:color w:val="000000"/>
          <w:sz w:val="23"/>
          <w:szCs w:val="23"/>
          <w:lang w:eastAsia="ru-RU"/>
        </w:rPr>
      </w:pPr>
      <w:r w:rsidRPr="00DF197E">
        <w:rPr>
          <w:rFonts w:ascii="Arial" w:eastAsia="Times New Roman" w:hAnsi="Arial" w:cs="Arial"/>
          <w:color w:val="000000"/>
          <w:sz w:val="23"/>
          <w:szCs w:val="23"/>
          <w:lang w:eastAsia="ru-RU"/>
        </w:rPr>
        <w:t> </w:t>
      </w:r>
    </w:p>
    <w:p w:rsidR="00DF197E" w:rsidRPr="00DF197E" w:rsidRDefault="00DF197E" w:rsidP="00DF197E">
      <w:pPr>
        <w:spacing w:after="0" w:line="240" w:lineRule="auto"/>
        <w:textAlignment w:val="baseline"/>
        <w:rPr>
          <w:rFonts w:ascii="Arial" w:eastAsia="Times New Roman" w:hAnsi="Arial" w:cs="Arial"/>
          <w:color w:val="000000"/>
          <w:sz w:val="23"/>
          <w:szCs w:val="23"/>
          <w:lang w:eastAsia="ru-RU"/>
        </w:rPr>
      </w:pPr>
      <w:r w:rsidRPr="00DF197E">
        <w:rPr>
          <w:rFonts w:ascii="Arial" w:eastAsia="Times New Roman" w:hAnsi="Arial" w:cs="Arial"/>
          <w:b/>
          <w:bCs/>
          <w:color w:val="000000"/>
          <w:sz w:val="23"/>
          <w:szCs w:val="23"/>
          <w:lang w:eastAsia="ru-RU"/>
        </w:rPr>
        <w:t>Целью функционирования виртуального предприятия</w:t>
      </w:r>
      <w:r w:rsidRPr="00DF197E">
        <w:rPr>
          <w:rFonts w:ascii="Arial" w:eastAsia="Times New Roman" w:hAnsi="Arial" w:cs="Arial"/>
          <w:color w:val="000000"/>
          <w:sz w:val="23"/>
          <w:szCs w:val="23"/>
          <w:lang w:eastAsia="ru-RU"/>
        </w:rPr>
        <w:t xml:space="preserve"> является получение прибыли посредством максимального удовлетворения потребностей потребителей быстрее и качественней, чем потенциальные конкуренты. Особенностью виртуальных предприятий является то, что они способны увеличивать качество и скорость выполнения заказа путем объединения ресурсов разных партнеров в единое целое; виртуальные предприятия направляют свою деятельность не только на удовлетворение среднего потребителя, а скорее на выполнение индивидуальных заказов клиентов. Только виртуальное предприятие, которое способно организовать процесс создания и сбыта продукции на основе привлеченных ресурсов и может </w:t>
      </w:r>
      <w:r w:rsidRPr="00DF197E">
        <w:rPr>
          <w:rFonts w:ascii="Arial" w:eastAsia="Times New Roman" w:hAnsi="Arial" w:cs="Arial"/>
          <w:color w:val="000000"/>
          <w:sz w:val="23"/>
          <w:szCs w:val="23"/>
          <w:lang w:eastAsia="ru-RU"/>
        </w:rPr>
        <w:lastRenderedPageBreak/>
        <w:t>привлекать необходимые ресурсы для осуществления проекта, способно «выжить» в условиях возрастающей конкуренции.</w:t>
      </w:r>
    </w:p>
    <w:p w:rsidR="00DF197E" w:rsidRPr="00DF197E" w:rsidRDefault="00DF197E" w:rsidP="00DF197E">
      <w:pPr>
        <w:spacing w:after="0" w:line="240" w:lineRule="auto"/>
        <w:textAlignment w:val="baseline"/>
        <w:rPr>
          <w:rFonts w:ascii="Arial" w:eastAsia="Times New Roman" w:hAnsi="Arial" w:cs="Arial"/>
          <w:color w:val="000000"/>
          <w:sz w:val="23"/>
          <w:szCs w:val="23"/>
          <w:lang w:eastAsia="ru-RU"/>
        </w:rPr>
      </w:pPr>
      <w:r w:rsidRPr="00DF197E">
        <w:rPr>
          <w:rFonts w:ascii="Arial" w:eastAsia="Times New Roman" w:hAnsi="Arial" w:cs="Arial"/>
          <w:color w:val="000000"/>
          <w:sz w:val="23"/>
          <w:szCs w:val="23"/>
          <w:lang w:eastAsia="ru-RU"/>
        </w:rPr>
        <w:t> </w:t>
      </w:r>
    </w:p>
    <w:p w:rsidR="00DF197E" w:rsidRPr="00DF197E" w:rsidRDefault="00DF197E" w:rsidP="00DF197E">
      <w:pPr>
        <w:spacing w:after="0" w:line="240" w:lineRule="auto"/>
        <w:textAlignment w:val="baseline"/>
        <w:rPr>
          <w:rFonts w:ascii="Arial" w:eastAsia="Times New Roman" w:hAnsi="Arial" w:cs="Arial"/>
          <w:color w:val="000000"/>
          <w:sz w:val="23"/>
          <w:szCs w:val="23"/>
          <w:lang w:eastAsia="ru-RU"/>
        </w:rPr>
      </w:pPr>
      <w:r w:rsidRPr="00DF197E">
        <w:rPr>
          <w:rFonts w:ascii="Arial" w:eastAsia="Times New Roman" w:hAnsi="Arial" w:cs="Arial"/>
          <w:b/>
          <w:bCs/>
          <w:color w:val="000000"/>
          <w:sz w:val="23"/>
          <w:szCs w:val="23"/>
          <w:lang w:eastAsia="ru-RU"/>
        </w:rPr>
        <w:t>Жизненный цикл</w:t>
      </w:r>
      <w:r w:rsidRPr="00DF197E">
        <w:rPr>
          <w:rFonts w:ascii="Arial" w:eastAsia="Times New Roman" w:hAnsi="Arial" w:cs="Arial"/>
          <w:color w:val="000000"/>
          <w:sz w:val="23"/>
          <w:szCs w:val="23"/>
          <w:lang w:eastAsia="ru-RU"/>
        </w:rPr>
        <w:t> любого виртуального предприятия проходит </w:t>
      </w:r>
      <w:r w:rsidRPr="00DF197E">
        <w:rPr>
          <w:rFonts w:ascii="Arial" w:eastAsia="Times New Roman" w:hAnsi="Arial" w:cs="Arial"/>
          <w:b/>
          <w:bCs/>
          <w:color w:val="000000"/>
          <w:sz w:val="23"/>
          <w:szCs w:val="23"/>
          <w:lang w:eastAsia="ru-RU"/>
        </w:rPr>
        <w:t>пять фаз</w:t>
      </w:r>
      <w:r w:rsidRPr="00DF197E">
        <w:rPr>
          <w:rFonts w:ascii="Arial" w:eastAsia="Times New Roman" w:hAnsi="Arial" w:cs="Arial"/>
          <w:color w:val="000000"/>
          <w:sz w:val="23"/>
          <w:szCs w:val="23"/>
          <w:lang w:eastAsia="ru-RU"/>
        </w:rPr>
        <w:t>:</w:t>
      </w:r>
    </w:p>
    <w:p w:rsidR="00DF197E" w:rsidRPr="00DF197E" w:rsidRDefault="00DF197E" w:rsidP="00DF197E">
      <w:pPr>
        <w:spacing w:after="0" w:line="240" w:lineRule="auto"/>
        <w:textAlignment w:val="baseline"/>
        <w:rPr>
          <w:rFonts w:ascii="Arial" w:eastAsia="Times New Roman" w:hAnsi="Arial" w:cs="Arial"/>
          <w:color w:val="000000"/>
          <w:sz w:val="23"/>
          <w:szCs w:val="23"/>
          <w:lang w:eastAsia="ru-RU"/>
        </w:rPr>
      </w:pPr>
      <w:r w:rsidRPr="00DF197E">
        <w:rPr>
          <w:rFonts w:ascii="Arial" w:eastAsia="Times New Roman" w:hAnsi="Arial" w:cs="Arial"/>
          <w:color w:val="000000"/>
          <w:sz w:val="23"/>
          <w:szCs w:val="23"/>
          <w:lang w:eastAsia="ru-RU"/>
        </w:rPr>
        <w:t> </w:t>
      </w:r>
    </w:p>
    <w:p w:rsidR="00DF197E" w:rsidRPr="00DF197E" w:rsidRDefault="00DF197E" w:rsidP="00DF197E">
      <w:pPr>
        <w:spacing w:after="0" w:line="240" w:lineRule="auto"/>
        <w:rPr>
          <w:rFonts w:ascii="Times New Roman" w:eastAsia="Times New Roman" w:hAnsi="Times New Roman" w:cs="Times New Roman"/>
          <w:sz w:val="24"/>
          <w:szCs w:val="24"/>
          <w:lang w:eastAsia="ru-RU"/>
        </w:rPr>
      </w:pPr>
      <w:r w:rsidRPr="00DF197E">
        <w:rPr>
          <w:rFonts w:ascii="Times New Roman" w:eastAsia="Times New Roman" w:hAnsi="Symbol" w:cs="Times New Roman"/>
          <w:sz w:val="24"/>
          <w:szCs w:val="24"/>
          <w:lang w:eastAsia="ru-RU"/>
        </w:rPr>
        <w:t></w:t>
      </w:r>
      <w:r w:rsidRPr="00DF197E">
        <w:rPr>
          <w:rFonts w:ascii="Times New Roman" w:eastAsia="Times New Roman" w:hAnsi="Times New Roman" w:cs="Times New Roman"/>
          <w:sz w:val="24"/>
          <w:szCs w:val="24"/>
          <w:lang w:eastAsia="ru-RU"/>
        </w:rPr>
        <w:t xml:space="preserve">  </w:t>
      </w:r>
      <w:r w:rsidRPr="00DF197E">
        <w:rPr>
          <w:rFonts w:ascii="Times New Roman" w:eastAsia="Times New Roman" w:hAnsi="Times New Roman" w:cs="Times New Roman"/>
          <w:b/>
          <w:bCs/>
          <w:sz w:val="24"/>
          <w:szCs w:val="24"/>
          <w:lang w:eastAsia="ru-RU"/>
        </w:rPr>
        <w:t>Фаза выявления перспективной предпринимательской возможности.</w:t>
      </w:r>
      <w:r w:rsidRPr="00DF197E">
        <w:rPr>
          <w:rFonts w:ascii="Times New Roman" w:eastAsia="Times New Roman" w:hAnsi="Times New Roman" w:cs="Times New Roman"/>
          <w:sz w:val="24"/>
          <w:szCs w:val="24"/>
          <w:lang w:eastAsia="ru-RU"/>
        </w:rPr>
        <w:t> Чтобы избежать провала, следует удостовериться в фактическом существовании той или иной предпринимательской возможности и оценить ее перспективность. Таким образом, на данном этапе жизненного цикла виртуального предприятия происходит обоснование целесообразности его создания.</w:t>
      </w:r>
    </w:p>
    <w:p w:rsidR="00DF197E" w:rsidRPr="00DF197E" w:rsidRDefault="00DF197E" w:rsidP="00DF197E">
      <w:pPr>
        <w:spacing w:after="0" w:line="240" w:lineRule="auto"/>
        <w:textAlignment w:val="baseline"/>
        <w:rPr>
          <w:rFonts w:ascii="Arial" w:eastAsia="Times New Roman" w:hAnsi="Arial" w:cs="Arial"/>
          <w:color w:val="000000"/>
          <w:sz w:val="23"/>
          <w:szCs w:val="23"/>
          <w:lang w:eastAsia="ru-RU"/>
        </w:rPr>
      </w:pPr>
      <w:r w:rsidRPr="00DF197E">
        <w:rPr>
          <w:rFonts w:ascii="Arial" w:eastAsia="Times New Roman" w:hAnsi="Arial" w:cs="Arial"/>
          <w:color w:val="000000"/>
          <w:sz w:val="23"/>
          <w:szCs w:val="23"/>
          <w:lang w:eastAsia="ru-RU"/>
        </w:rPr>
        <w:t> </w:t>
      </w:r>
    </w:p>
    <w:p w:rsidR="00DF197E" w:rsidRPr="00DF197E" w:rsidRDefault="00DF197E" w:rsidP="00DF197E">
      <w:pPr>
        <w:spacing w:after="0" w:line="240" w:lineRule="auto"/>
        <w:rPr>
          <w:rFonts w:ascii="Times New Roman" w:eastAsia="Times New Roman" w:hAnsi="Times New Roman" w:cs="Times New Roman"/>
          <w:sz w:val="24"/>
          <w:szCs w:val="24"/>
          <w:lang w:eastAsia="ru-RU"/>
        </w:rPr>
      </w:pPr>
      <w:r w:rsidRPr="00DF197E">
        <w:rPr>
          <w:rFonts w:ascii="Times New Roman" w:eastAsia="Times New Roman" w:hAnsi="Symbol" w:cs="Times New Roman"/>
          <w:sz w:val="24"/>
          <w:szCs w:val="24"/>
          <w:lang w:eastAsia="ru-RU"/>
        </w:rPr>
        <w:t></w:t>
      </w:r>
      <w:r w:rsidRPr="00DF197E">
        <w:rPr>
          <w:rFonts w:ascii="Times New Roman" w:eastAsia="Times New Roman" w:hAnsi="Times New Roman" w:cs="Times New Roman"/>
          <w:sz w:val="24"/>
          <w:szCs w:val="24"/>
          <w:lang w:eastAsia="ru-RU"/>
        </w:rPr>
        <w:t xml:space="preserve">  </w:t>
      </w:r>
      <w:r w:rsidRPr="00DF197E">
        <w:rPr>
          <w:rFonts w:ascii="Times New Roman" w:eastAsia="Times New Roman" w:hAnsi="Times New Roman" w:cs="Times New Roman"/>
          <w:b/>
          <w:bCs/>
          <w:sz w:val="24"/>
          <w:szCs w:val="24"/>
          <w:lang w:eastAsia="ru-RU"/>
        </w:rPr>
        <w:t>Фаза создания виртуального предприятия</w:t>
      </w:r>
      <w:r w:rsidRPr="00DF197E">
        <w:rPr>
          <w:rFonts w:ascii="Times New Roman" w:eastAsia="Times New Roman" w:hAnsi="Times New Roman" w:cs="Times New Roman"/>
          <w:sz w:val="24"/>
          <w:szCs w:val="24"/>
          <w:lang w:eastAsia="ru-RU"/>
        </w:rPr>
        <w:t>. Для реализации выявленной перспективной предпринимательской возможности следует определить конкретных участников будущего проекта: группу индивидуумов (организаций). На этой стадии ведутся переговоры по поводу распределения ролей и ответственности между партнерами, разрабатывается план предпринимательской деятельности.</w:t>
      </w:r>
    </w:p>
    <w:p w:rsidR="00DF197E" w:rsidRPr="00DF197E" w:rsidRDefault="00DF197E" w:rsidP="00DF197E">
      <w:pPr>
        <w:spacing w:after="0" w:line="240" w:lineRule="auto"/>
        <w:textAlignment w:val="baseline"/>
        <w:rPr>
          <w:rFonts w:ascii="Arial" w:eastAsia="Times New Roman" w:hAnsi="Arial" w:cs="Arial"/>
          <w:color w:val="000000"/>
          <w:sz w:val="23"/>
          <w:szCs w:val="23"/>
          <w:lang w:eastAsia="ru-RU"/>
        </w:rPr>
      </w:pPr>
      <w:r w:rsidRPr="00DF197E">
        <w:rPr>
          <w:rFonts w:ascii="Arial" w:eastAsia="Times New Roman" w:hAnsi="Arial" w:cs="Arial"/>
          <w:color w:val="000000"/>
          <w:sz w:val="23"/>
          <w:szCs w:val="23"/>
          <w:lang w:eastAsia="ru-RU"/>
        </w:rPr>
        <w:t> </w:t>
      </w:r>
    </w:p>
    <w:p w:rsidR="00DF197E" w:rsidRPr="00DF197E" w:rsidRDefault="00DF197E" w:rsidP="00DF197E">
      <w:pPr>
        <w:spacing w:after="0" w:line="240" w:lineRule="auto"/>
        <w:rPr>
          <w:rFonts w:ascii="Times New Roman" w:eastAsia="Times New Roman" w:hAnsi="Times New Roman" w:cs="Times New Roman"/>
          <w:sz w:val="24"/>
          <w:szCs w:val="24"/>
          <w:lang w:eastAsia="ru-RU"/>
        </w:rPr>
      </w:pPr>
      <w:r w:rsidRPr="00DF197E">
        <w:rPr>
          <w:rFonts w:ascii="Times New Roman" w:eastAsia="Times New Roman" w:hAnsi="Symbol" w:cs="Times New Roman"/>
          <w:sz w:val="24"/>
          <w:szCs w:val="24"/>
          <w:lang w:eastAsia="ru-RU"/>
        </w:rPr>
        <w:t></w:t>
      </w:r>
      <w:r w:rsidRPr="00DF197E">
        <w:rPr>
          <w:rFonts w:ascii="Times New Roman" w:eastAsia="Times New Roman" w:hAnsi="Times New Roman" w:cs="Times New Roman"/>
          <w:sz w:val="24"/>
          <w:szCs w:val="24"/>
          <w:lang w:eastAsia="ru-RU"/>
        </w:rPr>
        <w:t xml:space="preserve">  </w:t>
      </w:r>
      <w:r w:rsidRPr="00DF197E">
        <w:rPr>
          <w:rFonts w:ascii="Times New Roman" w:eastAsia="Times New Roman" w:hAnsi="Times New Roman" w:cs="Times New Roman"/>
          <w:b/>
          <w:bCs/>
          <w:sz w:val="24"/>
          <w:szCs w:val="24"/>
          <w:lang w:eastAsia="ru-RU"/>
        </w:rPr>
        <w:t>Фаза функционирования виртуального предприятия</w:t>
      </w:r>
      <w:r w:rsidRPr="00DF197E">
        <w:rPr>
          <w:rFonts w:ascii="Times New Roman" w:eastAsia="Times New Roman" w:hAnsi="Times New Roman" w:cs="Times New Roman"/>
          <w:sz w:val="24"/>
          <w:szCs w:val="24"/>
          <w:lang w:eastAsia="ru-RU"/>
        </w:rPr>
        <w:t>. На протяжении данной фазы жизненного цикла виртуального предприятия осуществляется согласованная и спланированная на предыдущей стадии предпринимательская деятельность партнеров, в ходе которой они координируют свои действия и поддерживают постоянную связь.</w:t>
      </w:r>
    </w:p>
    <w:p w:rsidR="00DF197E" w:rsidRPr="00DF197E" w:rsidRDefault="00DF197E" w:rsidP="00DF197E">
      <w:pPr>
        <w:spacing w:after="0" w:line="240" w:lineRule="auto"/>
        <w:textAlignment w:val="baseline"/>
        <w:rPr>
          <w:rFonts w:ascii="Arial" w:eastAsia="Times New Roman" w:hAnsi="Arial" w:cs="Arial"/>
          <w:color w:val="000000"/>
          <w:sz w:val="23"/>
          <w:szCs w:val="23"/>
          <w:lang w:eastAsia="ru-RU"/>
        </w:rPr>
      </w:pPr>
      <w:r w:rsidRPr="00DF197E">
        <w:rPr>
          <w:rFonts w:ascii="Arial" w:eastAsia="Times New Roman" w:hAnsi="Arial" w:cs="Arial"/>
          <w:color w:val="000000"/>
          <w:sz w:val="23"/>
          <w:szCs w:val="23"/>
          <w:lang w:eastAsia="ru-RU"/>
        </w:rPr>
        <w:t> </w:t>
      </w:r>
    </w:p>
    <w:p w:rsidR="00DF197E" w:rsidRPr="00DF197E" w:rsidRDefault="00DF197E" w:rsidP="00DF197E">
      <w:pPr>
        <w:spacing w:after="0" w:line="240" w:lineRule="auto"/>
        <w:rPr>
          <w:rFonts w:ascii="Times New Roman" w:eastAsia="Times New Roman" w:hAnsi="Times New Roman" w:cs="Times New Roman"/>
          <w:sz w:val="24"/>
          <w:szCs w:val="24"/>
          <w:lang w:eastAsia="ru-RU"/>
        </w:rPr>
      </w:pPr>
      <w:r w:rsidRPr="00DF197E">
        <w:rPr>
          <w:rFonts w:ascii="Times New Roman" w:eastAsia="Times New Roman" w:hAnsi="Symbol" w:cs="Times New Roman"/>
          <w:sz w:val="24"/>
          <w:szCs w:val="24"/>
          <w:lang w:eastAsia="ru-RU"/>
        </w:rPr>
        <w:t></w:t>
      </w:r>
      <w:r w:rsidRPr="00DF197E">
        <w:rPr>
          <w:rFonts w:ascii="Times New Roman" w:eastAsia="Times New Roman" w:hAnsi="Times New Roman" w:cs="Times New Roman"/>
          <w:sz w:val="24"/>
          <w:szCs w:val="24"/>
          <w:lang w:eastAsia="ru-RU"/>
        </w:rPr>
        <w:t xml:space="preserve">  </w:t>
      </w:r>
      <w:r w:rsidRPr="00DF197E">
        <w:rPr>
          <w:rFonts w:ascii="Times New Roman" w:eastAsia="Times New Roman" w:hAnsi="Times New Roman" w:cs="Times New Roman"/>
          <w:b/>
          <w:bCs/>
          <w:sz w:val="24"/>
          <w:szCs w:val="24"/>
          <w:lang w:eastAsia="ru-RU"/>
        </w:rPr>
        <w:t>Фаза ликвидации виртуального предприятия.</w:t>
      </w:r>
      <w:r w:rsidRPr="00DF197E">
        <w:rPr>
          <w:rFonts w:ascii="Times New Roman" w:eastAsia="Times New Roman" w:hAnsi="Times New Roman" w:cs="Times New Roman"/>
          <w:sz w:val="24"/>
          <w:szCs w:val="24"/>
          <w:lang w:eastAsia="ru-RU"/>
        </w:rPr>
        <w:t xml:space="preserve"> После завершения фазы функционирования у виртуального предприятия могут остаться некоторые невыполненные обязательства, и в этом случае события развиваются по следующему сценарию. Обязательства остаются в силе, но виртуальное предприятие приостанавливает функционирование до появления требований по этим обязательствам, то есть </w:t>
      </w:r>
      <w:proofErr w:type="gramStart"/>
      <w:r w:rsidRPr="00DF197E">
        <w:rPr>
          <w:rFonts w:ascii="Times New Roman" w:eastAsia="Times New Roman" w:hAnsi="Times New Roman" w:cs="Times New Roman"/>
          <w:sz w:val="24"/>
          <w:szCs w:val="24"/>
          <w:lang w:eastAsia="ru-RU"/>
        </w:rPr>
        <w:t>находится</w:t>
      </w:r>
      <w:proofErr w:type="gramEnd"/>
      <w:r w:rsidRPr="00DF197E">
        <w:rPr>
          <w:rFonts w:ascii="Times New Roman" w:eastAsia="Times New Roman" w:hAnsi="Times New Roman" w:cs="Times New Roman"/>
          <w:sz w:val="24"/>
          <w:szCs w:val="24"/>
          <w:lang w:eastAsia="ru-RU"/>
        </w:rPr>
        <w:t xml:space="preserve"> в неактивном состоянии. При получении таких требований виртуальное предприятие временно возобновляет свою деятельность и, выполнив соответствующие обязательства, возвращается в неактивное состояние.</w:t>
      </w:r>
    </w:p>
    <w:p w:rsidR="00DF197E" w:rsidRPr="00DF197E" w:rsidRDefault="00DF197E" w:rsidP="00DF197E">
      <w:pPr>
        <w:spacing w:after="0" w:line="240" w:lineRule="auto"/>
        <w:textAlignment w:val="baseline"/>
        <w:rPr>
          <w:rFonts w:ascii="Arial" w:eastAsia="Times New Roman" w:hAnsi="Arial" w:cs="Arial"/>
          <w:color w:val="000000"/>
          <w:sz w:val="23"/>
          <w:szCs w:val="23"/>
          <w:lang w:eastAsia="ru-RU"/>
        </w:rPr>
      </w:pPr>
      <w:r w:rsidRPr="00DF197E">
        <w:rPr>
          <w:rFonts w:ascii="Arial" w:eastAsia="Times New Roman" w:hAnsi="Arial" w:cs="Arial"/>
          <w:color w:val="000000"/>
          <w:sz w:val="23"/>
          <w:szCs w:val="23"/>
          <w:lang w:eastAsia="ru-RU"/>
        </w:rPr>
        <w:t> </w:t>
      </w:r>
    </w:p>
    <w:p w:rsidR="00DF197E" w:rsidRPr="00DF197E" w:rsidRDefault="00DF197E" w:rsidP="00DF197E">
      <w:pPr>
        <w:spacing w:after="0" w:line="240" w:lineRule="auto"/>
        <w:rPr>
          <w:rFonts w:ascii="Times New Roman" w:eastAsia="Times New Roman" w:hAnsi="Times New Roman" w:cs="Times New Roman"/>
          <w:sz w:val="24"/>
          <w:szCs w:val="24"/>
          <w:lang w:eastAsia="ru-RU"/>
        </w:rPr>
      </w:pPr>
      <w:r w:rsidRPr="00DF197E">
        <w:rPr>
          <w:rFonts w:ascii="Times New Roman" w:eastAsia="Times New Roman" w:hAnsi="Symbol" w:cs="Times New Roman"/>
          <w:sz w:val="24"/>
          <w:szCs w:val="24"/>
          <w:lang w:eastAsia="ru-RU"/>
        </w:rPr>
        <w:t></w:t>
      </w:r>
      <w:r w:rsidRPr="00DF197E">
        <w:rPr>
          <w:rFonts w:ascii="Times New Roman" w:eastAsia="Times New Roman" w:hAnsi="Times New Roman" w:cs="Times New Roman"/>
          <w:sz w:val="24"/>
          <w:szCs w:val="24"/>
          <w:lang w:eastAsia="ru-RU"/>
        </w:rPr>
        <w:t xml:space="preserve">  </w:t>
      </w:r>
      <w:r w:rsidRPr="00DF197E">
        <w:rPr>
          <w:rFonts w:ascii="Times New Roman" w:eastAsia="Times New Roman" w:hAnsi="Times New Roman" w:cs="Times New Roman"/>
          <w:b/>
          <w:bCs/>
          <w:sz w:val="24"/>
          <w:szCs w:val="24"/>
          <w:lang w:eastAsia="ru-RU"/>
        </w:rPr>
        <w:t>Фаза распада виртуального предприятия.</w:t>
      </w:r>
      <w:r w:rsidRPr="00DF197E">
        <w:rPr>
          <w:rFonts w:ascii="Times New Roman" w:eastAsia="Times New Roman" w:hAnsi="Times New Roman" w:cs="Times New Roman"/>
          <w:sz w:val="24"/>
          <w:szCs w:val="24"/>
          <w:lang w:eastAsia="ru-RU"/>
        </w:rPr>
        <w:t> Когда все обязательства виртуального предприятия выполнены, начинается завершающая стадия его жизненного цикла, на которой партнерские отношения между его участниками разрываются, а само оно распадается, то есть прекращает свое существование.</w:t>
      </w:r>
    </w:p>
    <w:p w:rsidR="00DF197E" w:rsidRPr="00DF197E" w:rsidRDefault="00DF197E" w:rsidP="00DF197E">
      <w:pPr>
        <w:spacing w:after="0" w:line="240" w:lineRule="auto"/>
        <w:textAlignment w:val="baseline"/>
        <w:rPr>
          <w:rFonts w:ascii="Arial" w:eastAsia="Times New Roman" w:hAnsi="Arial" w:cs="Arial"/>
          <w:color w:val="000000"/>
          <w:sz w:val="23"/>
          <w:szCs w:val="23"/>
          <w:lang w:eastAsia="ru-RU"/>
        </w:rPr>
      </w:pPr>
      <w:r w:rsidRPr="00DF197E">
        <w:rPr>
          <w:rFonts w:ascii="Arial" w:eastAsia="Times New Roman" w:hAnsi="Arial" w:cs="Arial"/>
          <w:color w:val="000000"/>
          <w:sz w:val="23"/>
          <w:szCs w:val="23"/>
          <w:lang w:eastAsia="ru-RU"/>
        </w:rPr>
        <w:t> </w:t>
      </w:r>
    </w:p>
    <w:p w:rsidR="00DF197E" w:rsidRPr="00DF197E" w:rsidRDefault="00DF197E" w:rsidP="00DF197E">
      <w:pPr>
        <w:spacing w:after="0" w:line="240" w:lineRule="auto"/>
        <w:textAlignment w:val="baseline"/>
        <w:rPr>
          <w:rFonts w:ascii="Arial" w:eastAsia="Times New Roman" w:hAnsi="Arial" w:cs="Arial"/>
          <w:color w:val="000000"/>
          <w:sz w:val="23"/>
          <w:szCs w:val="23"/>
          <w:lang w:eastAsia="ru-RU"/>
        </w:rPr>
      </w:pPr>
      <w:r w:rsidRPr="00DF197E">
        <w:rPr>
          <w:rFonts w:ascii="Arial" w:eastAsia="Times New Roman" w:hAnsi="Arial" w:cs="Arial"/>
          <w:b/>
          <w:bCs/>
          <w:color w:val="000000"/>
          <w:sz w:val="23"/>
          <w:szCs w:val="23"/>
          <w:lang w:eastAsia="ru-RU"/>
        </w:rPr>
        <w:t>Недостатки виртуальных предприятий:</w:t>
      </w:r>
    </w:p>
    <w:p w:rsidR="00DF197E" w:rsidRPr="00DF197E" w:rsidRDefault="00DF197E" w:rsidP="00DF197E">
      <w:pPr>
        <w:numPr>
          <w:ilvl w:val="0"/>
          <w:numId w:val="2"/>
        </w:numPr>
        <w:spacing w:before="240" w:after="240" w:line="240" w:lineRule="auto"/>
        <w:ind w:left="0"/>
        <w:textAlignment w:val="baseline"/>
        <w:rPr>
          <w:rFonts w:ascii="inherit" w:eastAsia="Times New Roman" w:hAnsi="inherit" w:cs="Arial"/>
          <w:color w:val="000000"/>
          <w:sz w:val="23"/>
          <w:szCs w:val="23"/>
          <w:lang w:eastAsia="ru-RU"/>
        </w:rPr>
      </w:pPr>
      <w:r w:rsidRPr="00DF197E">
        <w:rPr>
          <w:rFonts w:ascii="inherit" w:eastAsia="Times New Roman" w:hAnsi="inherit" w:cs="Arial"/>
          <w:color w:val="000000"/>
          <w:sz w:val="23"/>
          <w:szCs w:val="23"/>
          <w:lang w:eastAsia="ru-RU"/>
        </w:rPr>
        <w:t>отсутствие надлежащей социальной защиты и материальной поддержки партнеров, вследствие отказа от традиционных трудовых отношений и долгосрочных договорных форм;</w:t>
      </w:r>
    </w:p>
    <w:p w:rsidR="00DF197E" w:rsidRPr="00DF197E" w:rsidRDefault="00DF197E" w:rsidP="00DF197E">
      <w:pPr>
        <w:numPr>
          <w:ilvl w:val="0"/>
          <w:numId w:val="2"/>
        </w:numPr>
        <w:spacing w:before="240" w:after="240" w:line="240" w:lineRule="auto"/>
        <w:ind w:left="0"/>
        <w:textAlignment w:val="baseline"/>
        <w:rPr>
          <w:rFonts w:ascii="inherit" w:eastAsia="Times New Roman" w:hAnsi="inherit" w:cs="Arial"/>
          <w:color w:val="000000"/>
          <w:sz w:val="23"/>
          <w:szCs w:val="23"/>
          <w:lang w:eastAsia="ru-RU"/>
        </w:rPr>
      </w:pPr>
      <w:r w:rsidRPr="00DF197E">
        <w:rPr>
          <w:rFonts w:ascii="inherit" w:eastAsia="Times New Roman" w:hAnsi="inherit" w:cs="Arial"/>
          <w:color w:val="000000"/>
          <w:sz w:val="23"/>
          <w:szCs w:val="23"/>
          <w:lang w:eastAsia="ru-RU"/>
        </w:rPr>
        <w:t>нестабильность относительно членства в нем и неопределенность в планировании деятельности для участников.</w:t>
      </w:r>
    </w:p>
    <w:p w:rsidR="00DF197E" w:rsidRPr="00DF197E" w:rsidRDefault="00DF197E" w:rsidP="00DF197E">
      <w:pPr>
        <w:spacing w:after="0" w:line="240" w:lineRule="auto"/>
        <w:textAlignment w:val="baseline"/>
        <w:rPr>
          <w:rFonts w:ascii="Arial" w:eastAsia="Times New Roman" w:hAnsi="Arial" w:cs="Arial"/>
          <w:color w:val="000000"/>
          <w:sz w:val="23"/>
          <w:szCs w:val="23"/>
          <w:lang w:eastAsia="ru-RU"/>
        </w:rPr>
      </w:pPr>
      <w:r w:rsidRPr="00DF197E">
        <w:rPr>
          <w:rFonts w:ascii="Arial" w:eastAsia="Times New Roman" w:hAnsi="Arial" w:cs="Arial"/>
          <w:color w:val="000000"/>
          <w:sz w:val="23"/>
          <w:szCs w:val="23"/>
          <w:lang w:eastAsia="ru-RU"/>
        </w:rPr>
        <w:t xml:space="preserve">В настоящее время существует проблема, которая состоит в том, что многие виртуальные предприятия упускают фазу ликвидации. Таким образом, не дождавшись обращения клиентов по выполнению обязательств, виртуальное предприятие сразу же распадается и клиенты в итоге несут материальный ущерб. Подобное явление – следствие того, что на данный момент еще не создана соответствующая законодательная база, которая бы была способна регламентировать данный вид предпринимательской деятельности. Также необходимо создать механизм контроля над деятельностью подобных предприятий и только в этом случае, доверие к виртуальным предприятиям возрастет. Ведь на </w:t>
      </w:r>
      <w:r w:rsidRPr="00DF197E">
        <w:rPr>
          <w:rFonts w:ascii="Arial" w:eastAsia="Times New Roman" w:hAnsi="Arial" w:cs="Arial"/>
          <w:color w:val="000000"/>
          <w:sz w:val="23"/>
          <w:szCs w:val="23"/>
          <w:lang w:eastAsia="ru-RU"/>
        </w:rPr>
        <w:lastRenderedPageBreak/>
        <w:t>самом деле </w:t>
      </w:r>
      <w:r w:rsidRPr="00DF197E">
        <w:rPr>
          <w:rFonts w:ascii="Arial" w:eastAsia="Times New Roman" w:hAnsi="Arial" w:cs="Arial"/>
          <w:b/>
          <w:bCs/>
          <w:color w:val="000000"/>
          <w:sz w:val="23"/>
          <w:szCs w:val="23"/>
          <w:lang w:eastAsia="ru-RU"/>
        </w:rPr>
        <w:t>виртуальные предприятия – это источник неограниченных возможностей</w:t>
      </w:r>
      <w:r w:rsidRPr="00DF197E">
        <w:rPr>
          <w:rFonts w:ascii="Arial" w:eastAsia="Times New Roman" w:hAnsi="Arial" w:cs="Arial"/>
          <w:color w:val="000000"/>
          <w:sz w:val="23"/>
          <w:szCs w:val="23"/>
          <w:lang w:eastAsia="ru-RU"/>
        </w:rPr>
        <w:t>:</w:t>
      </w:r>
    </w:p>
    <w:p w:rsidR="00DF197E" w:rsidRPr="00DF197E" w:rsidRDefault="00DF197E" w:rsidP="00DF197E">
      <w:pPr>
        <w:numPr>
          <w:ilvl w:val="0"/>
          <w:numId w:val="3"/>
        </w:numPr>
        <w:spacing w:before="240" w:after="240" w:line="240" w:lineRule="auto"/>
        <w:ind w:left="0"/>
        <w:textAlignment w:val="baseline"/>
        <w:rPr>
          <w:rFonts w:ascii="inherit" w:eastAsia="Times New Roman" w:hAnsi="inherit" w:cs="Arial"/>
          <w:color w:val="000000"/>
          <w:sz w:val="23"/>
          <w:szCs w:val="23"/>
          <w:lang w:eastAsia="ru-RU"/>
        </w:rPr>
      </w:pPr>
      <w:r w:rsidRPr="00DF197E">
        <w:rPr>
          <w:rFonts w:ascii="inherit" w:eastAsia="Times New Roman" w:hAnsi="inherit" w:cs="Arial"/>
          <w:color w:val="000000"/>
          <w:sz w:val="23"/>
          <w:szCs w:val="23"/>
          <w:lang w:eastAsia="ru-RU"/>
        </w:rPr>
        <w:t>возможности привлекать высококвалифицированных специалистов независимо от их места жительства;</w:t>
      </w:r>
    </w:p>
    <w:p w:rsidR="00DF197E" w:rsidRPr="00DF197E" w:rsidRDefault="00DF197E" w:rsidP="00DF197E">
      <w:pPr>
        <w:numPr>
          <w:ilvl w:val="0"/>
          <w:numId w:val="3"/>
        </w:numPr>
        <w:spacing w:before="240" w:after="240" w:line="240" w:lineRule="auto"/>
        <w:ind w:left="0"/>
        <w:textAlignment w:val="baseline"/>
        <w:rPr>
          <w:rFonts w:ascii="inherit" w:eastAsia="Times New Roman" w:hAnsi="inherit" w:cs="Arial"/>
          <w:color w:val="000000"/>
          <w:sz w:val="23"/>
          <w:szCs w:val="23"/>
          <w:lang w:eastAsia="ru-RU"/>
        </w:rPr>
      </w:pPr>
      <w:r w:rsidRPr="00DF197E">
        <w:rPr>
          <w:rFonts w:ascii="inherit" w:eastAsia="Times New Roman" w:hAnsi="inherit" w:cs="Arial"/>
          <w:color w:val="000000"/>
          <w:sz w:val="23"/>
          <w:szCs w:val="23"/>
          <w:lang w:eastAsia="ru-RU"/>
        </w:rPr>
        <w:t>возможность более широкого международного сотрудничества, и таким образом более оперативное предоставление на рынок зарубежных новинок;</w:t>
      </w:r>
    </w:p>
    <w:p w:rsidR="00DF197E" w:rsidRPr="00DF197E" w:rsidRDefault="00DF197E" w:rsidP="00DF197E">
      <w:pPr>
        <w:numPr>
          <w:ilvl w:val="0"/>
          <w:numId w:val="3"/>
        </w:numPr>
        <w:spacing w:before="240" w:after="240" w:line="240" w:lineRule="auto"/>
        <w:ind w:left="0"/>
        <w:textAlignment w:val="baseline"/>
        <w:rPr>
          <w:rFonts w:ascii="inherit" w:eastAsia="Times New Roman" w:hAnsi="inherit" w:cs="Arial"/>
          <w:color w:val="000000"/>
          <w:sz w:val="23"/>
          <w:szCs w:val="23"/>
          <w:lang w:eastAsia="ru-RU"/>
        </w:rPr>
      </w:pPr>
      <w:r w:rsidRPr="00DF197E">
        <w:rPr>
          <w:rFonts w:ascii="inherit" w:eastAsia="Times New Roman" w:hAnsi="inherit" w:cs="Arial"/>
          <w:color w:val="000000"/>
          <w:sz w:val="23"/>
          <w:szCs w:val="23"/>
          <w:lang w:eastAsia="ru-RU"/>
        </w:rPr>
        <w:t>снижение уровня безработицы в стране;</w:t>
      </w:r>
    </w:p>
    <w:p w:rsidR="00DF197E" w:rsidRPr="00DF197E" w:rsidRDefault="00DF197E" w:rsidP="00DF197E">
      <w:pPr>
        <w:numPr>
          <w:ilvl w:val="0"/>
          <w:numId w:val="3"/>
        </w:numPr>
        <w:spacing w:before="240" w:after="240" w:line="240" w:lineRule="auto"/>
        <w:ind w:left="0"/>
        <w:textAlignment w:val="baseline"/>
        <w:rPr>
          <w:rFonts w:ascii="inherit" w:eastAsia="Times New Roman" w:hAnsi="inherit" w:cs="Arial"/>
          <w:color w:val="000000"/>
          <w:sz w:val="23"/>
          <w:szCs w:val="23"/>
          <w:lang w:eastAsia="ru-RU"/>
        </w:rPr>
      </w:pPr>
      <w:r w:rsidRPr="00DF197E">
        <w:rPr>
          <w:rFonts w:ascii="inherit" w:eastAsia="Times New Roman" w:hAnsi="inherit" w:cs="Arial"/>
          <w:color w:val="000000"/>
          <w:sz w:val="23"/>
          <w:szCs w:val="23"/>
          <w:lang w:eastAsia="ru-RU"/>
        </w:rPr>
        <w:t>повышение производительности труда;</w:t>
      </w:r>
    </w:p>
    <w:p w:rsidR="00DF197E" w:rsidRPr="00DF197E" w:rsidRDefault="00DF197E" w:rsidP="00DF197E">
      <w:pPr>
        <w:numPr>
          <w:ilvl w:val="0"/>
          <w:numId w:val="3"/>
        </w:numPr>
        <w:spacing w:before="240" w:after="240" w:line="240" w:lineRule="auto"/>
        <w:ind w:left="0"/>
        <w:textAlignment w:val="baseline"/>
        <w:rPr>
          <w:rFonts w:ascii="inherit" w:eastAsia="Times New Roman" w:hAnsi="inherit" w:cs="Arial"/>
          <w:color w:val="000000"/>
          <w:sz w:val="23"/>
          <w:szCs w:val="23"/>
          <w:lang w:eastAsia="ru-RU"/>
        </w:rPr>
      </w:pPr>
      <w:r w:rsidRPr="00DF197E">
        <w:rPr>
          <w:rFonts w:ascii="inherit" w:eastAsia="Times New Roman" w:hAnsi="inherit" w:cs="Arial"/>
          <w:color w:val="000000"/>
          <w:sz w:val="23"/>
          <w:szCs w:val="23"/>
          <w:lang w:eastAsia="ru-RU"/>
        </w:rPr>
        <w:t>возможность экономить на помещении и персонале;</w:t>
      </w:r>
    </w:p>
    <w:p w:rsidR="00DF197E" w:rsidRPr="00DF197E" w:rsidRDefault="00DF197E" w:rsidP="00DF197E">
      <w:pPr>
        <w:numPr>
          <w:ilvl w:val="0"/>
          <w:numId w:val="3"/>
        </w:numPr>
        <w:spacing w:before="240" w:after="240" w:line="240" w:lineRule="auto"/>
        <w:ind w:left="0"/>
        <w:textAlignment w:val="baseline"/>
        <w:rPr>
          <w:rFonts w:ascii="inherit" w:eastAsia="Times New Roman" w:hAnsi="inherit" w:cs="Arial"/>
          <w:color w:val="000000"/>
          <w:sz w:val="23"/>
          <w:szCs w:val="23"/>
          <w:lang w:eastAsia="ru-RU"/>
        </w:rPr>
      </w:pPr>
      <w:r w:rsidRPr="00DF197E">
        <w:rPr>
          <w:rFonts w:ascii="inherit" w:eastAsia="Times New Roman" w:hAnsi="inherit" w:cs="Arial"/>
          <w:color w:val="000000"/>
          <w:sz w:val="23"/>
          <w:szCs w:val="23"/>
          <w:lang w:eastAsia="ru-RU"/>
        </w:rPr>
        <w:t>возможность создание временных рабочих групп, которые находятся в отдаленных географически местах, могут круглосуточно осуществлять совместную работу над срочными проектами и заказами;</w:t>
      </w:r>
    </w:p>
    <w:p w:rsidR="00DF197E" w:rsidRPr="00DF197E" w:rsidRDefault="00DF197E" w:rsidP="00DF197E">
      <w:pPr>
        <w:numPr>
          <w:ilvl w:val="0"/>
          <w:numId w:val="3"/>
        </w:numPr>
        <w:spacing w:before="240" w:after="240" w:line="240" w:lineRule="auto"/>
        <w:ind w:left="0"/>
        <w:textAlignment w:val="baseline"/>
        <w:rPr>
          <w:rFonts w:ascii="inherit" w:eastAsia="Times New Roman" w:hAnsi="inherit" w:cs="Arial"/>
          <w:color w:val="000000"/>
          <w:sz w:val="23"/>
          <w:szCs w:val="23"/>
          <w:lang w:eastAsia="ru-RU"/>
        </w:rPr>
      </w:pPr>
      <w:r w:rsidRPr="00DF197E">
        <w:rPr>
          <w:rFonts w:ascii="inherit" w:eastAsia="Times New Roman" w:hAnsi="inherit" w:cs="Arial"/>
          <w:color w:val="000000"/>
          <w:sz w:val="23"/>
          <w:szCs w:val="23"/>
          <w:lang w:eastAsia="ru-RU"/>
        </w:rPr>
        <w:t>снижение транспортных проблем;</w:t>
      </w:r>
    </w:p>
    <w:p w:rsidR="00DF197E" w:rsidRPr="00DF197E" w:rsidRDefault="00DF197E" w:rsidP="00DF197E">
      <w:pPr>
        <w:numPr>
          <w:ilvl w:val="0"/>
          <w:numId w:val="3"/>
        </w:numPr>
        <w:spacing w:before="240" w:after="240" w:line="240" w:lineRule="auto"/>
        <w:ind w:left="0"/>
        <w:textAlignment w:val="baseline"/>
        <w:rPr>
          <w:rFonts w:ascii="inherit" w:eastAsia="Times New Roman" w:hAnsi="inherit" w:cs="Arial"/>
          <w:color w:val="000000"/>
          <w:sz w:val="23"/>
          <w:szCs w:val="23"/>
          <w:lang w:eastAsia="ru-RU"/>
        </w:rPr>
      </w:pPr>
      <w:r w:rsidRPr="00DF197E">
        <w:rPr>
          <w:rFonts w:ascii="inherit" w:eastAsia="Times New Roman" w:hAnsi="inherit" w:cs="Arial"/>
          <w:color w:val="000000"/>
          <w:sz w:val="23"/>
          <w:szCs w:val="23"/>
          <w:lang w:eastAsia="ru-RU"/>
        </w:rPr>
        <w:t>рационализация использования различных ресурсов и опыта;</w:t>
      </w:r>
    </w:p>
    <w:p w:rsidR="00DF197E" w:rsidRPr="00DF197E" w:rsidRDefault="00DF197E" w:rsidP="00DF197E">
      <w:pPr>
        <w:numPr>
          <w:ilvl w:val="0"/>
          <w:numId w:val="3"/>
        </w:numPr>
        <w:spacing w:before="240" w:after="240" w:line="240" w:lineRule="auto"/>
        <w:ind w:left="0"/>
        <w:textAlignment w:val="baseline"/>
        <w:rPr>
          <w:rFonts w:ascii="inherit" w:eastAsia="Times New Roman" w:hAnsi="inherit" w:cs="Arial"/>
          <w:color w:val="000000"/>
          <w:sz w:val="23"/>
          <w:szCs w:val="23"/>
          <w:lang w:eastAsia="ru-RU"/>
        </w:rPr>
      </w:pPr>
      <w:r w:rsidRPr="00DF197E">
        <w:rPr>
          <w:rFonts w:ascii="inherit" w:eastAsia="Times New Roman" w:hAnsi="inherit" w:cs="Arial"/>
          <w:color w:val="000000"/>
          <w:sz w:val="23"/>
          <w:szCs w:val="23"/>
          <w:lang w:eastAsia="ru-RU"/>
        </w:rPr>
        <w:t>использование гибкой организации работы и персонала.</w:t>
      </w:r>
    </w:p>
    <w:p w:rsidR="00DF197E" w:rsidRPr="00DF197E" w:rsidRDefault="00DF197E" w:rsidP="00DF197E">
      <w:pPr>
        <w:spacing w:after="0" w:line="240" w:lineRule="auto"/>
        <w:textAlignment w:val="baseline"/>
        <w:rPr>
          <w:rFonts w:ascii="Arial" w:eastAsia="Times New Roman" w:hAnsi="Arial" w:cs="Arial"/>
          <w:color w:val="000000"/>
          <w:sz w:val="23"/>
          <w:szCs w:val="23"/>
          <w:lang w:eastAsia="ru-RU"/>
        </w:rPr>
      </w:pPr>
      <w:r w:rsidRPr="00DF197E">
        <w:rPr>
          <w:rFonts w:ascii="Arial" w:eastAsia="Times New Roman" w:hAnsi="Arial" w:cs="Arial"/>
          <w:color w:val="000000"/>
          <w:sz w:val="23"/>
          <w:szCs w:val="23"/>
          <w:lang w:eastAsia="ru-RU"/>
        </w:rPr>
        <w:t>Таким образом, развитие виртуальных предприятий способно вывести уровень кооперации в бизнесе на новую более высокую ступень, повысить эффективность использования различного рода ресурсов, но для этого необходимо подготовить соответствующую законодательную базу для функционирования данного вида предприятий.</w:t>
      </w:r>
    </w:p>
    <w:p w:rsidR="00DF197E" w:rsidRPr="00DF197E" w:rsidRDefault="00DF197E" w:rsidP="00DF197E">
      <w:pPr>
        <w:spacing w:after="0" w:line="240" w:lineRule="auto"/>
        <w:textAlignment w:val="baseline"/>
        <w:rPr>
          <w:rFonts w:ascii="Arial" w:eastAsia="Times New Roman" w:hAnsi="Arial" w:cs="Arial"/>
          <w:color w:val="000000"/>
          <w:sz w:val="23"/>
          <w:szCs w:val="23"/>
          <w:lang w:eastAsia="ru-RU"/>
        </w:rPr>
      </w:pPr>
      <w:r w:rsidRPr="00DF197E">
        <w:rPr>
          <w:rFonts w:ascii="Arial" w:eastAsia="Times New Roman" w:hAnsi="Arial" w:cs="Arial"/>
          <w:color w:val="000000"/>
          <w:sz w:val="23"/>
          <w:szCs w:val="23"/>
          <w:lang w:eastAsia="ru-RU"/>
        </w:rPr>
        <w:t> </w:t>
      </w:r>
    </w:p>
    <w:p w:rsidR="00DF197E" w:rsidRPr="00DF197E" w:rsidRDefault="00DF197E" w:rsidP="00DF197E">
      <w:pPr>
        <w:spacing w:after="0" w:line="240" w:lineRule="auto"/>
        <w:textAlignment w:val="baseline"/>
        <w:rPr>
          <w:rFonts w:ascii="Arial" w:eastAsia="Times New Roman" w:hAnsi="Arial" w:cs="Arial"/>
          <w:color w:val="000000"/>
          <w:sz w:val="23"/>
          <w:szCs w:val="23"/>
          <w:lang w:eastAsia="ru-RU"/>
        </w:rPr>
      </w:pPr>
      <w:r w:rsidRPr="00DF197E">
        <w:rPr>
          <w:rFonts w:ascii="Arial" w:eastAsia="Times New Roman" w:hAnsi="Arial" w:cs="Arial"/>
          <w:b/>
          <w:bCs/>
          <w:color w:val="000000"/>
          <w:sz w:val="23"/>
          <w:szCs w:val="23"/>
          <w:lang w:eastAsia="ru-RU"/>
        </w:rPr>
        <w:t>Источники:</w:t>
      </w:r>
    </w:p>
    <w:p w:rsidR="00DF197E" w:rsidRPr="00DF197E" w:rsidRDefault="00393EF8" w:rsidP="00DF197E">
      <w:pPr>
        <w:spacing w:after="0" w:line="240" w:lineRule="auto"/>
        <w:textAlignment w:val="baseline"/>
        <w:rPr>
          <w:rFonts w:ascii="Arial" w:eastAsia="Times New Roman" w:hAnsi="Arial" w:cs="Arial"/>
          <w:color w:val="000000"/>
          <w:sz w:val="23"/>
          <w:szCs w:val="23"/>
          <w:lang w:eastAsia="ru-RU"/>
        </w:rPr>
      </w:pPr>
      <w:hyperlink r:id="rId8" w:tgtFrame="_blank" w:history="1">
        <w:r w:rsidR="00DF197E" w:rsidRPr="00DF197E">
          <w:rPr>
            <w:rFonts w:ascii="inherit" w:eastAsia="Times New Roman" w:hAnsi="inherit" w:cs="Arial"/>
            <w:color w:val="0075AD"/>
            <w:sz w:val="23"/>
            <w:szCs w:val="23"/>
            <w:u w:val="single"/>
            <w:bdr w:val="none" w:sz="0" w:space="0" w:color="auto" w:frame="1"/>
            <w:lang w:eastAsia="ru-RU"/>
          </w:rPr>
          <w:t>Особенности и перспективы развития виртуальных предприятий</w:t>
        </w:r>
      </w:hyperlink>
    </w:p>
    <w:p w:rsidR="00DF197E" w:rsidRPr="00DF197E" w:rsidRDefault="00393EF8" w:rsidP="00DF197E">
      <w:pPr>
        <w:spacing w:after="0" w:line="240" w:lineRule="auto"/>
        <w:textAlignment w:val="baseline"/>
        <w:rPr>
          <w:rFonts w:ascii="Arial" w:eastAsia="Times New Roman" w:hAnsi="Arial" w:cs="Arial"/>
          <w:color w:val="000000"/>
          <w:sz w:val="23"/>
          <w:szCs w:val="23"/>
          <w:lang w:eastAsia="ru-RU"/>
        </w:rPr>
      </w:pPr>
      <w:hyperlink r:id="rId9" w:tgtFrame="_blank" w:history="1">
        <w:r w:rsidR="00DF197E" w:rsidRPr="00DF197E">
          <w:rPr>
            <w:rFonts w:ascii="inherit" w:eastAsia="Times New Roman" w:hAnsi="inherit" w:cs="Arial"/>
            <w:color w:val="0075AD"/>
            <w:sz w:val="23"/>
            <w:szCs w:val="23"/>
            <w:u w:val="single"/>
            <w:bdr w:val="none" w:sz="0" w:space="0" w:color="auto" w:frame="1"/>
            <w:lang w:eastAsia="ru-RU"/>
          </w:rPr>
          <w:t>Анализ особенностей организации и управления виртуальными предприятиями</w:t>
        </w:r>
      </w:hyperlink>
    </w:p>
    <w:p w:rsidR="00DF197E" w:rsidRPr="00DF197E" w:rsidRDefault="00393EF8" w:rsidP="00DF197E">
      <w:pPr>
        <w:spacing w:after="0" w:line="240" w:lineRule="auto"/>
        <w:textAlignment w:val="baseline"/>
        <w:rPr>
          <w:rFonts w:ascii="Arial" w:eastAsia="Times New Roman" w:hAnsi="Arial" w:cs="Arial"/>
          <w:color w:val="000000"/>
          <w:sz w:val="23"/>
          <w:szCs w:val="23"/>
          <w:lang w:eastAsia="ru-RU"/>
        </w:rPr>
      </w:pPr>
      <w:hyperlink r:id="rId10" w:tgtFrame="_blank" w:history="1">
        <w:r w:rsidR="00DF197E" w:rsidRPr="00DF197E">
          <w:rPr>
            <w:rFonts w:ascii="inherit" w:eastAsia="Times New Roman" w:hAnsi="inherit" w:cs="Arial"/>
            <w:color w:val="0075AD"/>
            <w:sz w:val="23"/>
            <w:szCs w:val="23"/>
            <w:u w:val="single"/>
            <w:bdr w:val="none" w:sz="0" w:space="0" w:color="auto" w:frame="1"/>
            <w:lang w:eastAsia="ru-RU"/>
          </w:rPr>
          <w:t>На какие виды делятся предприятия по цели и характеру деятельности?</w:t>
        </w:r>
      </w:hyperlink>
    </w:p>
    <w:p w:rsidR="00DF197E" w:rsidRDefault="00DF197E" w:rsidP="00DF197E">
      <w:pPr>
        <w:spacing w:after="0" w:line="240" w:lineRule="auto"/>
        <w:textAlignment w:val="baseline"/>
        <w:outlineLvl w:val="0"/>
        <w:rPr>
          <w:rFonts w:ascii="Arial" w:eastAsia="Times New Roman" w:hAnsi="Arial" w:cs="Arial"/>
          <w:b/>
          <w:bCs/>
          <w:color w:val="000000"/>
          <w:kern w:val="36"/>
          <w:sz w:val="48"/>
          <w:szCs w:val="48"/>
          <w:lang w:eastAsia="ru-RU"/>
        </w:rPr>
      </w:pPr>
    </w:p>
    <w:p w:rsidR="00DF197E" w:rsidRDefault="00393EF8" w:rsidP="00DF197E">
      <w:pPr>
        <w:spacing w:after="0" w:line="240" w:lineRule="auto"/>
        <w:textAlignment w:val="baseline"/>
        <w:outlineLvl w:val="0"/>
        <w:rPr>
          <w:rFonts w:ascii="Times New Roman" w:eastAsia="Times New Roman" w:hAnsi="Times New Roman" w:cs="Times New Roman"/>
          <w:b/>
          <w:bCs/>
          <w:color w:val="000000"/>
          <w:kern w:val="36"/>
          <w:sz w:val="32"/>
          <w:szCs w:val="32"/>
          <w:lang w:eastAsia="ru-RU"/>
        </w:rPr>
      </w:pPr>
      <w:hyperlink r:id="rId11" w:history="1">
        <w:r w:rsidR="00DF197E" w:rsidRPr="006C55AF">
          <w:rPr>
            <w:rStyle w:val="Hyperlink"/>
            <w:rFonts w:ascii="Times New Roman" w:eastAsia="Times New Roman" w:hAnsi="Times New Roman" w:cs="Times New Roman"/>
            <w:b/>
            <w:bCs/>
            <w:kern w:val="36"/>
            <w:sz w:val="32"/>
            <w:szCs w:val="32"/>
            <w:lang w:eastAsia="ru-RU"/>
          </w:rPr>
          <w:t>http://www.genon.ru/GetAnswer.aspx?qid=5bb77ae8-13ef-43af-b442-16986ce31a19</w:t>
        </w:r>
      </w:hyperlink>
    </w:p>
    <w:p w:rsidR="00DF197E" w:rsidRDefault="00DF197E" w:rsidP="00DF197E">
      <w:pPr>
        <w:spacing w:after="0" w:line="240" w:lineRule="auto"/>
        <w:textAlignment w:val="baseline"/>
        <w:outlineLvl w:val="0"/>
        <w:rPr>
          <w:rFonts w:ascii="Times New Roman" w:eastAsia="Times New Roman" w:hAnsi="Times New Roman" w:cs="Times New Roman"/>
          <w:b/>
          <w:bCs/>
          <w:color w:val="000000"/>
          <w:kern w:val="36"/>
          <w:sz w:val="32"/>
          <w:szCs w:val="32"/>
          <w:lang w:eastAsia="ru-RU"/>
        </w:rPr>
      </w:pPr>
      <w:r>
        <w:rPr>
          <w:rFonts w:ascii="Times New Roman" w:eastAsia="Times New Roman" w:hAnsi="Times New Roman" w:cs="Times New Roman"/>
          <w:b/>
          <w:bCs/>
          <w:color w:val="000000"/>
          <w:kern w:val="36"/>
          <w:sz w:val="32"/>
          <w:szCs w:val="32"/>
          <w:lang w:eastAsia="ru-RU"/>
        </w:rPr>
        <w:t>__________________________________________________</w:t>
      </w:r>
    </w:p>
    <w:p w:rsidR="00DF197E" w:rsidRPr="00DF197E" w:rsidRDefault="00DF197E" w:rsidP="00DF197E">
      <w:pPr>
        <w:spacing w:after="0" w:line="240" w:lineRule="auto"/>
        <w:textAlignment w:val="baseline"/>
        <w:outlineLvl w:val="0"/>
        <w:rPr>
          <w:rFonts w:ascii="Times New Roman" w:eastAsia="Times New Roman" w:hAnsi="Times New Roman" w:cs="Times New Roman"/>
          <w:b/>
          <w:bCs/>
          <w:color w:val="000000"/>
          <w:kern w:val="36"/>
          <w:sz w:val="32"/>
          <w:szCs w:val="32"/>
          <w:lang w:eastAsia="ru-RU"/>
        </w:rPr>
      </w:pPr>
    </w:p>
    <w:p w:rsidR="00DF197E" w:rsidRPr="00DF197E" w:rsidRDefault="00DF197E" w:rsidP="00DF197E">
      <w:pPr>
        <w:spacing w:after="0" w:line="240" w:lineRule="auto"/>
        <w:textAlignment w:val="baseline"/>
        <w:outlineLvl w:val="0"/>
        <w:rPr>
          <w:rFonts w:ascii="Arial" w:eastAsia="Times New Roman" w:hAnsi="Arial" w:cs="Arial"/>
          <w:b/>
          <w:bCs/>
          <w:color w:val="000000"/>
          <w:kern w:val="36"/>
          <w:sz w:val="48"/>
          <w:szCs w:val="48"/>
          <w:lang w:eastAsia="ru-RU"/>
        </w:rPr>
      </w:pPr>
    </w:p>
    <w:p w:rsidR="007E2BFF" w:rsidRPr="007E2BFF" w:rsidRDefault="007E2BFF" w:rsidP="007E2BFF">
      <w:pPr>
        <w:spacing w:after="0" w:line="360" w:lineRule="atLeast"/>
        <w:jc w:val="center"/>
        <w:rPr>
          <w:rFonts w:ascii="Times New Roman" w:eastAsia="Times New Roman" w:hAnsi="Times New Roman" w:cs="Times New Roman"/>
          <w:color w:val="000000"/>
          <w:sz w:val="27"/>
          <w:szCs w:val="27"/>
          <w:lang w:eastAsia="ru-RU"/>
        </w:rPr>
      </w:pPr>
      <w:proofErr w:type="spellStart"/>
      <w:r w:rsidRPr="007E2BFF">
        <w:rPr>
          <w:rFonts w:ascii="Times New Roman" w:eastAsia="Times New Roman" w:hAnsi="Times New Roman" w:cs="Times New Roman"/>
          <w:b/>
          <w:bCs/>
          <w:color w:val="000000"/>
          <w:sz w:val="28"/>
          <w:szCs w:val="28"/>
          <w:lang w:eastAsia="ru-RU"/>
        </w:rPr>
        <w:t>Шимко</w:t>
      </w:r>
      <w:proofErr w:type="spellEnd"/>
      <w:r w:rsidRPr="007E2BFF">
        <w:rPr>
          <w:rFonts w:ascii="Times New Roman" w:eastAsia="Times New Roman" w:hAnsi="Times New Roman" w:cs="Times New Roman"/>
          <w:b/>
          <w:bCs/>
          <w:color w:val="000000"/>
          <w:sz w:val="28"/>
          <w:szCs w:val="28"/>
          <w:lang w:eastAsia="ru-RU"/>
        </w:rPr>
        <w:t xml:space="preserve"> Е.В., </w:t>
      </w:r>
      <w:proofErr w:type="spellStart"/>
      <w:r w:rsidRPr="007E2BFF">
        <w:rPr>
          <w:rFonts w:ascii="Times New Roman" w:eastAsia="Times New Roman" w:hAnsi="Times New Roman" w:cs="Times New Roman"/>
          <w:b/>
          <w:bCs/>
          <w:color w:val="000000"/>
          <w:sz w:val="28"/>
          <w:szCs w:val="28"/>
          <w:lang w:eastAsia="ru-RU"/>
        </w:rPr>
        <w:t>Подгора</w:t>
      </w:r>
      <w:proofErr w:type="spellEnd"/>
      <w:r w:rsidRPr="007E2BFF">
        <w:rPr>
          <w:rFonts w:ascii="Times New Roman" w:eastAsia="Times New Roman" w:hAnsi="Times New Roman" w:cs="Times New Roman"/>
          <w:b/>
          <w:bCs/>
          <w:color w:val="000000"/>
          <w:sz w:val="28"/>
          <w:szCs w:val="28"/>
          <w:lang w:eastAsia="ru-RU"/>
        </w:rPr>
        <w:t xml:space="preserve"> Е.А.</w:t>
      </w:r>
    </w:p>
    <w:p w:rsidR="007E2BFF" w:rsidRPr="007E2BFF" w:rsidRDefault="007E2BFF" w:rsidP="007E2BFF">
      <w:pPr>
        <w:spacing w:after="0" w:line="360" w:lineRule="atLeast"/>
        <w:jc w:val="center"/>
        <w:rPr>
          <w:rFonts w:ascii="Times New Roman" w:eastAsia="Times New Roman" w:hAnsi="Times New Roman" w:cs="Times New Roman"/>
          <w:color w:val="000000"/>
          <w:sz w:val="27"/>
          <w:szCs w:val="27"/>
          <w:lang w:eastAsia="ru-RU"/>
        </w:rPr>
      </w:pPr>
      <w:r w:rsidRPr="007E2BFF">
        <w:rPr>
          <w:rFonts w:ascii="Times New Roman" w:eastAsia="Times New Roman" w:hAnsi="Times New Roman" w:cs="Times New Roman"/>
          <w:i/>
          <w:iCs/>
          <w:color w:val="000000"/>
          <w:sz w:val="28"/>
          <w:szCs w:val="28"/>
          <w:lang w:eastAsia="ru-RU"/>
        </w:rPr>
        <w:t>Доценты кафедры экономики предприятия</w:t>
      </w:r>
    </w:p>
    <w:p w:rsidR="007E2BFF" w:rsidRPr="007E2BFF" w:rsidRDefault="007E2BFF" w:rsidP="007E2BFF">
      <w:pPr>
        <w:spacing w:after="0" w:line="360" w:lineRule="atLeast"/>
        <w:jc w:val="center"/>
        <w:rPr>
          <w:rFonts w:ascii="Times New Roman" w:eastAsia="Times New Roman" w:hAnsi="Times New Roman" w:cs="Times New Roman"/>
          <w:color w:val="000000"/>
          <w:sz w:val="27"/>
          <w:szCs w:val="27"/>
          <w:lang w:eastAsia="ru-RU"/>
        </w:rPr>
      </w:pPr>
      <w:r w:rsidRPr="007E2BFF">
        <w:rPr>
          <w:rFonts w:ascii="Times New Roman" w:eastAsia="Times New Roman" w:hAnsi="Times New Roman" w:cs="Times New Roman"/>
          <w:b/>
          <w:bCs/>
          <w:color w:val="000000"/>
          <w:sz w:val="28"/>
          <w:szCs w:val="28"/>
          <w:lang w:eastAsia="ru-RU"/>
        </w:rPr>
        <w:t>Кузьмичева А.В.</w:t>
      </w:r>
    </w:p>
    <w:p w:rsidR="007E2BFF" w:rsidRPr="007E2BFF" w:rsidRDefault="007E2BFF" w:rsidP="007E2BFF">
      <w:pPr>
        <w:spacing w:after="0" w:line="360" w:lineRule="atLeast"/>
        <w:jc w:val="center"/>
        <w:rPr>
          <w:rFonts w:ascii="Times New Roman" w:eastAsia="Times New Roman" w:hAnsi="Times New Roman" w:cs="Times New Roman"/>
          <w:color w:val="000000"/>
          <w:sz w:val="27"/>
          <w:szCs w:val="27"/>
          <w:lang w:eastAsia="ru-RU"/>
        </w:rPr>
      </w:pPr>
      <w:r w:rsidRPr="007E2BFF">
        <w:rPr>
          <w:rFonts w:ascii="Times New Roman" w:eastAsia="Times New Roman" w:hAnsi="Times New Roman" w:cs="Times New Roman"/>
          <w:i/>
          <w:iCs/>
          <w:color w:val="000000"/>
          <w:sz w:val="28"/>
          <w:szCs w:val="28"/>
          <w:lang w:eastAsia="ru-RU"/>
        </w:rPr>
        <w:t>Студентка V курса, экономико-гуманитарного факультета</w:t>
      </w:r>
    </w:p>
    <w:p w:rsidR="007E2BFF" w:rsidRPr="007E2BFF" w:rsidRDefault="007E2BFF" w:rsidP="007E2BFF">
      <w:pPr>
        <w:spacing w:after="0" w:line="360" w:lineRule="atLeast"/>
        <w:jc w:val="center"/>
        <w:rPr>
          <w:rFonts w:ascii="Times New Roman" w:eastAsia="Times New Roman" w:hAnsi="Times New Roman" w:cs="Times New Roman"/>
          <w:color w:val="000000"/>
          <w:sz w:val="27"/>
          <w:szCs w:val="27"/>
          <w:lang w:eastAsia="ru-RU"/>
        </w:rPr>
      </w:pPr>
      <w:r w:rsidRPr="007E2BFF">
        <w:rPr>
          <w:rFonts w:ascii="Times New Roman" w:eastAsia="Times New Roman" w:hAnsi="Times New Roman" w:cs="Times New Roman"/>
          <w:i/>
          <w:iCs/>
          <w:color w:val="000000"/>
          <w:sz w:val="28"/>
          <w:szCs w:val="28"/>
          <w:lang w:eastAsia="ru-RU"/>
        </w:rPr>
        <w:t>Донбасская государственная машиностроительная академия</w:t>
      </w:r>
    </w:p>
    <w:p w:rsidR="007E2BFF" w:rsidRPr="007E2BFF" w:rsidRDefault="007E2BFF" w:rsidP="007E2BFF">
      <w:pPr>
        <w:spacing w:after="0" w:line="360" w:lineRule="atLeast"/>
        <w:ind w:left="737"/>
        <w:jc w:val="both"/>
        <w:rPr>
          <w:rFonts w:ascii="Times New Roman" w:eastAsia="Times New Roman" w:hAnsi="Times New Roman" w:cs="Times New Roman"/>
          <w:color w:val="000000"/>
          <w:sz w:val="27"/>
          <w:szCs w:val="27"/>
          <w:lang w:eastAsia="ru-RU"/>
        </w:rPr>
      </w:pPr>
      <w:r w:rsidRPr="007E2BFF">
        <w:rPr>
          <w:rFonts w:ascii="Arial" w:eastAsia="Times New Roman" w:hAnsi="Arial" w:cs="Arial"/>
          <w:b/>
          <w:bCs/>
          <w:color w:val="000000"/>
          <w:sz w:val="32"/>
          <w:szCs w:val="32"/>
          <w:lang w:eastAsia="ru-RU"/>
        </w:rPr>
        <w:t> </w:t>
      </w:r>
    </w:p>
    <w:p w:rsidR="007E2BFF" w:rsidRPr="007E2BFF" w:rsidRDefault="007E2BFF" w:rsidP="007E2BFF">
      <w:pPr>
        <w:spacing w:after="0" w:line="360" w:lineRule="atLeast"/>
        <w:ind w:left="737"/>
        <w:jc w:val="both"/>
        <w:rPr>
          <w:rFonts w:ascii="Times New Roman" w:eastAsia="Times New Roman" w:hAnsi="Times New Roman" w:cs="Times New Roman"/>
          <w:color w:val="000000"/>
          <w:sz w:val="27"/>
          <w:szCs w:val="27"/>
          <w:lang w:eastAsia="ru-RU"/>
        </w:rPr>
      </w:pPr>
      <w:r w:rsidRPr="007E2BFF">
        <w:rPr>
          <w:rFonts w:ascii="Arial" w:eastAsia="Times New Roman" w:hAnsi="Arial" w:cs="Arial"/>
          <w:b/>
          <w:bCs/>
          <w:color w:val="000000"/>
          <w:sz w:val="32"/>
          <w:szCs w:val="32"/>
          <w:lang w:eastAsia="ru-RU"/>
        </w:rPr>
        <w:t>ОСОБЕННОСТИ И ПЕРСПЕКТИВЫ РАЗВИТИЯ ВИРТУАЛЬНЫХ ПРЕДПРИЯТИЙ НА УКРАИНЕ</w:t>
      </w:r>
    </w:p>
    <w:p w:rsidR="007E2BFF" w:rsidRPr="007E2BFF" w:rsidRDefault="007E2BFF" w:rsidP="007E2BFF">
      <w:pPr>
        <w:spacing w:after="0" w:line="360" w:lineRule="atLeast"/>
        <w:ind w:firstLine="709"/>
        <w:jc w:val="both"/>
        <w:rPr>
          <w:rFonts w:ascii="Times New Roman" w:eastAsia="Times New Roman" w:hAnsi="Times New Roman" w:cs="Times New Roman"/>
          <w:color w:val="000000"/>
          <w:sz w:val="27"/>
          <w:szCs w:val="27"/>
          <w:lang w:eastAsia="ru-RU"/>
        </w:rPr>
      </w:pPr>
      <w:r w:rsidRPr="007E2BFF">
        <w:rPr>
          <w:rFonts w:ascii="Times New Roman" w:eastAsia="Times New Roman" w:hAnsi="Times New Roman" w:cs="Times New Roman"/>
          <w:color w:val="000000"/>
          <w:sz w:val="28"/>
          <w:szCs w:val="28"/>
          <w:lang w:eastAsia="ru-RU"/>
        </w:rPr>
        <w:lastRenderedPageBreak/>
        <w:t> </w:t>
      </w:r>
    </w:p>
    <w:p w:rsidR="007E2BFF" w:rsidRPr="007E2BFF" w:rsidRDefault="007E2BFF" w:rsidP="007E2BFF">
      <w:pPr>
        <w:shd w:val="clear" w:color="auto" w:fill="FFFFFF"/>
        <w:spacing w:after="0" w:line="360" w:lineRule="atLeast"/>
        <w:ind w:firstLine="709"/>
        <w:jc w:val="both"/>
        <w:rPr>
          <w:rFonts w:ascii="Times New Roman" w:eastAsia="Times New Roman" w:hAnsi="Times New Roman" w:cs="Times New Roman"/>
          <w:color w:val="000000"/>
          <w:sz w:val="27"/>
          <w:szCs w:val="27"/>
          <w:lang w:eastAsia="ru-RU"/>
        </w:rPr>
      </w:pPr>
      <w:r w:rsidRPr="007E2BFF">
        <w:rPr>
          <w:rFonts w:ascii="Times New Roman" w:eastAsia="Times New Roman" w:hAnsi="Times New Roman" w:cs="Times New Roman"/>
          <w:color w:val="000000"/>
          <w:sz w:val="28"/>
          <w:szCs w:val="28"/>
          <w:lang w:eastAsia="ru-RU"/>
        </w:rPr>
        <w:t>Виртуальное предприятие – это новая форма экономических организаций. Оно представляет собой группу экономических субъектов, объединяющих свои силы для предоставления определенной услуги, которая традиционно предоставлялась одним предприятием. Такая возможность, в конечном итоге, серьезно влияет на стратегии развития всей экономики предприятий [1]. Схематически механизм деятельности виртуального предприятия может быть выражен следующим образом (рис.1).</w:t>
      </w:r>
    </w:p>
    <w:p w:rsidR="007E2BFF" w:rsidRPr="007E2BFF" w:rsidRDefault="007E2BFF" w:rsidP="007E2BFF">
      <w:pPr>
        <w:shd w:val="clear" w:color="auto" w:fill="FFFFFF"/>
        <w:spacing w:after="0" w:line="360" w:lineRule="atLeast"/>
        <w:jc w:val="center"/>
        <w:rPr>
          <w:rFonts w:ascii="Times New Roman" w:eastAsia="Times New Roman" w:hAnsi="Times New Roman" w:cs="Times New Roman"/>
          <w:color w:val="000000"/>
          <w:sz w:val="27"/>
          <w:szCs w:val="27"/>
          <w:lang w:eastAsia="ru-RU"/>
        </w:rPr>
      </w:pPr>
      <w:r w:rsidRPr="007E2BFF">
        <w:rPr>
          <w:rFonts w:ascii="Times New Roman" w:eastAsia="Times New Roman" w:hAnsi="Times New Roman" w:cs="Times New Roman"/>
          <w:noProof/>
          <w:color w:val="000000"/>
          <w:sz w:val="28"/>
          <w:szCs w:val="28"/>
          <w:lang w:eastAsia="ru-RU"/>
        </w:rPr>
        <w:drawing>
          <wp:inline distT="0" distB="0" distL="0" distR="0" wp14:anchorId="3DDA43A0" wp14:editId="79612531">
            <wp:extent cx="4991100" cy="3095625"/>
            <wp:effectExtent l="0" t="0" r="0" b="9525"/>
            <wp:docPr id="1" name="Picture 1" descr="http://www.rusnauka.com/12_ENXXI_2010/Economics/65443.doc.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usnauka.com/12_ENXXI_2010/Economics/65443.doc.files/image00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1100" cy="3095625"/>
                    </a:xfrm>
                    <a:prstGeom prst="rect">
                      <a:avLst/>
                    </a:prstGeom>
                    <a:noFill/>
                    <a:ln>
                      <a:noFill/>
                    </a:ln>
                  </pic:spPr>
                </pic:pic>
              </a:graphicData>
            </a:graphic>
          </wp:inline>
        </w:drawing>
      </w:r>
    </w:p>
    <w:p w:rsidR="007E2BFF" w:rsidRPr="007E2BFF" w:rsidRDefault="007E2BFF" w:rsidP="007E2BFF">
      <w:pPr>
        <w:shd w:val="clear" w:color="auto" w:fill="FFFFFF"/>
        <w:spacing w:after="0" w:line="360" w:lineRule="atLeast"/>
        <w:ind w:firstLine="709"/>
        <w:jc w:val="both"/>
        <w:rPr>
          <w:rFonts w:ascii="Times New Roman" w:eastAsia="Times New Roman" w:hAnsi="Times New Roman" w:cs="Times New Roman"/>
          <w:color w:val="000000"/>
          <w:sz w:val="27"/>
          <w:szCs w:val="27"/>
          <w:lang w:eastAsia="ru-RU"/>
        </w:rPr>
      </w:pPr>
      <w:r w:rsidRPr="007E2BFF">
        <w:rPr>
          <w:rFonts w:ascii="Times New Roman" w:eastAsia="Times New Roman" w:hAnsi="Times New Roman" w:cs="Times New Roman"/>
          <w:color w:val="000000"/>
          <w:sz w:val="28"/>
          <w:szCs w:val="28"/>
          <w:lang w:eastAsia="ru-RU"/>
        </w:rPr>
        <w:t> </w:t>
      </w:r>
    </w:p>
    <w:p w:rsidR="007E2BFF" w:rsidRPr="007E2BFF" w:rsidRDefault="007E2BFF" w:rsidP="007E2BFF">
      <w:pPr>
        <w:shd w:val="clear" w:color="auto" w:fill="FFFFFF"/>
        <w:spacing w:after="0" w:line="360" w:lineRule="atLeast"/>
        <w:ind w:firstLine="709"/>
        <w:jc w:val="both"/>
        <w:rPr>
          <w:rFonts w:ascii="Times New Roman" w:eastAsia="Times New Roman" w:hAnsi="Times New Roman" w:cs="Times New Roman"/>
          <w:color w:val="000000"/>
          <w:sz w:val="27"/>
          <w:szCs w:val="27"/>
          <w:lang w:eastAsia="ru-RU"/>
        </w:rPr>
      </w:pPr>
      <w:r w:rsidRPr="007E2BFF">
        <w:rPr>
          <w:rFonts w:ascii="Times New Roman" w:eastAsia="Times New Roman" w:hAnsi="Times New Roman" w:cs="Times New Roman"/>
          <w:color w:val="000000"/>
          <w:sz w:val="28"/>
          <w:szCs w:val="28"/>
          <w:lang w:eastAsia="ru-RU"/>
        </w:rPr>
        <w:t>Рис. 1. Схема механизма деятельности виртуального предприятия.</w:t>
      </w:r>
    </w:p>
    <w:p w:rsidR="007E2BFF" w:rsidRPr="007E2BFF" w:rsidRDefault="007E2BFF" w:rsidP="007E2BFF">
      <w:pPr>
        <w:shd w:val="clear" w:color="auto" w:fill="FFFFFF"/>
        <w:spacing w:after="0" w:line="360" w:lineRule="atLeast"/>
        <w:ind w:firstLine="709"/>
        <w:jc w:val="both"/>
        <w:rPr>
          <w:rFonts w:ascii="Times New Roman" w:eastAsia="Times New Roman" w:hAnsi="Times New Roman" w:cs="Times New Roman"/>
          <w:color w:val="000000"/>
          <w:sz w:val="27"/>
          <w:szCs w:val="27"/>
          <w:lang w:eastAsia="ru-RU"/>
        </w:rPr>
      </w:pPr>
      <w:r w:rsidRPr="007E2BFF">
        <w:rPr>
          <w:rFonts w:ascii="Times New Roman" w:eastAsia="Times New Roman" w:hAnsi="Times New Roman" w:cs="Times New Roman"/>
          <w:color w:val="000000"/>
          <w:sz w:val="28"/>
          <w:szCs w:val="28"/>
          <w:lang w:eastAsia="ru-RU"/>
        </w:rPr>
        <w:t> </w:t>
      </w:r>
    </w:p>
    <w:p w:rsidR="007E2BFF" w:rsidRPr="007E2BFF" w:rsidRDefault="007E2BFF" w:rsidP="007E2BFF">
      <w:pPr>
        <w:shd w:val="clear" w:color="auto" w:fill="FFFFFF"/>
        <w:spacing w:after="0" w:line="360" w:lineRule="atLeast"/>
        <w:ind w:firstLine="709"/>
        <w:jc w:val="both"/>
        <w:rPr>
          <w:rFonts w:ascii="Times New Roman" w:eastAsia="Times New Roman" w:hAnsi="Times New Roman" w:cs="Times New Roman"/>
          <w:color w:val="000000"/>
          <w:sz w:val="27"/>
          <w:szCs w:val="27"/>
          <w:lang w:eastAsia="ru-RU"/>
        </w:rPr>
      </w:pPr>
      <w:r w:rsidRPr="007E2BFF">
        <w:rPr>
          <w:rFonts w:ascii="Times New Roman" w:eastAsia="Times New Roman" w:hAnsi="Times New Roman" w:cs="Times New Roman"/>
          <w:color w:val="000000"/>
          <w:sz w:val="28"/>
          <w:szCs w:val="28"/>
          <w:lang w:eastAsia="ru-RU"/>
        </w:rPr>
        <w:t>Как известно, в 80-е гг. основными направлениями совершенствования деятельности предприятий было тотальное управление качеством и применение стратегий, направленных на оптимальное управление различными ресурсами. В 90-е гг. основным лозунгом были принципы реинжиниринга бизнес-процессов. К началу 21-го века ключевой темой становится переход к виртуальным и сетевым принципам организации предприятий. В некоторых работах ученых-экономистов виртуальные предприятия обозначают и другими терминами: «сетевые предприятия», «безграничные предприятия», «расширенные предприятия». Как правило, речь идет о сети партнеров (предприятий, организаций, отдельных коллективах и людей), совместно осуществляющих деятельность по разработке, производству и сбыту определенной продукции [2].</w:t>
      </w:r>
    </w:p>
    <w:p w:rsidR="007E2BFF" w:rsidRPr="007E2BFF" w:rsidRDefault="007E2BFF" w:rsidP="007E2BFF">
      <w:pPr>
        <w:shd w:val="clear" w:color="auto" w:fill="FFFFFF"/>
        <w:spacing w:after="0" w:line="360" w:lineRule="atLeast"/>
        <w:ind w:firstLine="709"/>
        <w:jc w:val="both"/>
        <w:rPr>
          <w:rFonts w:ascii="Times New Roman" w:eastAsia="Times New Roman" w:hAnsi="Times New Roman" w:cs="Times New Roman"/>
          <w:color w:val="000000"/>
          <w:sz w:val="27"/>
          <w:szCs w:val="27"/>
          <w:lang w:eastAsia="ru-RU"/>
        </w:rPr>
      </w:pPr>
      <w:r w:rsidRPr="007E2BFF">
        <w:rPr>
          <w:rFonts w:ascii="Times New Roman" w:eastAsia="Times New Roman" w:hAnsi="Times New Roman" w:cs="Times New Roman"/>
          <w:color w:val="000000"/>
          <w:sz w:val="28"/>
          <w:szCs w:val="28"/>
          <w:lang w:eastAsia="ru-RU"/>
        </w:rPr>
        <w:t xml:space="preserve">На развитие новой формы организации и управления предприятиями (виртуализации) на Украине в большей степени повлияли такие тенденции развития современных рынков, как глобализация, растущее значение </w:t>
      </w:r>
      <w:r w:rsidRPr="007E2BFF">
        <w:rPr>
          <w:rFonts w:ascii="Times New Roman" w:eastAsia="Times New Roman" w:hAnsi="Times New Roman" w:cs="Times New Roman"/>
          <w:color w:val="000000"/>
          <w:sz w:val="28"/>
          <w:szCs w:val="28"/>
          <w:lang w:eastAsia="ru-RU"/>
        </w:rPr>
        <w:lastRenderedPageBreak/>
        <w:t>качества товара, повышение важности устойчивых отношений с потребителями [3].</w:t>
      </w:r>
    </w:p>
    <w:p w:rsidR="007E2BFF" w:rsidRPr="007E2BFF" w:rsidRDefault="007E2BFF" w:rsidP="007E2BFF">
      <w:pPr>
        <w:shd w:val="clear" w:color="auto" w:fill="FFFFFF"/>
        <w:spacing w:after="0" w:line="360" w:lineRule="atLeast"/>
        <w:ind w:firstLine="709"/>
        <w:jc w:val="both"/>
        <w:rPr>
          <w:rFonts w:ascii="Times New Roman" w:eastAsia="Times New Roman" w:hAnsi="Times New Roman" w:cs="Times New Roman"/>
          <w:color w:val="000000"/>
          <w:sz w:val="27"/>
          <w:szCs w:val="27"/>
          <w:lang w:eastAsia="ru-RU"/>
        </w:rPr>
      </w:pPr>
      <w:r w:rsidRPr="007E2BFF">
        <w:rPr>
          <w:rFonts w:ascii="Times New Roman" w:eastAsia="Times New Roman" w:hAnsi="Times New Roman" w:cs="Times New Roman"/>
          <w:color w:val="000000"/>
          <w:sz w:val="28"/>
          <w:szCs w:val="28"/>
          <w:lang w:eastAsia="ru-RU"/>
        </w:rPr>
        <w:t>В настоящее время на Украине также ускоренными темпами происходит эволюция технологий: внедряются так называ</w:t>
      </w:r>
      <w:r w:rsidRPr="007E2BFF">
        <w:rPr>
          <w:rFonts w:ascii="Times New Roman" w:eastAsia="Times New Roman" w:hAnsi="Times New Roman" w:cs="Times New Roman"/>
          <w:color w:val="000000"/>
          <w:spacing w:val="12"/>
          <w:sz w:val="28"/>
          <w:szCs w:val="28"/>
          <w:lang w:eastAsia="ru-RU"/>
        </w:rPr>
        <w:t>емые ERP-системы (</w:t>
      </w:r>
      <w:r w:rsidRPr="007E2BFF">
        <w:rPr>
          <w:rFonts w:ascii="Times New Roman" w:eastAsia="Times New Roman" w:hAnsi="Times New Roman" w:cs="Times New Roman"/>
          <w:color w:val="000000"/>
          <w:sz w:val="28"/>
          <w:szCs w:val="28"/>
          <w:lang w:val="en-US" w:eastAsia="ru-RU"/>
        </w:rPr>
        <w:t>Enterprise Resource Planning</w:t>
      </w:r>
      <w:r w:rsidRPr="007E2BFF">
        <w:rPr>
          <w:rFonts w:ascii="Times New Roman" w:eastAsia="Times New Roman" w:hAnsi="Times New Roman" w:cs="Times New Roman"/>
          <w:color w:val="000000"/>
          <w:sz w:val="28"/>
          <w:szCs w:val="28"/>
          <w:lang w:eastAsia="ru-RU"/>
        </w:rPr>
        <w:t> — системы планирования ресурсов предприятия). Для подобных систем определяющим фактором является получение достоверной информации в режиме реального времени. В большинстве своем под виртуальной организацией предприятий в производстве понимают ту или иную форму организации взаимодействия этих предприятий в области логистики и материально-технического снабжения. Основным препятствием на пути повсеместного использования в производственном процессе виртуализации является не способность производственного оборудования обеспечить сбор и передачу данных из отдельных производственных предприятий в сеть виртуального управления.</w:t>
      </w:r>
    </w:p>
    <w:p w:rsidR="007E2BFF" w:rsidRPr="007E2BFF" w:rsidRDefault="007E2BFF" w:rsidP="007E2BFF">
      <w:pPr>
        <w:shd w:val="clear" w:color="auto" w:fill="FFFFFF"/>
        <w:spacing w:after="0" w:line="360" w:lineRule="atLeast"/>
        <w:ind w:firstLine="709"/>
        <w:jc w:val="both"/>
        <w:rPr>
          <w:rFonts w:ascii="Times New Roman" w:eastAsia="Times New Roman" w:hAnsi="Times New Roman" w:cs="Times New Roman"/>
          <w:color w:val="000000"/>
          <w:sz w:val="27"/>
          <w:szCs w:val="27"/>
          <w:lang w:eastAsia="ru-RU"/>
        </w:rPr>
      </w:pPr>
      <w:r w:rsidRPr="007E2BFF">
        <w:rPr>
          <w:rFonts w:ascii="Times New Roman" w:eastAsia="Times New Roman" w:hAnsi="Times New Roman" w:cs="Times New Roman"/>
          <w:color w:val="000000"/>
          <w:sz w:val="28"/>
          <w:szCs w:val="28"/>
          <w:lang w:eastAsia="ru-RU"/>
        </w:rPr>
        <w:t>Поэтому на Украине наиболее интенсивно создаются виртуальные предприятия в высокотехнологических отраслях (электронике, телекоммуникациях, фармацевтике), где производственные процессы легко стандартизировать, критичными являются скорости инноваций для удержания рынка сбыта.</w:t>
      </w:r>
    </w:p>
    <w:p w:rsidR="007E2BFF" w:rsidRPr="007E2BFF" w:rsidRDefault="007E2BFF" w:rsidP="007E2BFF">
      <w:pPr>
        <w:shd w:val="clear" w:color="auto" w:fill="FFFFFF"/>
        <w:spacing w:after="0" w:line="360" w:lineRule="atLeast"/>
        <w:ind w:firstLine="709"/>
        <w:jc w:val="both"/>
        <w:rPr>
          <w:rFonts w:ascii="Times New Roman" w:eastAsia="Times New Roman" w:hAnsi="Times New Roman" w:cs="Times New Roman"/>
          <w:color w:val="000000"/>
          <w:sz w:val="27"/>
          <w:szCs w:val="27"/>
          <w:lang w:eastAsia="ru-RU"/>
        </w:rPr>
      </w:pPr>
      <w:r w:rsidRPr="007E2BFF">
        <w:rPr>
          <w:rFonts w:ascii="Times New Roman" w:eastAsia="Times New Roman" w:hAnsi="Times New Roman" w:cs="Times New Roman"/>
          <w:color w:val="000000"/>
          <w:sz w:val="28"/>
          <w:szCs w:val="28"/>
          <w:lang w:eastAsia="ru-RU"/>
        </w:rPr>
        <w:t>Однако сегодня на Украине еще сильно сопротивление виртуализации предприятий, потому что препятствием являются следующие факторы:</w:t>
      </w:r>
    </w:p>
    <w:p w:rsidR="007E2BFF" w:rsidRPr="007E2BFF" w:rsidRDefault="007E2BFF" w:rsidP="007E2BFF">
      <w:pPr>
        <w:shd w:val="clear" w:color="auto" w:fill="FFFFFF"/>
        <w:spacing w:after="0" w:line="360" w:lineRule="atLeast"/>
        <w:ind w:left="1094" w:hanging="357"/>
        <w:jc w:val="both"/>
        <w:rPr>
          <w:rFonts w:ascii="Times New Roman" w:eastAsia="Times New Roman" w:hAnsi="Times New Roman" w:cs="Times New Roman"/>
          <w:color w:val="000000"/>
          <w:sz w:val="27"/>
          <w:szCs w:val="27"/>
          <w:lang w:eastAsia="ru-RU"/>
        </w:rPr>
      </w:pPr>
      <w:r w:rsidRPr="007E2BFF">
        <w:rPr>
          <w:rFonts w:ascii="Times New Roman" w:eastAsia="Times New Roman" w:hAnsi="Times New Roman" w:cs="Times New Roman"/>
          <w:color w:val="000000"/>
          <w:sz w:val="28"/>
          <w:szCs w:val="28"/>
          <w:lang w:eastAsia="ru-RU"/>
        </w:rPr>
        <w:t>1)</w:t>
      </w:r>
      <w:r w:rsidRPr="007E2BFF">
        <w:rPr>
          <w:rFonts w:ascii="Times New Roman" w:eastAsia="Times New Roman" w:hAnsi="Times New Roman" w:cs="Times New Roman"/>
          <w:color w:val="000000"/>
          <w:sz w:val="14"/>
          <w:szCs w:val="14"/>
          <w:lang w:eastAsia="ru-RU"/>
        </w:rPr>
        <w:t>     </w:t>
      </w:r>
      <w:r w:rsidRPr="007E2BFF">
        <w:rPr>
          <w:rFonts w:ascii="Times New Roman" w:eastAsia="Times New Roman" w:hAnsi="Times New Roman" w:cs="Times New Roman"/>
          <w:color w:val="000000"/>
          <w:sz w:val="28"/>
          <w:szCs w:val="28"/>
          <w:lang w:eastAsia="ru-RU"/>
        </w:rPr>
        <w:t>Оценка результатов работы предприятиями по традиционным финансовым показателям;</w:t>
      </w:r>
    </w:p>
    <w:p w:rsidR="007E2BFF" w:rsidRPr="007E2BFF" w:rsidRDefault="007E2BFF" w:rsidP="007E2BFF">
      <w:pPr>
        <w:shd w:val="clear" w:color="auto" w:fill="FFFFFF"/>
        <w:spacing w:after="0" w:line="360" w:lineRule="atLeast"/>
        <w:ind w:left="1094" w:hanging="357"/>
        <w:jc w:val="both"/>
        <w:rPr>
          <w:rFonts w:ascii="Times New Roman" w:eastAsia="Times New Roman" w:hAnsi="Times New Roman" w:cs="Times New Roman"/>
          <w:color w:val="000000"/>
          <w:sz w:val="27"/>
          <w:szCs w:val="27"/>
          <w:lang w:eastAsia="ru-RU"/>
        </w:rPr>
      </w:pPr>
      <w:r w:rsidRPr="007E2BFF">
        <w:rPr>
          <w:rFonts w:ascii="Times New Roman" w:eastAsia="Times New Roman" w:hAnsi="Times New Roman" w:cs="Times New Roman"/>
          <w:color w:val="000000"/>
          <w:sz w:val="28"/>
          <w:szCs w:val="28"/>
          <w:lang w:eastAsia="ru-RU"/>
        </w:rPr>
        <w:t>2)</w:t>
      </w:r>
      <w:r w:rsidRPr="007E2BFF">
        <w:rPr>
          <w:rFonts w:ascii="Times New Roman" w:eastAsia="Times New Roman" w:hAnsi="Times New Roman" w:cs="Times New Roman"/>
          <w:color w:val="000000"/>
          <w:sz w:val="14"/>
          <w:szCs w:val="14"/>
          <w:lang w:eastAsia="ru-RU"/>
        </w:rPr>
        <w:t>     </w:t>
      </w:r>
      <w:r w:rsidRPr="007E2BFF">
        <w:rPr>
          <w:rFonts w:ascii="Times New Roman" w:eastAsia="Times New Roman" w:hAnsi="Times New Roman" w:cs="Times New Roman"/>
          <w:color w:val="000000"/>
          <w:sz w:val="28"/>
          <w:szCs w:val="28"/>
          <w:lang w:eastAsia="ru-RU"/>
        </w:rPr>
        <w:t>Трудности в определении ключевых компетенций в процессе виртуализации;</w:t>
      </w:r>
    </w:p>
    <w:p w:rsidR="007E2BFF" w:rsidRPr="007E2BFF" w:rsidRDefault="007E2BFF" w:rsidP="007E2BFF">
      <w:pPr>
        <w:shd w:val="clear" w:color="auto" w:fill="FFFFFF"/>
        <w:spacing w:after="0" w:line="360" w:lineRule="atLeast"/>
        <w:ind w:left="1094" w:hanging="357"/>
        <w:jc w:val="both"/>
        <w:rPr>
          <w:rFonts w:ascii="Times New Roman" w:eastAsia="Times New Roman" w:hAnsi="Times New Roman" w:cs="Times New Roman"/>
          <w:color w:val="000000"/>
          <w:sz w:val="27"/>
          <w:szCs w:val="27"/>
          <w:lang w:eastAsia="ru-RU"/>
        </w:rPr>
      </w:pPr>
      <w:r w:rsidRPr="007E2BFF">
        <w:rPr>
          <w:rFonts w:ascii="Times New Roman" w:eastAsia="Times New Roman" w:hAnsi="Times New Roman" w:cs="Times New Roman"/>
          <w:color w:val="000000"/>
          <w:sz w:val="28"/>
          <w:szCs w:val="28"/>
          <w:lang w:eastAsia="ru-RU"/>
        </w:rPr>
        <w:t>3)</w:t>
      </w:r>
      <w:r w:rsidRPr="007E2BFF">
        <w:rPr>
          <w:rFonts w:ascii="Times New Roman" w:eastAsia="Times New Roman" w:hAnsi="Times New Roman" w:cs="Times New Roman"/>
          <w:color w:val="000000"/>
          <w:sz w:val="14"/>
          <w:szCs w:val="14"/>
          <w:lang w:eastAsia="ru-RU"/>
        </w:rPr>
        <w:t>     </w:t>
      </w:r>
      <w:r w:rsidRPr="007E2BFF">
        <w:rPr>
          <w:rFonts w:ascii="Times New Roman" w:eastAsia="Times New Roman" w:hAnsi="Times New Roman" w:cs="Times New Roman"/>
          <w:color w:val="000000"/>
          <w:sz w:val="28"/>
          <w:szCs w:val="28"/>
          <w:lang w:eastAsia="ru-RU"/>
        </w:rPr>
        <w:t>Трудности поиска квалифицированных предприятий-партнеров в области производства / сервиса;</w:t>
      </w:r>
    </w:p>
    <w:p w:rsidR="007E2BFF" w:rsidRPr="007E2BFF" w:rsidRDefault="007E2BFF" w:rsidP="007E2BFF">
      <w:pPr>
        <w:shd w:val="clear" w:color="auto" w:fill="FFFFFF"/>
        <w:spacing w:after="0" w:line="360" w:lineRule="atLeast"/>
        <w:ind w:left="1094" w:hanging="357"/>
        <w:jc w:val="both"/>
        <w:rPr>
          <w:rFonts w:ascii="Times New Roman" w:eastAsia="Times New Roman" w:hAnsi="Times New Roman" w:cs="Times New Roman"/>
          <w:color w:val="000000"/>
          <w:sz w:val="27"/>
          <w:szCs w:val="27"/>
          <w:lang w:eastAsia="ru-RU"/>
        </w:rPr>
      </w:pPr>
      <w:r w:rsidRPr="007E2BFF">
        <w:rPr>
          <w:rFonts w:ascii="Times New Roman" w:eastAsia="Times New Roman" w:hAnsi="Times New Roman" w:cs="Times New Roman"/>
          <w:color w:val="000000"/>
          <w:sz w:val="28"/>
          <w:szCs w:val="28"/>
          <w:lang w:eastAsia="ru-RU"/>
        </w:rPr>
        <w:t>4)</w:t>
      </w:r>
      <w:r w:rsidRPr="007E2BFF">
        <w:rPr>
          <w:rFonts w:ascii="Times New Roman" w:eastAsia="Times New Roman" w:hAnsi="Times New Roman" w:cs="Times New Roman"/>
          <w:color w:val="000000"/>
          <w:sz w:val="14"/>
          <w:szCs w:val="14"/>
          <w:lang w:eastAsia="ru-RU"/>
        </w:rPr>
        <w:t>     </w:t>
      </w:r>
      <w:r w:rsidRPr="007E2BFF">
        <w:rPr>
          <w:rFonts w:ascii="Times New Roman" w:eastAsia="Times New Roman" w:hAnsi="Times New Roman" w:cs="Times New Roman"/>
          <w:color w:val="000000"/>
          <w:sz w:val="28"/>
          <w:szCs w:val="28"/>
          <w:lang w:eastAsia="ru-RU"/>
        </w:rPr>
        <w:t>Необходимость управления риском при виртуализации;</w:t>
      </w:r>
    </w:p>
    <w:p w:rsidR="007E2BFF" w:rsidRPr="007E2BFF" w:rsidRDefault="007E2BFF" w:rsidP="007E2BFF">
      <w:pPr>
        <w:shd w:val="clear" w:color="auto" w:fill="FFFFFF"/>
        <w:spacing w:after="0" w:line="360" w:lineRule="atLeast"/>
        <w:ind w:left="1094" w:hanging="357"/>
        <w:jc w:val="both"/>
        <w:rPr>
          <w:rFonts w:ascii="Times New Roman" w:eastAsia="Times New Roman" w:hAnsi="Times New Roman" w:cs="Times New Roman"/>
          <w:color w:val="000000"/>
          <w:sz w:val="27"/>
          <w:szCs w:val="27"/>
          <w:lang w:eastAsia="ru-RU"/>
        </w:rPr>
      </w:pPr>
      <w:r w:rsidRPr="007E2BFF">
        <w:rPr>
          <w:rFonts w:ascii="Times New Roman" w:eastAsia="Times New Roman" w:hAnsi="Times New Roman" w:cs="Times New Roman"/>
          <w:color w:val="000000"/>
          <w:sz w:val="28"/>
          <w:szCs w:val="28"/>
          <w:lang w:eastAsia="ru-RU"/>
        </w:rPr>
        <w:t>5)</w:t>
      </w:r>
      <w:r w:rsidRPr="007E2BFF">
        <w:rPr>
          <w:rFonts w:ascii="Times New Roman" w:eastAsia="Times New Roman" w:hAnsi="Times New Roman" w:cs="Times New Roman"/>
          <w:color w:val="000000"/>
          <w:sz w:val="14"/>
          <w:szCs w:val="14"/>
          <w:lang w:eastAsia="ru-RU"/>
        </w:rPr>
        <w:t>     </w:t>
      </w:r>
      <w:r w:rsidRPr="007E2BFF">
        <w:rPr>
          <w:rFonts w:ascii="Times New Roman" w:eastAsia="Times New Roman" w:hAnsi="Times New Roman" w:cs="Times New Roman"/>
          <w:color w:val="000000"/>
          <w:sz w:val="28"/>
          <w:szCs w:val="28"/>
          <w:lang w:eastAsia="ru-RU"/>
        </w:rPr>
        <w:t>Страх передачи вместе с инновационной технологией ноу-хау, скрытых нюансов знаний партнерам;</w:t>
      </w:r>
    </w:p>
    <w:p w:rsidR="007E2BFF" w:rsidRPr="007E2BFF" w:rsidRDefault="007E2BFF" w:rsidP="007E2BFF">
      <w:pPr>
        <w:shd w:val="clear" w:color="auto" w:fill="FFFFFF"/>
        <w:spacing w:after="0" w:line="360" w:lineRule="atLeast"/>
        <w:ind w:firstLine="709"/>
        <w:jc w:val="both"/>
        <w:rPr>
          <w:rFonts w:ascii="Times New Roman" w:eastAsia="Times New Roman" w:hAnsi="Times New Roman" w:cs="Times New Roman"/>
          <w:color w:val="000000"/>
          <w:sz w:val="27"/>
          <w:szCs w:val="27"/>
          <w:lang w:eastAsia="ru-RU"/>
        </w:rPr>
      </w:pPr>
      <w:r w:rsidRPr="007E2BFF">
        <w:rPr>
          <w:rFonts w:ascii="Times New Roman" w:eastAsia="Times New Roman" w:hAnsi="Times New Roman" w:cs="Times New Roman"/>
          <w:color w:val="000000"/>
          <w:sz w:val="28"/>
          <w:szCs w:val="28"/>
          <w:lang w:eastAsia="ru-RU"/>
        </w:rPr>
        <w:t>Озвучивание перечисленных препятствий очень важно, чтобы постепенно найти пути, которые позволят широкое внедрение виртуальных сетевых предприятий в промышленность Украины.</w:t>
      </w:r>
    </w:p>
    <w:p w:rsidR="007E2BFF" w:rsidRPr="007E2BFF" w:rsidRDefault="007E2BFF" w:rsidP="007E2BFF">
      <w:pPr>
        <w:shd w:val="clear" w:color="auto" w:fill="FFFFFF"/>
        <w:spacing w:after="0" w:line="360" w:lineRule="atLeast"/>
        <w:ind w:firstLine="709"/>
        <w:jc w:val="both"/>
        <w:rPr>
          <w:rFonts w:ascii="Times New Roman" w:eastAsia="Times New Roman" w:hAnsi="Times New Roman" w:cs="Times New Roman"/>
          <w:color w:val="000000"/>
          <w:sz w:val="27"/>
          <w:szCs w:val="27"/>
          <w:lang w:eastAsia="ru-RU"/>
        </w:rPr>
      </w:pPr>
      <w:r w:rsidRPr="007E2BFF">
        <w:rPr>
          <w:rFonts w:ascii="Times New Roman" w:eastAsia="Times New Roman" w:hAnsi="Times New Roman" w:cs="Times New Roman"/>
          <w:color w:val="000000"/>
          <w:sz w:val="28"/>
          <w:szCs w:val="28"/>
          <w:lang w:eastAsia="ru-RU"/>
        </w:rPr>
        <w:t>Сейчас на Украине также как и в России реализуются проекты создания и расширения виртуальных выставок промышленных товаров. Целесообразность создания таких выставок определяется ситуацией, сложившейся с продвижением на рынки стран СНГ продукции и услуг малого и среднего бизнеса Украины. Основными инструментами такого продвижения для любого предприятия являются:</w:t>
      </w:r>
    </w:p>
    <w:p w:rsidR="007E2BFF" w:rsidRPr="007E2BFF" w:rsidRDefault="007E2BFF" w:rsidP="007E2BFF">
      <w:pPr>
        <w:spacing w:after="0" w:line="312" w:lineRule="atLeast"/>
        <w:ind w:left="720" w:hanging="360"/>
        <w:jc w:val="both"/>
        <w:rPr>
          <w:rFonts w:ascii="Times New Roman" w:eastAsia="Times New Roman" w:hAnsi="Times New Roman" w:cs="Times New Roman"/>
          <w:color w:val="000000"/>
          <w:sz w:val="27"/>
          <w:szCs w:val="27"/>
          <w:lang w:eastAsia="ru-RU"/>
        </w:rPr>
      </w:pPr>
      <w:r w:rsidRPr="007E2BFF">
        <w:rPr>
          <w:rFonts w:ascii="Symbol" w:eastAsia="Times New Roman" w:hAnsi="Symbol" w:cs="Times New Roman"/>
          <w:color w:val="000000"/>
          <w:sz w:val="27"/>
          <w:szCs w:val="27"/>
          <w:lang w:eastAsia="ru-RU"/>
        </w:rPr>
        <w:lastRenderedPageBreak/>
        <w:t></w:t>
      </w:r>
      <w:r w:rsidRPr="007E2BFF">
        <w:rPr>
          <w:rFonts w:ascii="Times New Roman" w:eastAsia="Times New Roman" w:hAnsi="Times New Roman" w:cs="Times New Roman"/>
          <w:color w:val="000000"/>
          <w:sz w:val="14"/>
          <w:szCs w:val="14"/>
          <w:lang w:eastAsia="ru-RU"/>
        </w:rPr>
        <w:t>        </w:t>
      </w:r>
      <w:r w:rsidRPr="007E2BFF">
        <w:rPr>
          <w:rFonts w:ascii="Times New Roman" w:eastAsia="Times New Roman" w:hAnsi="Times New Roman" w:cs="Times New Roman"/>
          <w:color w:val="000000"/>
          <w:sz w:val="28"/>
          <w:szCs w:val="28"/>
          <w:lang w:eastAsia="ru-RU"/>
        </w:rPr>
        <w:t>наличие собственного сайта в сети Интернет, обладающего развитыми сервисами и содержащего регулярно обновляемую информацию коммерческого характера (прайс-листы, коммерческие запросы и предложения и т.д.);</w:t>
      </w:r>
    </w:p>
    <w:p w:rsidR="007E2BFF" w:rsidRPr="007E2BFF" w:rsidRDefault="007E2BFF" w:rsidP="007E2BFF">
      <w:pPr>
        <w:spacing w:after="0" w:line="312" w:lineRule="atLeast"/>
        <w:ind w:left="720" w:hanging="360"/>
        <w:jc w:val="both"/>
        <w:rPr>
          <w:rFonts w:ascii="Times New Roman" w:eastAsia="Times New Roman" w:hAnsi="Times New Roman" w:cs="Times New Roman"/>
          <w:color w:val="000000"/>
          <w:sz w:val="27"/>
          <w:szCs w:val="27"/>
          <w:lang w:eastAsia="ru-RU"/>
        </w:rPr>
      </w:pPr>
      <w:r w:rsidRPr="007E2BFF">
        <w:rPr>
          <w:rFonts w:ascii="Symbol" w:eastAsia="Times New Roman" w:hAnsi="Symbol" w:cs="Times New Roman"/>
          <w:color w:val="000000"/>
          <w:sz w:val="28"/>
          <w:szCs w:val="28"/>
          <w:lang w:eastAsia="ru-RU"/>
        </w:rPr>
        <w:t></w:t>
      </w:r>
      <w:r w:rsidRPr="007E2BFF">
        <w:rPr>
          <w:rFonts w:ascii="Times New Roman" w:eastAsia="Times New Roman" w:hAnsi="Times New Roman" w:cs="Times New Roman"/>
          <w:color w:val="000000"/>
          <w:sz w:val="14"/>
          <w:szCs w:val="14"/>
          <w:lang w:eastAsia="ru-RU"/>
        </w:rPr>
        <w:t>       </w:t>
      </w:r>
      <w:r w:rsidRPr="007E2BFF">
        <w:rPr>
          <w:rFonts w:ascii="Times New Roman" w:eastAsia="Times New Roman" w:hAnsi="Times New Roman" w:cs="Times New Roman"/>
          <w:color w:val="000000"/>
          <w:sz w:val="28"/>
          <w:szCs w:val="28"/>
          <w:lang w:eastAsia="ru-RU"/>
        </w:rPr>
        <w:t>регулярное участие в выставках международного, национального или, как минимум, регионального масштаба;</w:t>
      </w:r>
    </w:p>
    <w:p w:rsidR="007E2BFF" w:rsidRPr="007E2BFF" w:rsidRDefault="007E2BFF" w:rsidP="007E2BFF">
      <w:pPr>
        <w:spacing w:after="0" w:line="312" w:lineRule="atLeast"/>
        <w:ind w:left="720" w:hanging="360"/>
        <w:jc w:val="both"/>
        <w:rPr>
          <w:rFonts w:ascii="Times New Roman" w:eastAsia="Times New Roman" w:hAnsi="Times New Roman" w:cs="Times New Roman"/>
          <w:color w:val="000000"/>
          <w:sz w:val="27"/>
          <w:szCs w:val="27"/>
          <w:lang w:eastAsia="ru-RU"/>
        </w:rPr>
      </w:pPr>
      <w:r w:rsidRPr="007E2BFF">
        <w:rPr>
          <w:rFonts w:ascii="Symbol" w:eastAsia="Times New Roman" w:hAnsi="Symbol" w:cs="Times New Roman"/>
          <w:color w:val="000000"/>
          <w:sz w:val="28"/>
          <w:szCs w:val="28"/>
          <w:lang w:eastAsia="ru-RU"/>
        </w:rPr>
        <w:t></w:t>
      </w:r>
      <w:r w:rsidRPr="007E2BFF">
        <w:rPr>
          <w:rFonts w:ascii="Times New Roman" w:eastAsia="Times New Roman" w:hAnsi="Times New Roman" w:cs="Times New Roman"/>
          <w:color w:val="000000"/>
          <w:sz w:val="14"/>
          <w:szCs w:val="14"/>
          <w:lang w:eastAsia="ru-RU"/>
        </w:rPr>
        <w:t>       </w:t>
      </w:r>
      <w:r w:rsidRPr="007E2BFF">
        <w:rPr>
          <w:rFonts w:ascii="Times New Roman" w:eastAsia="Times New Roman" w:hAnsi="Times New Roman" w:cs="Times New Roman"/>
          <w:color w:val="000000"/>
          <w:sz w:val="28"/>
          <w:szCs w:val="28"/>
          <w:lang w:eastAsia="ru-RU"/>
        </w:rPr>
        <w:t>регулярное размещение рекламы в печатных изданиях, на телевидении и т.п.</w:t>
      </w:r>
    </w:p>
    <w:p w:rsidR="007E2BFF" w:rsidRPr="007E2BFF" w:rsidRDefault="007E2BFF" w:rsidP="007E2BFF">
      <w:pPr>
        <w:spacing w:after="0" w:line="360" w:lineRule="atLeast"/>
        <w:ind w:firstLine="709"/>
        <w:jc w:val="both"/>
        <w:rPr>
          <w:rFonts w:ascii="Times New Roman" w:eastAsia="Times New Roman" w:hAnsi="Times New Roman" w:cs="Times New Roman"/>
          <w:color w:val="000000"/>
          <w:sz w:val="27"/>
          <w:szCs w:val="27"/>
          <w:lang w:eastAsia="ru-RU"/>
        </w:rPr>
      </w:pPr>
      <w:r w:rsidRPr="007E2BFF">
        <w:rPr>
          <w:rFonts w:ascii="Times New Roman" w:eastAsia="Times New Roman" w:hAnsi="Times New Roman" w:cs="Times New Roman"/>
          <w:color w:val="000000"/>
          <w:sz w:val="28"/>
          <w:szCs w:val="28"/>
          <w:lang w:eastAsia="ru-RU"/>
        </w:rPr>
        <w:t>Анализ представления украинских предприятий малого и среднего бизнеса во всех трех этих сегментах показывает следующее.</w:t>
      </w:r>
    </w:p>
    <w:p w:rsidR="007E2BFF" w:rsidRPr="007E2BFF" w:rsidRDefault="007E2BFF" w:rsidP="007E2BFF">
      <w:pPr>
        <w:spacing w:after="0" w:line="360" w:lineRule="atLeast"/>
        <w:ind w:firstLine="709"/>
        <w:jc w:val="both"/>
        <w:rPr>
          <w:rFonts w:ascii="Times New Roman" w:eastAsia="Times New Roman" w:hAnsi="Times New Roman" w:cs="Times New Roman"/>
          <w:color w:val="000000"/>
          <w:sz w:val="27"/>
          <w:szCs w:val="27"/>
          <w:lang w:eastAsia="ru-RU"/>
        </w:rPr>
      </w:pPr>
      <w:r w:rsidRPr="007E2BFF">
        <w:rPr>
          <w:rFonts w:ascii="Times New Roman" w:eastAsia="Times New Roman" w:hAnsi="Times New Roman" w:cs="Times New Roman"/>
          <w:color w:val="000000"/>
          <w:sz w:val="28"/>
          <w:szCs w:val="28"/>
          <w:lang w:eastAsia="ru-RU"/>
        </w:rPr>
        <w:t>По данным сайта глобальной статистики украинского интернета [4], число активных пользователей Интернета на Украине к концу 2009 года составило около 2 млн. человек, а число зарегистрированных ресурсов, т.е. сайтов в украинской зоне Интернета – около 80 тыс., из которых порядка 24 тыс. приходится на хозяйствующие субъекты. С учетом того, что общее количество хозяйствующих субъектов на Украине составляет около 2 млн., представленные в Интернете предприятия образуют лишь 1,2% от их общего числа.</w:t>
      </w:r>
    </w:p>
    <w:p w:rsidR="007E2BFF" w:rsidRPr="007E2BFF" w:rsidRDefault="007E2BFF" w:rsidP="007E2BFF">
      <w:pPr>
        <w:spacing w:after="0" w:line="360" w:lineRule="atLeast"/>
        <w:ind w:firstLine="709"/>
        <w:jc w:val="both"/>
        <w:rPr>
          <w:rFonts w:ascii="Times New Roman" w:eastAsia="Times New Roman" w:hAnsi="Times New Roman" w:cs="Times New Roman"/>
          <w:color w:val="000000"/>
          <w:sz w:val="27"/>
          <w:szCs w:val="27"/>
          <w:lang w:eastAsia="ru-RU"/>
        </w:rPr>
      </w:pPr>
      <w:r w:rsidRPr="007E2BFF">
        <w:rPr>
          <w:rFonts w:ascii="Times New Roman" w:eastAsia="Times New Roman" w:hAnsi="Times New Roman" w:cs="Times New Roman"/>
          <w:color w:val="000000"/>
          <w:sz w:val="28"/>
          <w:szCs w:val="28"/>
          <w:lang w:eastAsia="ru-RU"/>
        </w:rPr>
        <w:t>По данным Украинского Комитета выставок и ярмарок число украинских предприятий принимающих участие в региональных, национальных и международных выставках на регулярной основе не превышает 85 тыс., что составляет лишь 4,3% от общего числа хозяйствующих субъектов.</w:t>
      </w:r>
    </w:p>
    <w:p w:rsidR="007E2BFF" w:rsidRPr="007E2BFF" w:rsidRDefault="007E2BFF" w:rsidP="007E2BFF">
      <w:pPr>
        <w:spacing w:after="0" w:line="360" w:lineRule="atLeast"/>
        <w:ind w:firstLine="709"/>
        <w:jc w:val="both"/>
        <w:rPr>
          <w:rFonts w:ascii="Times New Roman" w:eastAsia="Times New Roman" w:hAnsi="Times New Roman" w:cs="Times New Roman"/>
          <w:color w:val="000000"/>
          <w:sz w:val="27"/>
          <w:szCs w:val="27"/>
          <w:lang w:eastAsia="ru-RU"/>
        </w:rPr>
      </w:pPr>
      <w:r w:rsidRPr="007E2BFF">
        <w:rPr>
          <w:rFonts w:ascii="Times New Roman" w:eastAsia="Times New Roman" w:hAnsi="Times New Roman" w:cs="Times New Roman"/>
          <w:color w:val="000000"/>
          <w:sz w:val="28"/>
          <w:szCs w:val="28"/>
          <w:lang w:eastAsia="ru-RU"/>
        </w:rPr>
        <w:t>По сведениям Ассоциации рекламодателей Украины регулярное размещение рекламы на телевидении, радио, в печатных и других средствах осуществляет не более 15-20 % предприятий.</w:t>
      </w:r>
    </w:p>
    <w:p w:rsidR="007E2BFF" w:rsidRPr="007E2BFF" w:rsidRDefault="007E2BFF" w:rsidP="007E2BFF">
      <w:pPr>
        <w:spacing w:after="0" w:line="360" w:lineRule="atLeast"/>
        <w:ind w:firstLine="709"/>
        <w:jc w:val="both"/>
        <w:rPr>
          <w:rFonts w:ascii="Times New Roman" w:eastAsia="Times New Roman" w:hAnsi="Times New Roman" w:cs="Times New Roman"/>
          <w:color w:val="000000"/>
          <w:sz w:val="27"/>
          <w:szCs w:val="27"/>
          <w:lang w:eastAsia="ru-RU"/>
        </w:rPr>
      </w:pPr>
      <w:r w:rsidRPr="007E2BFF">
        <w:rPr>
          <w:rFonts w:ascii="Times New Roman" w:eastAsia="Times New Roman" w:hAnsi="Times New Roman" w:cs="Times New Roman"/>
          <w:color w:val="000000"/>
          <w:sz w:val="28"/>
          <w:szCs w:val="28"/>
          <w:lang w:eastAsia="ru-RU"/>
        </w:rPr>
        <w:t>Таким образом, подавляющее большинство предприятий малого и среднего бизнеса не представлено ни в одном из приведенных направлений, способствующих распространению информации об их</w:t>
      </w:r>
      <w:r w:rsidRPr="007E2BFF">
        <w:rPr>
          <w:rFonts w:ascii="Arial" w:eastAsia="Times New Roman" w:hAnsi="Arial" w:cs="Arial"/>
          <w:color w:val="000000"/>
          <w:sz w:val="20"/>
          <w:szCs w:val="20"/>
          <w:lang w:eastAsia="ru-RU"/>
        </w:rPr>
        <w:t> </w:t>
      </w:r>
      <w:r w:rsidRPr="007E2BFF">
        <w:rPr>
          <w:rFonts w:ascii="Times New Roman" w:eastAsia="Times New Roman" w:hAnsi="Times New Roman" w:cs="Times New Roman"/>
          <w:color w:val="000000"/>
          <w:sz w:val="28"/>
          <w:szCs w:val="28"/>
          <w:lang w:eastAsia="ru-RU"/>
        </w:rPr>
        <w:t>деятельности и производимой ими продукции. В перспективе создание виртуальных выставок на Украине и широкое участие отечественных промышленных предприятий от большого до малого бизнеса позволят значительно оживить и развить виртуальный бизнес на Украине.</w:t>
      </w:r>
    </w:p>
    <w:p w:rsidR="007E2BFF" w:rsidRPr="007E2BFF" w:rsidRDefault="007E2BFF" w:rsidP="007E2BFF">
      <w:pPr>
        <w:spacing w:after="0" w:line="360" w:lineRule="atLeast"/>
        <w:ind w:firstLine="709"/>
        <w:jc w:val="both"/>
        <w:rPr>
          <w:rFonts w:ascii="Times New Roman" w:eastAsia="Times New Roman" w:hAnsi="Times New Roman" w:cs="Times New Roman"/>
          <w:color w:val="000000"/>
          <w:sz w:val="27"/>
          <w:szCs w:val="27"/>
          <w:lang w:eastAsia="ru-RU"/>
        </w:rPr>
      </w:pPr>
      <w:r w:rsidRPr="007E2BFF">
        <w:rPr>
          <w:rFonts w:ascii="Times New Roman" w:eastAsia="Times New Roman" w:hAnsi="Times New Roman" w:cs="Times New Roman"/>
          <w:color w:val="000000"/>
          <w:sz w:val="28"/>
          <w:szCs w:val="28"/>
          <w:lang w:eastAsia="ru-RU"/>
        </w:rPr>
        <w:t>Еще одно направление создания и развития виртуальных предприятий на Украине – это создание и расширение возможностей виртуальных магазинов.</w:t>
      </w:r>
    </w:p>
    <w:p w:rsidR="007E2BFF" w:rsidRPr="007E2BFF" w:rsidRDefault="007E2BFF" w:rsidP="007E2BFF">
      <w:pPr>
        <w:spacing w:after="0" w:line="360" w:lineRule="atLeast"/>
        <w:ind w:firstLine="709"/>
        <w:jc w:val="both"/>
        <w:rPr>
          <w:rFonts w:ascii="Times New Roman" w:eastAsia="Times New Roman" w:hAnsi="Times New Roman" w:cs="Times New Roman"/>
          <w:color w:val="000000"/>
          <w:sz w:val="27"/>
          <w:szCs w:val="27"/>
          <w:lang w:eastAsia="ru-RU"/>
        </w:rPr>
      </w:pPr>
      <w:r w:rsidRPr="007E2BFF">
        <w:rPr>
          <w:rFonts w:ascii="Times New Roman" w:eastAsia="Times New Roman" w:hAnsi="Times New Roman" w:cs="Times New Roman"/>
          <w:color w:val="000000"/>
          <w:sz w:val="28"/>
          <w:szCs w:val="28"/>
          <w:lang w:eastAsia="ru-RU"/>
        </w:rPr>
        <w:t xml:space="preserve">Как известно, виртуальный магазин — это реализованное в сети Интернет представительство путем создания </w:t>
      </w:r>
      <w:proofErr w:type="spellStart"/>
      <w:r w:rsidRPr="007E2BFF">
        <w:rPr>
          <w:rFonts w:ascii="Times New Roman" w:eastAsia="Times New Roman" w:hAnsi="Times New Roman" w:cs="Times New Roman"/>
          <w:color w:val="000000"/>
          <w:sz w:val="28"/>
          <w:szCs w:val="28"/>
          <w:lang w:eastAsia="ru-RU"/>
        </w:rPr>
        <w:t>Web</w:t>
      </w:r>
      <w:proofErr w:type="spellEnd"/>
      <w:r w:rsidRPr="007E2BFF">
        <w:rPr>
          <w:rFonts w:ascii="Times New Roman" w:eastAsia="Times New Roman" w:hAnsi="Times New Roman" w:cs="Times New Roman"/>
          <w:color w:val="000000"/>
          <w:sz w:val="28"/>
          <w:szCs w:val="28"/>
          <w:lang w:eastAsia="ru-RU"/>
        </w:rPr>
        <w:t xml:space="preserve">-сервера для продажи товаров и услуг другим пользователям сети Интернет. Затраты на работу виртуального магазина, включая доставку, существенно ниже чем у </w:t>
      </w:r>
      <w:r w:rsidRPr="007E2BFF">
        <w:rPr>
          <w:rFonts w:ascii="Times New Roman" w:eastAsia="Times New Roman" w:hAnsi="Times New Roman" w:cs="Times New Roman"/>
          <w:color w:val="000000"/>
          <w:sz w:val="28"/>
          <w:szCs w:val="28"/>
          <w:lang w:eastAsia="ru-RU"/>
        </w:rPr>
        <w:lastRenderedPageBreak/>
        <w:t>обычного магазина. В отличие от обычного магазина, виртуальный магазин способен обслужить несколько сотен клиентов одновременно.</w:t>
      </w:r>
    </w:p>
    <w:p w:rsidR="007E2BFF" w:rsidRPr="007E2BFF" w:rsidRDefault="007E2BFF" w:rsidP="007E2BFF">
      <w:pPr>
        <w:spacing w:after="0" w:line="360" w:lineRule="atLeast"/>
        <w:ind w:firstLine="709"/>
        <w:jc w:val="both"/>
        <w:rPr>
          <w:rFonts w:ascii="Times New Roman" w:eastAsia="Times New Roman" w:hAnsi="Times New Roman" w:cs="Times New Roman"/>
          <w:color w:val="000000"/>
          <w:sz w:val="27"/>
          <w:szCs w:val="27"/>
          <w:lang w:eastAsia="ru-RU"/>
        </w:rPr>
      </w:pPr>
      <w:r w:rsidRPr="007E2BFF">
        <w:rPr>
          <w:rFonts w:ascii="Times New Roman" w:eastAsia="Times New Roman" w:hAnsi="Times New Roman" w:cs="Times New Roman"/>
          <w:color w:val="000000"/>
          <w:sz w:val="28"/>
          <w:szCs w:val="28"/>
          <w:lang w:eastAsia="ru-RU"/>
        </w:rPr>
        <w:t>В Украине в сфере электронной коммерции традиционно работают предприятия, либо выросшие на рынке предоставления доступа в Интернет, либо поставщики Интернет-контента (</w:t>
      </w:r>
      <w:proofErr w:type="spellStart"/>
      <w:r w:rsidRPr="007E2BFF">
        <w:rPr>
          <w:rFonts w:ascii="Times New Roman" w:eastAsia="Times New Roman" w:hAnsi="Times New Roman" w:cs="Times New Roman"/>
          <w:color w:val="000000"/>
          <w:sz w:val="28"/>
          <w:szCs w:val="28"/>
          <w:lang w:eastAsia="ru-RU"/>
        </w:rPr>
        <w:t>web</w:t>
      </w:r>
      <w:proofErr w:type="spellEnd"/>
      <w:r w:rsidRPr="007E2BFF">
        <w:rPr>
          <w:rFonts w:ascii="Times New Roman" w:eastAsia="Times New Roman" w:hAnsi="Times New Roman" w:cs="Times New Roman"/>
          <w:color w:val="000000"/>
          <w:sz w:val="28"/>
          <w:szCs w:val="28"/>
          <w:lang w:eastAsia="ru-RU"/>
        </w:rPr>
        <w:t xml:space="preserve">-порталы, поисковые машины, службы </w:t>
      </w:r>
      <w:proofErr w:type="spellStart"/>
      <w:r w:rsidRPr="007E2BFF">
        <w:rPr>
          <w:rFonts w:ascii="Times New Roman" w:eastAsia="Times New Roman" w:hAnsi="Times New Roman" w:cs="Times New Roman"/>
          <w:color w:val="000000"/>
          <w:sz w:val="28"/>
          <w:szCs w:val="28"/>
          <w:lang w:eastAsia="ru-RU"/>
        </w:rPr>
        <w:t>web</w:t>
      </w:r>
      <w:proofErr w:type="spellEnd"/>
      <w:r w:rsidRPr="007E2BFF">
        <w:rPr>
          <w:rFonts w:ascii="Times New Roman" w:eastAsia="Times New Roman" w:hAnsi="Times New Roman" w:cs="Times New Roman"/>
          <w:color w:val="000000"/>
          <w:sz w:val="28"/>
          <w:szCs w:val="28"/>
          <w:lang w:eastAsia="ru-RU"/>
        </w:rPr>
        <w:t xml:space="preserve">-почты, новостные </w:t>
      </w:r>
      <w:proofErr w:type="gramStart"/>
      <w:r w:rsidRPr="007E2BFF">
        <w:rPr>
          <w:rFonts w:ascii="Times New Roman" w:eastAsia="Times New Roman" w:hAnsi="Times New Roman" w:cs="Times New Roman"/>
          <w:color w:val="000000"/>
          <w:sz w:val="28"/>
          <w:szCs w:val="28"/>
          <w:lang w:eastAsia="ru-RU"/>
        </w:rPr>
        <w:t>Интернет-агентства</w:t>
      </w:r>
      <w:proofErr w:type="gramEnd"/>
      <w:r w:rsidRPr="007E2BFF">
        <w:rPr>
          <w:rFonts w:ascii="Times New Roman" w:eastAsia="Times New Roman" w:hAnsi="Times New Roman" w:cs="Times New Roman"/>
          <w:color w:val="000000"/>
          <w:sz w:val="28"/>
          <w:szCs w:val="28"/>
          <w:lang w:eastAsia="ru-RU"/>
        </w:rPr>
        <w:t xml:space="preserve">). Здесь нет ни лидеров </w:t>
      </w:r>
      <w:proofErr w:type="spellStart"/>
      <w:r w:rsidRPr="007E2BFF">
        <w:rPr>
          <w:rFonts w:ascii="Times New Roman" w:eastAsia="Times New Roman" w:hAnsi="Times New Roman" w:cs="Times New Roman"/>
          <w:color w:val="000000"/>
          <w:sz w:val="28"/>
          <w:szCs w:val="28"/>
          <w:lang w:eastAsia="ru-RU"/>
        </w:rPr>
        <w:t>оффлайнового</w:t>
      </w:r>
      <w:proofErr w:type="spellEnd"/>
      <w:r w:rsidRPr="007E2BFF">
        <w:rPr>
          <w:rFonts w:ascii="Times New Roman" w:eastAsia="Times New Roman" w:hAnsi="Times New Roman" w:cs="Times New Roman"/>
          <w:color w:val="000000"/>
          <w:sz w:val="28"/>
          <w:szCs w:val="28"/>
          <w:lang w:eastAsia="ru-RU"/>
        </w:rPr>
        <w:t xml:space="preserve"> рынка, ни представительств крупных международных </w:t>
      </w:r>
      <w:proofErr w:type="gramStart"/>
      <w:r w:rsidRPr="007E2BFF">
        <w:rPr>
          <w:rFonts w:ascii="Times New Roman" w:eastAsia="Times New Roman" w:hAnsi="Times New Roman" w:cs="Times New Roman"/>
          <w:color w:val="000000"/>
          <w:sz w:val="28"/>
          <w:szCs w:val="28"/>
          <w:lang w:eastAsia="ru-RU"/>
        </w:rPr>
        <w:t>Интернет-компаний</w:t>
      </w:r>
      <w:proofErr w:type="gramEnd"/>
      <w:r w:rsidRPr="007E2BFF">
        <w:rPr>
          <w:rFonts w:ascii="Times New Roman" w:eastAsia="Times New Roman" w:hAnsi="Times New Roman" w:cs="Times New Roman"/>
          <w:color w:val="000000"/>
          <w:sz w:val="28"/>
          <w:szCs w:val="28"/>
          <w:lang w:eastAsia="ru-RU"/>
        </w:rPr>
        <w:t>.</w:t>
      </w:r>
    </w:p>
    <w:p w:rsidR="007E2BFF" w:rsidRPr="007E2BFF" w:rsidRDefault="007E2BFF" w:rsidP="007E2BFF">
      <w:pPr>
        <w:spacing w:after="0" w:line="360" w:lineRule="atLeast"/>
        <w:ind w:firstLine="709"/>
        <w:jc w:val="both"/>
        <w:rPr>
          <w:rFonts w:ascii="Times New Roman" w:eastAsia="Times New Roman" w:hAnsi="Times New Roman" w:cs="Times New Roman"/>
          <w:color w:val="000000"/>
          <w:sz w:val="27"/>
          <w:szCs w:val="27"/>
          <w:lang w:eastAsia="ru-RU"/>
        </w:rPr>
      </w:pPr>
      <w:r w:rsidRPr="007E2BFF">
        <w:rPr>
          <w:rFonts w:ascii="Times New Roman" w:eastAsia="Times New Roman" w:hAnsi="Times New Roman" w:cs="Times New Roman"/>
          <w:color w:val="000000"/>
          <w:sz w:val="28"/>
          <w:szCs w:val="28"/>
          <w:lang w:eastAsia="ru-RU"/>
        </w:rPr>
        <w:t>По данным сайта глобальной статистики украинского интернета число действующих виртуальных магазинов на Украине к концу 2009 года составило порядка 29 тысяч, из них на хозяйствующие субъекты приходится всего 11,5 тысяч. С учетом общего количества хозяйствующих субъектов на Украине, представленные в Интернете виртуальные магазины составляют только 0,6%.</w:t>
      </w:r>
    </w:p>
    <w:p w:rsidR="007E2BFF" w:rsidRPr="007E2BFF" w:rsidRDefault="007E2BFF" w:rsidP="007E2BFF">
      <w:pPr>
        <w:spacing w:after="0" w:line="360" w:lineRule="atLeast"/>
        <w:ind w:firstLine="709"/>
        <w:jc w:val="both"/>
        <w:rPr>
          <w:rFonts w:ascii="Times New Roman" w:eastAsia="Times New Roman" w:hAnsi="Times New Roman" w:cs="Times New Roman"/>
          <w:color w:val="000000"/>
          <w:sz w:val="27"/>
          <w:szCs w:val="27"/>
          <w:lang w:eastAsia="ru-RU"/>
        </w:rPr>
      </w:pPr>
      <w:r w:rsidRPr="007E2BFF">
        <w:rPr>
          <w:rFonts w:ascii="Times New Roman" w:eastAsia="Times New Roman" w:hAnsi="Times New Roman" w:cs="Times New Roman"/>
          <w:color w:val="000000"/>
          <w:sz w:val="28"/>
          <w:szCs w:val="28"/>
          <w:lang w:eastAsia="ru-RU"/>
        </w:rPr>
        <w:t>Таким образом, большинство украинских предприятий не представлено и в этой сфере деятельности виртуальных предприятий. Для Украины есть большие перспективы развития виртуальных магазинов, но только после расширения виртуальных потребностей украинцев.</w:t>
      </w:r>
    </w:p>
    <w:p w:rsidR="007E2BFF" w:rsidRPr="007E2BFF" w:rsidRDefault="007E2BFF" w:rsidP="007E2BFF">
      <w:pPr>
        <w:spacing w:after="0" w:line="360" w:lineRule="atLeast"/>
        <w:ind w:firstLine="709"/>
        <w:jc w:val="both"/>
        <w:rPr>
          <w:rFonts w:ascii="Times New Roman" w:eastAsia="Times New Roman" w:hAnsi="Times New Roman" w:cs="Times New Roman"/>
          <w:color w:val="000000"/>
          <w:sz w:val="27"/>
          <w:szCs w:val="27"/>
          <w:lang w:eastAsia="ru-RU"/>
        </w:rPr>
      </w:pPr>
      <w:r w:rsidRPr="007E2BFF">
        <w:rPr>
          <w:rFonts w:ascii="Times New Roman" w:eastAsia="Times New Roman" w:hAnsi="Times New Roman" w:cs="Times New Roman"/>
          <w:color w:val="000000"/>
          <w:sz w:val="28"/>
          <w:szCs w:val="28"/>
          <w:lang w:eastAsia="ru-RU"/>
        </w:rPr>
        <w:t> </w:t>
      </w:r>
    </w:p>
    <w:p w:rsidR="007E2BFF" w:rsidRPr="007E2BFF" w:rsidRDefault="007E2BFF" w:rsidP="007E2BFF">
      <w:pPr>
        <w:shd w:val="clear" w:color="auto" w:fill="FFFFFF"/>
        <w:spacing w:after="0" w:line="360" w:lineRule="atLeast"/>
        <w:ind w:firstLine="709"/>
        <w:jc w:val="both"/>
        <w:rPr>
          <w:rFonts w:ascii="Times New Roman" w:eastAsia="Times New Roman" w:hAnsi="Times New Roman" w:cs="Times New Roman"/>
          <w:color w:val="000000"/>
          <w:sz w:val="27"/>
          <w:szCs w:val="27"/>
          <w:lang w:eastAsia="ru-RU"/>
        </w:rPr>
      </w:pPr>
      <w:r w:rsidRPr="007E2BFF">
        <w:rPr>
          <w:rFonts w:ascii="Times New Roman" w:eastAsia="Times New Roman" w:hAnsi="Times New Roman" w:cs="Times New Roman"/>
          <w:color w:val="000000"/>
          <w:sz w:val="28"/>
          <w:szCs w:val="28"/>
          <w:lang w:eastAsia="ru-RU"/>
        </w:rPr>
        <w:t>Литература</w:t>
      </w:r>
    </w:p>
    <w:p w:rsidR="007E2BFF" w:rsidRPr="007E2BFF" w:rsidRDefault="007E2BFF" w:rsidP="007E2BFF">
      <w:pPr>
        <w:spacing w:after="0" w:line="360" w:lineRule="atLeast"/>
        <w:ind w:firstLine="709"/>
        <w:jc w:val="both"/>
        <w:rPr>
          <w:rFonts w:ascii="Times New Roman" w:eastAsia="Times New Roman" w:hAnsi="Times New Roman" w:cs="Times New Roman"/>
          <w:color w:val="000000"/>
          <w:sz w:val="27"/>
          <w:szCs w:val="27"/>
          <w:lang w:eastAsia="ru-RU"/>
        </w:rPr>
      </w:pPr>
      <w:r w:rsidRPr="007E2BFF">
        <w:rPr>
          <w:rFonts w:ascii="Times New Roman" w:eastAsia="Times New Roman" w:hAnsi="Times New Roman" w:cs="Times New Roman"/>
          <w:color w:val="000000"/>
          <w:sz w:val="28"/>
          <w:szCs w:val="28"/>
          <w:lang w:eastAsia="ru-RU"/>
        </w:rPr>
        <w:t>1. Электронная коммерция: Учебное пособие для служащих государственных организаций и коммерческих фирм</w:t>
      </w:r>
      <w:proofErr w:type="gramStart"/>
      <w:r w:rsidRPr="007E2BFF">
        <w:rPr>
          <w:rFonts w:ascii="Times New Roman" w:eastAsia="Times New Roman" w:hAnsi="Times New Roman" w:cs="Times New Roman"/>
          <w:color w:val="000000"/>
          <w:sz w:val="28"/>
          <w:szCs w:val="28"/>
          <w:lang w:eastAsia="ru-RU"/>
        </w:rPr>
        <w:t xml:space="preserve"> / П</w:t>
      </w:r>
      <w:proofErr w:type="gramEnd"/>
      <w:r w:rsidRPr="007E2BFF">
        <w:rPr>
          <w:rFonts w:ascii="Times New Roman" w:eastAsia="Times New Roman" w:hAnsi="Times New Roman" w:cs="Times New Roman"/>
          <w:color w:val="000000"/>
          <w:sz w:val="28"/>
          <w:szCs w:val="28"/>
          <w:lang w:eastAsia="ru-RU"/>
        </w:rPr>
        <w:t>од общей редакцией Реймана Л. Д. – М.: НТЦ «ФИОРД – ИНФО», 2002. – 226 с.</w:t>
      </w:r>
    </w:p>
    <w:p w:rsidR="007E2BFF" w:rsidRPr="007E2BFF" w:rsidRDefault="007E2BFF" w:rsidP="007E2BFF">
      <w:pPr>
        <w:spacing w:after="0" w:line="360" w:lineRule="atLeast"/>
        <w:ind w:firstLine="709"/>
        <w:jc w:val="both"/>
        <w:rPr>
          <w:rFonts w:ascii="Times New Roman" w:eastAsia="Times New Roman" w:hAnsi="Times New Roman" w:cs="Times New Roman"/>
          <w:color w:val="000000"/>
          <w:sz w:val="27"/>
          <w:szCs w:val="27"/>
          <w:lang w:eastAsia="ru-RU"/>
        </w:rPr>
      </w:pPr>
      <w:r w:rsidRPr="007E2BFF">
        <w:rPr>
          <w:rFonts w:ascii="Times New Roman" w:eastAsia="Times New Roman" w:hAnsi="Times New Roman" w:cs="Times New Roman"/>
          <w:color w:val="000000"/>
          <w:sz w:val="28"/>
          <w:szCs w:val="28"/>
          <w:lang w:eastAsia="ru-RU"/>
        </w:rPr>
        <w:t>2. Балабанов И. Т. Интерактивный бизнес. – СПб</w:t>
      </w:r>
      <w:proofErr w:type="gramStart"/>
      <w:r w:rsidRPr="007E2BFF">
        <w:rPr>
          <w:rFonts w:ascii="Times New Roman" w:eastAsia="Times New Roman" w:hAnsi="Times New Roman" w:cs="Times New Roman"/>
          <w:color w:val="000000"/>
          <w:sz w:val="28"/>
          <w:szCs w:val="28"/>
          <w:lang w:eastAsia="ru-RU"/>
        </w:rPr>
        <w:t xml:space="preserve"> :</w:t>
      </w:r>
      <w:proofErr w:type="gramEnd"/>
      <w:r w:rsidRPr="007E2BFF">
        <w:rPr>
          <w:rFonts w:ascii="Times New Roman" w:eastAsia="Times New Roman" w:hAnsi="Times New Roman" w:cs="Times New Roman"/>
          <w:color w:val="000000"/>
          <w:sz w:val="28"/>
          <w:szCs w:val="28"/>
          <w:lang w:eastAsia="ru-RU"/>
        </w:rPr>
        <w:t xml:space="preserve"> Питер, 2001. – 329 с.</w:t>
      </w:r>
    </w:p>
    <w:p w:rsidR="007E2BFF" w:rsidRPr="007E2BFF" w:rsidRDefault="007E2BFF" w:rsidP="007E2BFF">
      <w:pPr>
        <w:shd w:val="clear" w:color="auto" w:fill="FFFFFF"/>
        <w:spacing w:after="0" w:line="360" w:lineRule="atLeast"/>
        <w:ind w:firstLine="709"/>
        <w:jc w:val="both"/>
        <w:rPr>
          <w:rFonts w:ascii="Times New Roman" w:eastAsia="Times New Roman" w:hAnsi="Times New Roman" w:cs="Times New Roman"/>
          <w:color w:val="000000"/>
          <w:sz w:val="27"/>
          <w:szCs w:val="27"/>
          <w:lang w:eastAsia="ru-RU"/>
        </w:rPr>
      </w:pPr>
      <w:r w:rsidRPr="007E2BFF">
        <w:rPr>
          <w:rFonts w:ascii="Times New Roman" w:eastAsia="Times New Roman" w:hAnsi="Times New Roman" w:cs="Times New Roman"/>
          <w:color w:val="000000"/>
          <w:sz w:val="28"/>
          <w:szCs w:val="28"/>
          <w:lang w:eastAsia="ru-RU"/>
        </w:rPr>
        <w:t>3. </w:t>
      </w:r>
      <w:proofErr w:type="spellStart"/>
      <w:r w:rsidRPr="007E2BFF">
        <w:rPr>
          <w:rFonts w:ascii="Times New Roman" w:eastAsia="Times New Roman" w:hAnsi="Times New Roman" w:cs="Times New Roman"/>
          <w:color w:val="000000"/>
          <w:sz w:val="28"/>
          <w:szCs w:val="28"/>
          <w:lang w:eastAsia="ru-RU"/>
        </w:rPr>
        <w:t>Уцци</w:t>
      </w:r>
      <w:proofErr w:type="spellEnd"/>
      <w:r w:rsidRPr="007E2BFF">
        <w:rPr>
          <w:rFonts w:ascii="Times New Roman" w:eastAsia="Times New Roman" w:hAnsi="Times New Roman" w:cs="Times New Roman"/>
          <w:color w:val="000000"/>
          <w:sz w:val="28"/>
          <w:szCs w:val="28"/>
          <w:lang w:eastAsia="ru-RU"/>
        </w:rPr>
        <w:t xml:space="preserve"> Брайан. </w:t>
      </w:r>
      <w:hyperlink r:id="rId13" w:history="1">
        <w:r w:rsidRPr="007E2BFF">
          <w:rPr>
            <w:rFonts w:ascii="Times New Roman" w:eastAsia="Times New Roman" w:hAnsi="Times New Roman" w:cs="Times New Roman"/>
            <w:sz w:val="28"/>
            <w:szCs w:val="28"/>
            <w:lang w:eastAsia="ru-RU"/>
          </w:rPr>
          <w:t xml:space="preserve">Источники и последствия </w:t>
        </w:r>
        <w:proofErr w:type="spellStart"/>
        <w:r w:rsidRPr="007E2BFF">
          <w:rPr>
            <w:rFonts w:ascii="Times New Roman" w:eastAsia="Times New Roman" w:hAnsi="Times New Roman" w:cs="Times New Roman"/>
            <w:sz w:val="28"/>
            <w:szCs w:val="28"/>
            <w:lang w:eastAsia="ru-RU"/>
          </w:rPr>
          <w:t>укорененности</w:t>
        </w:r>
        <w:proofErr w:type="spellEnd"/>
        <w:r w:rsidRPr="007E2BFF">
          <w:rPr>
            <w:rFonts w:ascii="Times New Roman" w:eastAsia="Times New Roman" w:hAnsi="Times New Roman" w:cs="Times New Roman"/>
            <w:sz w:val="28"/>
            <w:szCs w:val="28"/>
            <w:lang w:eastAsia="ru-RU"/>
          </w:rPr>
          <w:t xml:space="preserve"> для экономической эффективности организаций: влияние сетей</w:t>
        </w:r>
      </w:hyperlink>
      <w:r w:rsidRPr="007E2BFF">
        <w:rPr>
          <w:rFonts w:ascii="Times New Roman" w:eastAsia="Times New Roman" w:hAnsi="Times New Roman" w:cs="Times New Roman"/>
          <w:color w:val="000000"/>
          <w:sz w:val="28"/>
          <w:szCs w:val="28"/>
          <w:lang w:eastAsia="ru-RU"/>
        </w:rPr>
        <w:t> // Российский журнал менеджмента. 2008.  Т. 6. № 2. С. 55-88.</w:t>
      </w:r>
    </w:p>
    <w:p w:rsidR="00505D80" w:rsidRDefault="007E2BFF" w:rsidP="007E2BFF">
      <w:pPr>
        <w:shd w:val="clear" w:color="auto" w:fill="FFFFFF"/>
        <w:spacing w:after="0" w:line="360" w:lineRule="atLeast"/>
        <w:ind w:firstLine="709"/>
        <w:jc w:val="both"/>
        <w:rPr>
          <w:rFonts w:ascii="Times New Roman" w:eastAsia="Times New Roman" w:hAnsi="Times New Roman" w:cs="Times New Roman"/>
          <w:color w:val="000000"/>
          <w:sz w:val="27"/>
          <w:szCs w:val="27"/>
          <w:lang w:eastAsia="ru-RU"/>
        </w:rPr>
      </w:pPr>
      <w:r w:rsidRPr="007E2BFF">
        <w:rPr>
          <w:rFonts w:ascii="Times New Roman" w:eastAsia="Times New Roman" w:hAnsi="Times New Roman" w:cs="Times New Roman"/>
          <w:color w:val="000000"/>
          <w:sz w:val="28"/>
          <w:szCs w:val="28"/>
          <w:lang w:eastAsia="ru-RU"/>
        </w:rPr>
        <w:t>4. Глобальная статистика Украинского интернета (за 2009 год): </w:t>
      </w:r>
      <w:bookmarkStart w:id="0" w:name="_Toc150408342"/>
      <w:bookmarkEnd w:id="0"/>
      <w:r w:rsidRPr="007E2BFF">
        <w:rPr>
          <w:rFonts w:ascii="Times New Roman" w:eastAsia="Times New Roman" w:hAnsi="Times New Roman" w:cs="Times New Roman"/>
          <w:color w:val="000000"/>
          <w:sz w:val="27"/>
          <w:szCs w:val="27"/>
          <w:lang w:eastAsia="ru-RU"/>
        </w:rPr>
        <w:fldChar w:fldCharType="begin"/>
      </w:r>
      <w:r w:rsidRPr="007E2BFF">
        <w:rPr>
          <w:rFonts w:ascii="Times New Roman" w:eastAsia="Times New Roman" w:hAnsi="Times New Roman" w:cs="Times New Roman"/>
          <w:color w:val="000000"/>
          <w:sz w:val="27"/>
          <w:szCs w:val="27"/>
          <w:lang w:eastAsia="ru-RU"/>
        </w:rPr>
        <w:instrText xml:space="preserve"> HYPERLINK "mailto:advert@bigmir-internet.com.ua" </w:instrText>
      </w:r>
      <w:r w:rsidRPr="007E2BFF">
        <w:rPr>
          <w:rFonts w:ascii="Times New Roman" w:eastAsia="Times New Roman" w:hAnsi="Times New Roman" w:cs="Times New Roman"/>
          <w:color w:val="000000"/>
          <w:sz w:val="27"/>
          <w:szCs w:val="27"/>
          <w:lang w:eastAsia="ru-RU"/>
        </w:rPr>
        <w:fldChar w:fldCharType="separate"/>
      </w:r>
      <w:r w:rsidRPr="007E2BFF">
        <w:rPr>
          <w:rFonts w:ascii="Times New Roman" w:eastAsia="Times New Roman" w:hAnsi="Times New Roman" w:cs="Times New Roman"/>
          <w:sz w:val="28"/>
          <w:szCs w:val="28"/>
          <w:lang w:val="en-US" w:eastAsia="ru-RU"/>
        </w:rPr>
        <w:t>advert</w:t>
      </w:r>
      <w:r w:rsidRPr="007E2BFF">
        <w:rPr>
          <w:rFonts w:ascii="Times New Roman" w:eastAsia="Times New Roman" w:hAnsi="Times New Roman" w:cs="Times New Roman"/>
          <w:sz w:val="28"/>
          <w:szCs w:val="28"/>
          <w:lang w:eastAsia="ru-RU"/>
        </w:rPr>
        <w:t>@</w:t>
      </w:r>
      <w:proofErr w:type="spellStart"/>
      <w:r w:rsidRPr="007E2BFF">
        <w:rPr>
          <w:rFonts w:ascii="Times New Roman" w:eastAsia="Times New Roman" w:hAnsi="Times New Roman" w:cs="Times New Roman"/>
          <w:sz w:val="28"/>
          <w:szCs w:val="28"/>
          <w:lang w:val="en-US" w:eastAsia="ru-RU"/>
        </w:rPr>
        <w:t>bigmir</w:t>
      </w:r>
      <w:proofErr w:type="spellEnd"/>
      <w:r w:rsidRPr="007E2BFF">
        <w:rPr>
          <w:rFonts w:ascii="Times New Roman" w:eastAsia="Times New Roman" w:hAnsi="Times New Roman" w:cs="Times New Roman"/>
          <w:sz w:val="28"/>
          <w:szCs w:val="28"/>
          <w:lang w:eastAsia="ru-RU"/>
        </w:rPr>
        <w:t>-</w:t>
      </w:r>
      <w:r w:rsidRPr="007E2BFF">
        <w:rPr>
          <w:rFonts w:ascii="Times New Roman" w:eastAsia="Times New Roman" w:hAnsi="Times New Roman" w:cs="Times New Roman"/>
          <w:sz w:val="28"/>
          <w:szCs w:val="28"/>
          <w:lang w:val="en-US" w:eastAsia="ru-RU"/>
        </w:rPr>
        <w:t>internet</w:t>
      </w:r>
      <w:r w:rsidRPr="007E2BFF">
        <w:rPr>
          <w:rFonts w:ascii="Times New Roman" w:eastAsia="Times New Roman" w:hAnsi="Times New Roman" w:cs="Times New Roman"/>
          <w:sz w:val="28"/>
          <w:szCs w:val="28"/>
          <w:lang w:eastAsia="ru-RU"/>
        </w:rPr>
        <w:t>.</w:t>
      </w:r>
      <w:r w:rsidRPr="007E2BFF">
        <w:rPr>
          <w:rFonts w:ascii="Times New Roman" w:eastAsia="Times New Roman" w:hAnsi="Times New Roman" w:cs="Times New Roman"/>
          <w:sz w:val="28"/>
          <w:szCs w:val="28"/>
          <w:lang w:val="en-US" w:eastAsia="ru-RU"/>
        </w:rPr>
        <w:t>com</w:t>
      </w:r>
      <w:r w:rsidRPr="007E2BFF">
        <w:rPr>
          <w:rFonts w:ascii="Times New Roman" w:eastAsia="Times New Roman" w:hAnsi="Times New Roman" w:cs="Times New Roman"/>
          <w:sz w:val="28"/>
          <w:szCs w:val="28"/>
          <w:lang w:eastAsia="ru-RU"/>
        </w:rPr>
        <w:t>.</w:t>
      </w:r>
      <w:proofErr w:type="spellStart"/>
      <w:r w:rsidRPr="007E2BFF">
        <w:rPr>
          <w:rFonts w:ascii="Times New Roman" w:eastAsia="Times New Roman" w:hAnsi="Times New Roman" w:cs="Times New Roman"/>
          <w:sz w:val="28"/>
          <w:szCs w:val="28"/>
          <w:lang w:val="en-US" w:eastAsia="ru-RU"/>
        </w:rPr>
        <w:t>ua</w:t>
      </w:r>
      <w:proofErr w:type="spellEnd"/>
      <w:r w:rsidRPr="007E2BFF">
        <w:rPr>
          <w:rFonts w:ascii="Times New Roman" w:eastAsia="Times New Roman" w:hAnsi="Times New Roman" w:cs="Times New Roman"/>
          <w:color w:val="000000"/>
          <w:sz w:val="27"/>
          <w:szCs w:val="27"/>
          <w:lang w:eastAsia="ru-RU"/>
        </w:rPr>
        <w:fldChar w:fldCharType="end"/>
      </w:r>
    </w:p>
    <w:p w:rsidR="007E2BFF" w:rsidRDefault="00393EF8" w:rsidP="007E2BFF">
      <w:pPr>
        <w:shd w:val="clear" w:color="auto" w:fill="FFFFFF"/>
        <w:spacing w:after="0" w:line="360" w:lineRule="atLeast"/>
        <w:ind w:firstLine="709"/>
        <w:jc w:val="both"/>
        <w:rPr>
          <w:rFonts w:ascii="Times New Roman" w:eastAsia="Times New Roman" w:hAnsi="Times New Roman" w:cs="Times New Roman"/>
          <w:color w:val="000000"/>
          <w:sz w:val="27"/>
          <w:szCs w:val="27"/>
          <w:lang w:eastAsia="ru-RU"/>
        </w:rPr>
      </w:pPr>
      <w:hyperlink r:id="rId14" w:history="1">
        <w:r w:rsidR="007E2BFF" w:rsidRPr="006C55AF">
          <w:rPr>
            <w:rStyle w:val="Hyperlink"/>
            <w:rFonts w:ascii="Times New Roman" w:eastAsia="Times New Roman" w:hAnsi="Times New Roman" w:cs="Times New Roman"/>
            <w:sz w:val="27"/>
            <w:szCs w:val="27"/>
            <w:lang w:eastAsia="ru-RU"/>
          </w:rPr>
          <w:t>http://www.rusnauka.com/12_ENXXI_2010/Economics/65443.doc.htm</w:t>
        </w:r>
      </w:hyperlink>
    </w:p>
    <w:p w:rsidR="007E2BFF" w:rsidRDefault="007E2BFF" w:rsidP="007E2BFF">
      <w:pPr>
        <w:shd w:val="clear" w:color="auto" w:fill="FFFFFF"/>
        <w:spacing w:after="0" w:line="360" w:lineRule="atLeast"/>
        <w:ind w:firstLine="709"/>
        <w:jc w:val="both"/>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w:t>
      </w:r>
    </w:p>
    <w:p w:rsidR="00387608" w:rsidRPr="00387608" w:rsidRDefault="00393EF8" w:rsidP="00387608">
      <w:pPr>
        <w:shd w:val="clear" w:color="auto" w:fill="FFFFFF"/>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hyperlink r:id="rId15" w:history="1">
        <w:r w:rsidR="00387608" w:rsidRPr="00387608">
          <w:rPr>
            <w:rFonts w:ascii="Times New Roman" w:eastAsia="Times New Roman" w:hAnsi="Times New Roman" w:cs="Times New Roman"/>
            <w:color w:val="000099"/>
            <w:sz w:val="27"/>
            <w:szCs w:val="27"/>
            <w:u w:val="single"/>
            <w:lang w:eastAsia="ru-RU"/>
          </w:rPr>
          <w:t>Г.Я. Гольдштейн</w:t>
        </w:r>
      </w:hyperlink>
      <w:r w:rsidR="00387608" w:rsidRPr="00387608">
        <w:rPr>
          <w:rFonts w:ascii="Times New Roman" w:eastAsia="Times New Roman" w:hAnsi="Times New Roman" w:cs="Times New Roman"/>
          <w:b/>
          <w:bCs/>
          <w:color w:val="000000"/>
          <w:sz w:val="27"/>
          <w:szCs w:val="27"/>
          <w:lang w:eastAsia="ru-RU"/>
        </w:rPr>
        <w:br/>
      </w:r>
      <w:hyperlink r:id="rId16" w:history="1">
        <w:r w:rsidR="00387608" w:rsidRPr="00387608">
          <w:rPr>
            <w:rFonts w:ascii="Times New Roman" w:eastAsia="Times New Roman" w:hAnsi="Times New Roman" w:cs="Times New Roman"/>
            <w:b/>
            <w:bCs/>
            <w:color w:val="000099"/>
            <w:sz w:val="27"/>
            <w:szCs w:val="27"/>
            <w:u w:val="single"/>
            <w:lang w:eastAsia="ru-RU"/>
          </w:rPr>
          <w:t>Стратегический инновационный менеджмент: </w:t>
        </w:r>
        <w:r w:rsidR="00387608" w:rsidRPr="00387608">
          <w:rPr>
            <w:rFonts w:ascii="Times New Roman" w:eastAsia="Times New Roman" w:hAnsi="Times New Roman" w:cs="Times New Roman"/>
            <w:b/>
            <w:bCs/>
            <w:color w:val="000099"/>
            <w:sz w:val="27"/>
            <w:szCs w:val="27"/>
            <w:u w:val="single"/>
            <w:lang w:eastAsia="ru-RU"/>
          </w:rPr>
          <w:br/>
          <w:t>тенденции, технологии, практика</w:t>
        </w:r>
      </w:hyperlink>
      <w:r w:rsidR="00387608" w:rsidRPr="00387608">
        <w:rPr>
          <w:rFonts w:ascii="Times New Roman" w:eastAsia="Times New Roman" w:hAnsi="Times New Roman" w:cs="Times New Roman"/>
          <w:b/>
          <w:bCs/>
          <w:color w:val="000000"/>
          <w:sz w:val="24"/>
          <w:szCs w:val="24"/>
          <w:lang w:eastAsia="ru-RU"/>
        </w:rPr>
        <w:br/>
        <w:t>Таганрог: Изд-во ТРТУ, 2002</w:t>
      </w:r>
    </w:p>
    <w:tbl>
      <w:tblPr>
        <w:tblW w:w="5000" w:type="pct"/>
        <w:tblCellSpacing w:w="15" w:type="dxa"/>
        <w:shd w:val="clear" w:color="auto" w:fill="FFFFFF"/>
        <w:tblCellMar>
          <w:top w:w="75" w:type="dxa"/>
          <w:left w:w="75" w:type="dxa"/>
          <w:bottom w:w="75" w:type="dxa"/>
          <w:right w:w="75" w:type="dxa"/>
        </w:tblCellMar>
        <w:tblLook w:val="04A0" w:firstRow="1" w:lastRow="0" w:firstColumn="1" w:lastColumn="0" w:noHBand="0" w:noVBand="1"/>
      </w:tblPr>
      <w:tblGrid>
        <w:gridCol w:w="3193"/>
        <w:gridCol w:w="3178"/>
        <w:gridCol w:w="3194"/>
      </w:tblGrid>
      <w:tr w:rsidR="00387608" w:rsidRPr="00387608" w:rsidTr="00387608">
        <w:trPr>
          <w:tblCellSpacing w:w="15" w:type="dxa"/>
        </w:trPr>
        <w:tc>
          <w:tcPr>
            <w:tcW w:w="1650" w:type="pct"/>
            <w:shd w:val="clear" w:color="auto" w:fill="FFFFFF"/>
            <w:vAlign w:val="center"/>
            <w:hideMark/>
          </w:tcPr>
          <w:p w:rsidR="00387608" w:rsidRPr="00387608" w:rsidRDefault="00393EF8" w:rsidP="00387608">
            <w:pPr>
              <w:spacing w:after="0" w:line="240" w:lineRule="auto"/>
              <w:rPr>
                <w:rFonts w:ascii="Times New Roman" w:eastAsia="Times New Roman" w:hAnsi="Times New Roman" w:cs="Times New Roman"/>
                <w:color w:val="000000"/>
                <w:sz w:val="24"/>
                <w:szCs w:val="24"/>
                <w:lang w:eastAsia="ru-RU"/>
              </w:rPr>
            </w:pPr>
            <w:hyperlink r:id="rId17" w:history="1">
              <w:r w:rsidR="00387608" w:rsidRPr="00387608">
                <w:rPr>
                  <w:rFonts w:ascii="Times New Roman" w:eastAsia="Times New Roman" w:hAnsi="Times New Roman" w:cs="Times New Roman"/>
                  <w:color w:val="000099"/>
                  <w:sz w:val="24"/>
                  <w:szCs w:val="24"/>
                  <w:u w:val="single"/>
                  <w:lang w:eastAsia="ru-RU"/>
                </w:rPr>
                <w:t>Предыдущая</w:t>
              </w:r>
            </w:hyperlink>
          </w:p>
        </w:tc>
        <w:tc>
          <w:tcPr>
            <w:tcW w:w="1650" w:type="pct"/>
            <w:shd w:val="clear" w:color="auto" w:fill="FFFFFF"/>
            <w:vAlign w:val="center"/>
            <w:hideMark/>
          </w:tcPr>
          <w:p w:rsidR="00387608" w:rsidRPr="00387608" w:rsidRDefault="00393EF8" w:rsidP="00387608">
            <w:pPr>
              <w:spacing w:after="0" w:line="240" w:lineRule="auto"/>
              <w:jc w:val="center"/>
              <w:rPr>
                <w:rFonts w:ascii="Times New Roman" w:eastAsia="Times New Roman" w:hAnsi="Times New Roman" w:cs="Times New Roman"/>
                <w:color w:val="000000"/>
                <w:sz w:val="24"/>
                <w:szCs w:val="24"/>
                <w:lang w:eastAsia="ru-RU"/>
              </w:rPr>
            </w:pPr>
            <w:hyperlink r:id="rId18" w:history="1">
              <w:r w:rsidR="00387608" w:rsidRPr="00387608">
                <w:rPr>
                  <w:rFonts w:ascii="Times New Roman" w:eastAsia="Times New Roman" w:hAnsi="Times New Roman" w:cs="Times New Roman"/>
                  <w:color w:val="000099"/>
                  <w:sz w:val="24"/>
                  <w:szCs w:val="24"/>
                  <w:u w:val="single"/>
                  <w:lang w:eastAsia="ru-RU"/>
                </w:rPr>
                <w:t>Оглавление</w:t>
              </w:r>
            </w:hyperlink>
          </w:p>
        </w:tc>
        <w:tc>
          <w:tcPr>
            <w:tcW w:w="1650" w:type="pct"/>
            <w:shd w:val="clear" w:color="auto" w:fill="FFFFFF"/>
            <w:vAlign w:val="center"/>
            <w:hideMark/>
          </w:tcPr>
          <w:p w:rsidR="00387608" w:rsidRPr="00387608" w:rsidRDefault="00393EF8" w:rsidP="00387608">
            <w:pPr>
              <w:spacing w:after="0" w:line="240" w:lineRule="auto"/>
              <w:jc w:val="right"/>
              <w:rPr>
                <w:rFonts w:ascii="Times New Roman" w:eastAsia="Times New Roman" w:hAnsi="Times New Roman" w:cs="Times New Roman"/>
                <w:color w:val="000000"/>
                <w:sz w:val="24"/>
                <w:szCs w:val="24"/>
                <w:lang w:eastAsia="ru-RU"/>
              </w:rPr>
            </w:pPr>
            <w:hyperlink r:id="rId19" w:history="1">
              <w:r w:rsidR="00387608" w:rsidRPr="00387608">
                <w:rPr>
                  <w:rFonts w:ascii="Times New Roman" w:eastAsia="Times New Roman" w:hAnsi="Times New Roman" w:cs="Times New Roman"/>
                  <w:color w:val="000099"/>
                  <w:sz w:val="24"/>
                  <w:szCs w:val="24"/>
                  <w:u w:val="single"/>
                  <w:lang w:eastAsia="ru-RU"/>
                </w:rPr>
                <w:t>Следующая</w:t>
              </w:r>
            </w:hyperlink>
          </w:p>
        </w:tc>
      </w:tr>
    </w:tbl>
    <w:p w:rsidR="00387608" w:rsidRPr="00387608" w:rsidRDefault="00387608" w:rsidP="00387608">
      <w:pPr>
        <w:shd w:val="clear" w:color="auto" w:fill="FFFFFF"/>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387608">
        <w:rPr>
          <w:rFonts w:ascii="Times New Roman" w:eastAsia="Times New Roman" w:hAnsi="Times New Roman" w:cs="Times New Roman"/>
          <w:b/>
          <w:bCs/>
          <w:color w:val="000000"/>
          <w:sz w:val="24"/>
          <w:szCs w:val="24"/>
          <w:lang w:eastAsia="ru-RU"/>
        </w:rPr>
        <w:t>6. Технологии и практика стратегического инновационного менеджмента глобальных фирм</w:t>
      </w:r>
    </w:p>
    <w:p w:rsidR="00387608" w:rsidRPr="00387608" w:rsidRDefault="00387608" w:rsidP="00387608">
      <w:pPr>
        <w:shd w:val="clear" w:color="auto" w:fill="FFFFFF"/>
        <w:spacing w:before="100" w:beforeAutospacing="1" w:after="100" w:afterAutospacing="1" w:line="240" w:lineRule="auto"/>
        <w:jc w:val="center"/>
        <w:outlineLvl w:val="0"/>
        <w:rPr>
          <w:rFonts w:ascii="Times New Roman" w:eastAsia="Times New Roman" w:hAnsi="Times New Roman" w:cs="Times New Roman"/>
          <w:b/>
          <w:bCs/>
          <w:color w:val="000000"/>
          <w:kern w:val="36"/>
          <w:sz w:val="29"/>
          <w:szCs w:val="29"/>
          <w:lang w:eastAsia="ru-RU"/>
        </w:rPr>
      </w:pPr>
      <w:r w:rsidRPr="00387608">
        <w:rPr>
          <w:rFonts w:ascii="Times New Roman" w:eastAsia="Times New Roman" w:hAnsi="Times New Roman" w:cs="Times New Roman"/>
          <w:b/>
          <w:bCs/>
          <w:color w:val="000000"/>
          <w:kern w:val="36"/>
          <w:sz w:val="29"/>
          <w:szCs w:val="29"/>
          <w:lang w:eastAsia="ru-RU"/>
        </w:rPr>
        <w:lastRenderedPageBreak/>
        <w:t>6.5. Особенности организации и управления виртуальными предприятиями</w:t>
      </w:r>
    </w:p>
    <w:p w:rsidR="00387608" w:rsidRPr="00387608" w:rsidRDefault="00387608" w:rsidP="0038760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387608">
        <w:rPr>
          <w:rFonts w:ascii="Times New Roman" w:eastAsia="Times New Roman" w:hAnsi="Times New Roman" w:cs="Times New Roman"/>
          <w:color w:val="000000"/>
          <w:sz w:val="24"/>
          <w:szCs w:val="24"/>
          <w:lang w:eastAsia="ru-RU"/>
        </w:rPr>
        <w:t>Виртуальные предприятия являются одной из новых организационных форм предприятий. На развитие новых форм организации и управления предприятием в большей степени повлияли такие тенденции развития современных рынков, как глобализация рынков, растущее значение качества товара, его цены и степени удовлетворения потребителей, повышение важности устойчивых отношений с потребителями (индивидуальными заказчиками), а также растущее значение степени применения новых информационных и коммуникационных технологий.</w:t>
      </w:r>
    </w:p>
    <w:p w:rsidR="00387608" w:rsidRPr="00387608" w:rsidRDefault="00387608" w:rsidP="0038760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387608">
        <w:rPr>
          <w:rFonts w:ascii="Times New Roman" w:eastAsia="Times New Roman" w:hAnsi="Times New Roman" w:cs="Times New Roman"/>
          <w:color w:val="000000"/>
          <w:sz w:val="24"/>
          <w:szCs w:val="24"/>
          <w:lang w:eastAsia="ru-RU"/>
        </w:rPr>
        <w:t xml:space="preserve">Как известно, в 80-е гг. основными направлениями совершенствования деятельности предприятий было тотальное управление качеством и применение </w:t>
      </w:r>
      <w:proofErr w:type="spellStart"/>
      <w:r w:rsidRPr="00387608">
        <w:rPr>
          <w:rFonts w:ascii="Times New Roman" w:eastAsia="Times New Roman" w:hAnsi="Times New Roman" w:cs="Times New Roman"/>
          <w:color w:val="000000"/>
          <w:sz w:val="24"/>
          <w:szCs w:val="24"/>
          <w:lang w:eastAsia="ru-RU"/>
        </w:rPr>
        <w:t>минималистких</w:t>
      </w:r>
      <w:proofErr w:type="spellEnd"/>
      <w:r w:rsidRPr="00387608">
        <w:rPr>
          <w:rFonts w:ascii="Times New Roman" w:eastAsia="Times New Roman" w:hAnsi="Times New Roman" w:cs="Times New Roman"/>
          <w:color w:val="000000"/>
          <w:sz w:val="24"/>
          <w:szCs w:val="24"/>
          <w:lang w:eastAsia="ru-RU"/>
        </w:rPr>
        <w:t xml:space="preserve"> стратегий, направленных на оптимальное управление различными ресурсами. В 90-е гг. основным лозунгом были принципы реинжиниринга бизнес-процессов, направленные на переход от функциональных подразделений к бизнес-процессам, состоящим из автономных междисциплинарных групп, ориентированных на более полное удовлетворение интересов заказчиков. К концу 90-х гг. и началу 21-го века ключевой темой становится переход к виртуальным и сетевым принципам организации предприятий </w:t>
      </w:r>
      <w:hyperlink r:id="rId20" w:anchor="72" w:history="1">
        <w:r w:rsidRPr="00387608">
          <w:rPr>
            <w:rFonts w:ascii="Times New Roman" w:eastAsia="Times New Roman" w:hAnsi="Times New Roman" w:cs="Times New Roman"/>
            <w:color w:val="000099"/>
            <w:sz w:val="24"/>
            <w:szCs w:val="24"/>
            <w:u w:val="single"/>
            <w:lang w:eastAsia="ru-RU"/>
          </w:rPr>
          <w:t>[72, 74, 76, 77, 78]</w:t>
        </w:r>
      </w:hyperlink>
      <w:r w:rsidRPr="00387608">
        <w:rPr>
          <w:rFonts w:ascii="Times New Roman" w:eastAsia="Times New Roman" w:hAnsi="Times New Roman" w:cs="Times New Roman"/>
          <w:color w:val="000000"/>
          <w:sz w:val="24"/>
          <w:szCs w:val="24"/>
          <w:lang w:eastAsia="ru-RU"/>
        </w:rPr>
        <w:t>.</w:t>
      </w:r>
    </w:p>
    <w:p w:rsidR="00387608" w:rsidRPr="00387608" w:rsidRDefault="00387608" w:rsidP="0038760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387608">
        <w:rPr>
          <w:rFonts w:ascii="Times New Roman" w:eastAsia="Times New Roman" w:hAnsi="Times New Roman" w:cs="Times New Roman"/>
          <w:color w:val="000000"/>
          <w:sz w:val="24"/>
          <w:szCs w:val="24"/>
          <w:lang w:eastAsia="ru-RU"/>
        </w:rPr>
        <w:t>В некоторых работах виртуальные предприятия обозначают и другими терминами: «сетевые предприятия» </w:t>
      </w:r>
      <w:hyperlink r:id="rId21" w:anchor="74" w:history="1">
        <w:r w:rsidRPr="00387608">
          <w:rPr>
            <w:rFonts w:ascii="Times New Roman" w:eastAsia="Times New Roman" w:hAnsi="Times New Roman" w:cs="Times New Roman"/>
            <w:color w:val="000099"/>
            <w:sz w:val="24"/>
            <w:szCs w:val="24"/>
            <w:u w:val="single"/>
            <w:lang w:eastAsia="ru-RU"/>
          </w:rPr>
          <w:t>[74, 75]</w:t>
        </w:r>
      </w:hyperlink>
      <w:r w:rsidRPr="00387608">
        <w:rPr>
          <w:rFonts w:ascii="Times New Roman" w:eastAsia="Times New Roman" w:hAnsi="Times New Roman" w:cs="Times New Roman"/>
          <w:color w:val="000000"/>
          <w:sz w:val="24"/>
          <w:szCs w:val="24"/>
          <w:lang w:eastAsia="ru-RU"/>
        </w:rPr>
        <w:t>, «безграничные предприятия» </w:t>
      </w:r>
      <w:hyperlink r:id="rId22" w:anchor="74" w:history="1">
        <w:r w:rsidRPr="00387608">
          <w:rPr>
            <w:rFonts w:ascii="Times New Roman" w:eastAsia="Times New Roman" w:hAnsi="Times New Roman" w:cs="Times New Roman"/>
            <w:color w:val="000099"/>
            <w:sz w:val="24"/>
            <w:szCs w:val="24"/>
            <w:u w:val="single"/>
            <w:lang w:eastAsia="ru-RU"/>
          </w:rPr>
          <w:t>[74]</w:t>
        </w:r>
      </w:hyperlink>
      <w:r w:rsidRPr="00387608">
        <w:rPr>
          <w:rFonts w:ascii="Times New Roman" w:eastAsia="Times New Roman" w:hAnsi="Times New Roman" w:cs="Times New Roman"/>
          <w:color w:val="000000"/>
          <w:sz w:val="24"/>
          <w:szCs w:val="24"/>
          <w:lang w:eastAsia="ru-RU"/>
        </w:rPr>
        <w:t>, «расширенные предприятия» </w:t>
      </w:r>
      <w:hyperlink r:id="rId23" w:anchor="76" w:history="1">
        <w:r w:rsidRPr="00387608">
          <w:rPr>
            <w:rFonts w:ascii="Times New Roman" w:eastAsia="Times New Roman" w:hAnsi="Times New Roman" w:cs="Times New Roman"/>
            <w:color w:val="000099"/>
            <w:sz w:val="24"/>
            <w:szCs w:val="24"/>
            <w:u w:val="single"/>
            <w:lang w:eastAsia="ru-RU"/>
          </w:rPr>
          <w:t>[76]</w:t>
        </w:r>
      </w:hyperlink>
      <w:r w:rsidRPr="00387608">
        <w:rPr>
          <w:rFonts w:ascii="Times New Roman" w:eastAsia="Times New Roman" w:hAnsi="Times New Roman" w:cs="Times New Roman"/>
          <w:color w:val="000000"/>
          <w:sz w:val="24"/>
          <w:szCs w:val="24"/>
          <w:lang w:eastAsia="ru-RU"/>
        </w:rPr>
        <w:t>. Как правило, речь идет о сети партнеров (предприятий, организаций, отдельных коллективах и людей), совместно осуществляющих деятельность по разработке, производству и сбыту определенной продукции.</w:t>
      </w:r>
    </w:p>
    <w:p w:rsidR="00387608" w:rsidRPr="00387608" w:rsidRDefault="00387608" w:rsidP="0038760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gramStart"/>
      <w:r w:rsidRPr="00387608">
        <w:rPr>
          <w:rFonts w:ascii="Times New Roman" w:eastAsia="Times New Roman" w:hAnsi="Times New Roman" w:cs="Times New Roman"/>
          <w:color w:val="000000"/>
          <w:sz w:val="24"/>
          <w:szCs w:val="24"/>
          <w:lang w:eastAsia="ru-RU"/>
        </w:rPr>
        <w:t>Следует подчеркнуть, что пространство виртуализации предприятий включает три основные категории явлений:</w:t>
      </w:r>
      <w:r w:rsidRPr="00387608">
        <w:rPr>
          <w:rFonts w:ascii="Times New Roman" w:eastAsia="Times New Roman" w:hAnsi="Times New Roman" w:cs="Times New Roman"/>
          <w:color w:val="000000"/>
          <w:sz w:val="24"/>
          <w:szCs w:val="24"/>
          <w:lang w:eastAsia="ru-RU"/>
        </w:rPr>
        <w:br/>
        <w:t xml:space="preserve">- виртуальный рынок -- </w:t>
      </w:r>
      <w:proofErr w:type="spellStart"/>
      <w:r w:rsidRPr="00387608">
        <w:rPr>
          <w:rFonts w:ascii="Times New Roman" w:eastAsia="Times New Roman" w:hAnsi="Times New Roman" w:cs="Times New Roman"/>
          <w:color w:val="000000"/>
          <w:sz w:val="24"/>
          <w:szCs w:val="24"/>
          <w:lang w:eastAsia="ru-RU"/>
        </w:rPr>
        <w:t>рынок</w:t>
      </w:r>
      <w:proofErr w:type="spellEnd"/>
      <w:r w:rsidRPr="00387608">
        <w:rPr>
          <w:rFonts w:ascii="Times New Roman" w:eastAsia="Times New Roman" w:hAnsi="Times New Roman" w:cs="Times New Roman"/>
          <w:color w:val="000000"/>
          <w:sz w:val="24"/>
          <w:szCs w:val="24"/>
          <w:lang w:eastAsia="ru-RU"/>
        </w:rPr>
        <w:t xml:space="preserve"> товаров и услуг, существующий на основе коммуникационных и информационных возможностей глобальных сетей (Интернет);</w:t>
      </w:r>
      <w:r w:rsidRPr="00387608">
        <w:rPr>
          <w:rFonts w:ascii="Times New Roman" w:eastAsia="Times New Roman" w:hAnsi="Times New Roman" w:cs="Times New Roman"/>
          <w:color w:val="000000"/>
          <w:sz w:val="24"/>
          <w:szCs w:val="24"/>
          <w:lang w:eastAsia="ru-RU"/>
        </w:rPr>
        <w:br/>
        <w:t>- виртуальная реальность, т.е. отображение и имитация реальных разработок и производства в кибернетическом пространстве, которое одновременно является и инструментом, и средой;</w:t>
      </w:r>
      <w:r w:rsidRPr="00387608">
        <w:rPr>
          <w:rFonts w:ascii="Times New Roman" w:eastAsia="Times New Roman" w:hAnsi="Times New Roman" w:cs="Times New Roman"/>
          <w:color w:val="000000"/>
          <w:sz w:val="24"/>
          <w:szCs w:val="24"/>
          <w:lang w:eastAsia="ru-RU"/>
        </w:rPr>
        <w:br/>
        <w:t>- виртуальные (сетевые) организационные формы.</w:t>
      </w:r>
      <w:proofErr w:type="gramEnd"/>
    </w:p>
    <w:p w:rsidR="00387608" w:rsidRPr="00387608" w:rsidRDefault="00387608" w:rsidP="0038760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387608">
        <w:rPr>
          <w:rFonts w:ascii="Times New Roman" w:eastAsia="Times New Roman" w:hAnsi="Times New Roman" w:cs="Times New Roman"/>
          <w:color w:val="000000"/>
          <w:sz w:val="24"/>
          <w:szCs w:val="24"/>
          <w:lang w:eastAsia="ru-RU"/>
        </w:rPr>
        <w:t xml:space="preserve">В данном </w:t>
      </w:r>
      <w:proofErr w:type="gramStart"/>
      <w:r w:rsidRPr="00387608">
        <w:rPr>
          <w:rFonts w:ascii="Times New Roman" w:eastAsia="Times New Roman" w:hAnsi="Times New Roman" w:cs="Times New Roman"/>
          <w:color w:val="000000"/>
          <w:sz w:val="24"/>
          <w:szCs w:val="24"/>
          <w:lang w:eastAsia="ru-RU"/>
        </w:rPr>
        <w:t>подраздели</w:t>
      </w:r>
      <w:proofErr w:type="gramEnd"/>
      <w:r w:rsidRPr="00387608">
        <w:rPr>
          <w:rFonts w:ascii="Times New Roman" w:eastAsia="Times New Roman" w:hAnsi="Times New Roman" w:cs="Times New Roman"/>
          <w:color w:val="000000"/>
          <w:sz w:val="24"/>
          <w:szCs w:val="24"/>
          <w:lang w:eastAsia="ru-RU"/>
        </w:rPr>
        <w:t xml:space="preserve"> исследуются именно особенности </w:t>
      </w:r>
      <w:r w:rsidRPr="00387608">
        <w:rPr>
          <w:rFonts w:ascii="Times New Roman" w:eastAsia="Times New Roman" w:hAnsi="Times New Roman" w:cs="Times New Roman"/>
          <w:i/>
          <w:iCs/>
          <w:color w:val="000000"/>
          <w:sz w:val="24"/>
          <w:szCs w:val="24"/>
          <w:lang w:eastAsia="ru-RU"/>
        </w:rPr>
        <w:t>виртуальных организационных форм </w:t>
      </w:r>
      <w:r w:rsidRPr="00387608">
        <w:rPr>
          <w:rFonts w:ascii="Times New Roman" w:eastAsia="Times New Roman" w:hAnsi="Times New Roman" w:cs="Times New Roman"/>
          <w:color w:val="000000"/>
          <w:sz w:val="24"/>
          <w:szCs w:val="24"/>
          <w:lang w:eastAsia="ru-RU"/>
        </w:rPr>
        <w:t xml:space="preserve">и подходы к управлению предприятиями, использующими данную организационную форму. Вопросы относительно виртуального рынка и виртуальной реальности практически не затрагиваются, хотя в реальной деятельности </w:t>
      </w:r>
      <w:proofErr w:type="gramStart"/>
      <w:r w:rsidRPr="00387608">
        <w:rPr>
          <w:rFonts w:ascii="Times New Roman" w:eastAsia="Times New Roman" w:hAnsi="Times New Roman" w:cs="Times New Roman"/>
          <w:color w:val="000000"/>
          <w:sz w:val="24"/>
          <w:szCs w:val="24"/>
          <w:lang w:eastAsia="ru-RU"/>
        </w:rPr>
        <w:t>предприятий</w:t>
      </w:r>
      <w:proofErr w:type="gramEnd"/>
      <w:r w:rsidRPr="00387608">
        <w:rPr>
          <w:rFonts w:ascii="Times New Roman" w:eastAsia="Times New Roman" w:hAnsi="Times New Roman" w:cs="Times New Roman"/>
          <w:color w:val="000000"/>
          <w:sz w:val="24"/>
          <w:szCs w:val="24"/>
          <w:lang w:eastAsia="ru-RU"/>
        </w:rPr>
        <w:t xml:space="preserve"> названные три категории могут быть взаимосвязаны.</w:t>
      </w:r>
    </w:p>
    <w:p w:rsidR="00387608" w:rsidRPr="00387608" w:rsidRDefault="00387608" w:rsidP="0038760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387608">
        <w:rPr>
          <w:rFonts w:ascii="Times New Roman" w:eastAsia="Times New Roman" w:hAnsi="Times New Roman" w:cs="Times New Roman"/>
          <w:color w:val="000000"/>
          <w:sz w:val="24"/>
          <w:szCs w:val="24"/>
          <w:lang w:eastAsia="ru-RU"/>
        </w:rPr>
        <w:t>Существует множество определений виртуального предприятия как сетевой организационной формы. Однако с учетом особенностей практического функционирования таких структур виртуальное предприятие можно определить как временную кооперационную сеть предприятий (организаций, отдельных коллективов и людей), обладающих ключевыми компетенциями для наилучшего выполнения рыночного заказа, базирующуюся на единой информационной системе </w:t>
      </w:r>
      <w:hyperlink r:id="rId24" w:anchor="73" w:history="1">
        <w:r w:rsidRPr="00387608">
          <w:rPr>
            <w:rFonts w:ascii="Times New Roman" w:eastAsia="Times New Roman" w:hAnsi="Times New Roman" w:cs="Times New Roman"/>
            <w:color w:val="000099"/>
            <w:sz w:val="24"/>
            <w:szCs w:val="24"/>
            <w:u w:val="single"/>
            <w:lang w:eastAsia="ru-RU"/>
          </w:rPr>
          <w:t>[73]</w:t>
        </w:r>
      </w:hyperlink>
      <w:r w:rsidRPr="00387608">
        <w:rPr>
          <w:rFonts w:ascii="Times New Roman" w:eastAsia="Times New Roman" w:hAnsi="Times New Roman" w:cs="Times New Roman"/>
          <w:color w:val="000000"/>
          <w:sz w:val="24"/>
          <w:szCs w:val="24"/>
          <w:lang w:eastAsia="ru-RU"/>
        </w:rPr>
        <w:t>.</w:t>
      </w:r>
    </w:p>
    <w:p w:rsidR="00387608" w:rsidRPr="00387608" w:rsidRDefault="00387608" w:rsidP="0038760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387608">
        <w:rPr>
          <w:rFonts w:ascii="Times New Roman" w:eastAsia="Times New Roman" w:hAnsi="Times New Roman" w:cs="Times New Roman"/>
          <w:color w:val="000000"/>
          <w:sz w:val="24"/>
          <w:szCs w:val="24"/>
          <w:lang w:eastAsia="ru-RU"/>
        </w:rPr>
        <w:t>С маркетинговой точки зрения цель виртуального предприятия</w:t>
      </w:r>
      <w:proofErr w:type="gramStart"/>
      <w:r w:rsidRPr="00387608">
        <w:rPr>
          <w:rFonts w:ascii="Times New Roman" w:eastAsia="Times New Roman" w:hAnsi="Times New Roman" w:cs="Times New Roman"/>
          <w:color w:val="000000"/>
          <w:sz w:val="24"/>
          <w:szCs w:val="24"/>
          <w:lang w:eastAsia="ru-RU"/>
        </w:rPr>
        <w:t xml:space="preserve"> -- </w:t>
      </w:r>
      <w:proofErr w:type="gramEnd"/>
      <w:r w:rsidRPr="00387608">
        <w:rPr>
          <w:rFonts w:ascii="Times New Roman" w:eastAsia="Times New Roman" w:hAnsi="Times New Roman" w:cs="Times New Roman"/>
          <w:color w:val="000000"/>
          <w:sz w:val="24"/>
          <w:szCs w:val="24"/>
          <w:lang w:eastAsia="ru-RU"/>
        </w:rPr>
        <w:t xml:space="preserve">это получение прибыли путем максимального удовлетворения нужд и потребностей потребителей в товарах (услугах) быстрее и лучше, чем у потенциальных конкурентов. Очевидно, что такая цель </w:t>
      </w:r>
      <w:r w:rsidRPr="00387608">
        <w:rPr>
          <w:rFonts w:ascii="Times New Roman" w:eastAsia="Times New Roman" w:hAnsi="Times New Roman" w:cs="Times New Roman"/>
          <w:color w:val="000000"/>
          <w:sz w:val="24"/>
          <w:szCs w:val="24"/>
          <w:lang w:eastAsia="ru-RU"/>
        </w:rPr>
        <w:lastRenderedPageBreak/>
        <w:t>присуща всем ориентированным на рынок предприятиям. Но, во-первых, виртуальные предприятия, как правило, ориентируются не на удовлетворения нужд и потребностей какого-то «усредненного» сегмента рынка, а на выполнение определенных </w:t>
      </w:r>
      <w:r w:rsidRPr="00387608">
        <w:rPr>
          <w:rFonts w:ascii="Times New Roman" w:eastAsia="Times New Roman" w:hAnsi="Times New Roman" w:cs="Times New Roman"/>
          <w:i/>
          <w:iCs/>
          <w:color w:val="000000"/>
          <w:sz w:val="24"/>
          <w:szCs w:val="24"/>
          <w:lang w:eastAsia="ru-RU"/>
        </w:rPr>
        <w:t>рыночных заказов</w:t>
      </w:r>
      <w:r w:rsidRPr="00387608">
        <w:rPr>
          <w:rFonts w:ascii="Times New Roman" w:eastAsia="Times New Roman" w:hAnsi="Times New Roman" w:cs="Times New Roman"/>
          <w:color w:val="000000"/>
          <w:sz w:val="24"/>
          <w:szCs w:val="24"/>
          <w:lang w:eastAsia="ru-RU"/>
        </w:rPr>
        <w:t> вплоть до удовлетворения определенных запросов конкретных потребителей (заказчиков). И, во-вторых, виртуальное предприятие увеличивает скорость и качество выполнения заказа путем объединения ресурсов различных партнеров в единую систему.</w:t>
      </w:r>
    </w:p>
    <w:p w:rsidR="00387608" w:rsidRPr="00387608" w:rsidRDefault="00387608" w:rsidP="0038760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387608">
        <w:rPr>
          <w:rFonts w:ascii="Times New Roman" w:eastAsia="Times New Roman" w:hAnsi="Times New Roman" w:cs="Times New Roman"/>
          <w:color w:val="000000"/>
          <w:sz w:val="24"/>
          <w:szCs w:val="24"/>
          <w:lang w:eastAsia="ru-RU"/>
        </w:rPr>
        <w:t>С практической точки зрения, обычному («монолитному») предприятию, например, для разработки и выведения нового товара на рынок требуется привлечение значительных ресурсов. В отличие от него виртуальное предприятие ищет новых партнеров, обладающих соответствующими рыночным потребностям ресурсами, знаниями и способностями, для совместной организации и реализации этой деятельности. То есть выбираются предприятия (организации, отдельные коллективы, люди), обладающие </w:t>
      </w:r>
      <w:r w:rsidRPr="00387608">
        <w:rPr>
          <w:rFonts w:ascii="Times New Roman" w:eastAsia="Times New Roman" w:hAnsi="Times New Roman" w:cs="Times New Roman"/>
          <w:i/>
          <w:iCs/>
          <w:color w:val="000000"/>
          <w:sz w:val="24"/>
          <w:szCs w:val="24"/>
          <w:lang w:eastAsia="ru-RU"/>
        </w:rPr>
        <w:t>ключевой компетенцией</w:t>
      </w:r>
      <w:r w:rsidRPr="00387608">
        <w:rPr>
          <w:rFonts w:ascii="Times New Roman" w:eastAsia="Times New Roman" w:hAnsi="Times New Roman" w:cs="Times New Roman"/>
          <w:color w:val="000000"/>
          <w:sz w:val="24"/>
          <w:szCs w:val="24"/>
          <w:lang w:eastAsia="ru-RU"/>
        </w:rPr>
        <w:t> в форме ресурсов и способностей для достижения конкурентного преимущества на рынке.</w:t>
      </w:r>
    </w:p>
    <w:p w:rsidR="00387608" w:rsidRPr="00387608" w:rsidRDefault="00387608" w:rsidP="0038760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387608">
        <w:rPr>
          <w:rFonts w:ascii="Times New Roman" w:eastAsia="Times New Roman" w:hAnsi="Times New Roman" w:cs="Times New Roman"/>
          <w:color w:val="000000"/>
          <w:sz w:val="24"/>
          <w:szCs w:val="24"/>
          <w:lang w:eastAsia="ru-RU"/>
        </w:rPr>
        <w:t>Как правило, партнерство заключается на определенный срок или до достижения определенного результата (например, выполнения заказа). Другими словами, </w:t>
      </w:r>
      <w:r w:rsidRPr="00387608">
        <w:rPr>
          <w:rFonts w:ascii="Times New Roman" w:eastAsia="Times New Roman" w:hAnsi="Times New Roman" w:cs="Times New Roman"/>
          <w:i/>
          <w:iCs/>
          <w:color w:val="000000"/>
          <w:sz w:val="24"/>
          <w:szCs w:val="24"/>
          <w:lang w:eastAsia="ru-RU"/>
        </w:rPr>
        <w:t>партнерство является временным</w:t>
      </w:r>
      <w:r w:rsidRPr="00387608">
        <w:rPr>
          <w:rFonts w:ascii="Times New Roman" w:eastAsia="Times New Roman" w:hAnsi="Times New Roman" w:cs="Times New Roman"/>
          <w:color w:val="000000"/>
          <w:sz w:val="24"/>
          <w:szCs w:val="24"/>
          <w:lang w:eastAsia="ru-RU"/>
        </w:rPr>
        <w:t>, и, например, на определенных этапах жизненного цикла изделия или при изменении рыночной ситуации в сеть могут привлекаться новые партнеры или исключаться старые.</w:t>
      </w:r>
    </w:p>
    <w:p w:rsidR="00387608" w:rsidRPr="00387608" w:rsidRDefault="00387608" w:rsidP="0038760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387608">
        <w:rPr>
          <w:rFonts w:ascii="Times New Roman" w:eastAsia="Times New Roman" w:hAnsi="Times New Roman" w:cs="Times New Roman"/>
          <w:color w:val="000000"/>
          <w:sz w:val="24"/>
          <w:szCs w:val="24"/>
          <w:lang w:eastAsia="ru-RU"/>
        </w:rPr>
        <w:t>Естественно, что предприятия-партнеры для эффективного функционирования всей сети должны базироваться на согласованном хозяйственном процессе. Когда же, например, для наилучшего соответствия рыночным потребностям, в сеть объединяется множество предприятий, чаще всего удаленных географически, тогда очевидно, что таким предприятиям трудно согласовать свои действия без системы оперативной информации и коммуникаций. Следовательно, для решения информационных проблем сеть должна иметь </w:t>
      </w:r>
      <w:r w:rsidRPr="00387608">
        <w:rPr>
          <w:rFonts w:ascii="Times New Roman" w:eastAsia="Times New Roman" w:hAnsi="Times New Roman" w:cs="Times New Roman"/>
          <w:i/>
          <w:iCs/>
          <w:color w:val="000000"/>
          <w:sz w:val="24"/>
          <w:szCs w:val="24"/>
          <w:lang w:eastAsia="ru-RU"/>
        </w:rPr>
        <w:t>единую информационную систему</w:t>
      </w:r>
      <w:r w:rsidRPr="00387608">
        <w:rPr>
          <w:rFonts w:ascii="Times New Roman" w:eastAsia="Times New Roman" w:hAnsi="Times New Roman" w:cs="Times New Roman"/>
          <w:color w:val="000000"/>
          <w:sz w:val="24"/>
          <w:szCs w:val="24"/>
          <w:lang w:eastAsia="ru-RU"/>
        </w:rPr>
        <w:t>, основанную на широком применении новых информационных и коммуникационных технологий.</w:t>
      </w:r>
    </w:p>
    <w:p w:rsidR="00387608" w:rsidRPr="00387608" w:rsidRDefault="00387608" w:rsidP="0038760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387608">
        <w:rPr>
          <w:rFonts w:ascii="Times New Roman" w:eastAsia="Times New Roman" w:hAnsi="Times New Roman" w:cs="Times New Roman"/>
          <w:color w:val="000000"/>
          <w:sz w:val="24"/>
          <w:szCs w:val="24"/>
          <w:lang w:eastAsia="ru-RU"/>
        </w:rPr>
        <w:t>С учетом вышесказанного, можно выделить ключевое достоинство виртуальных форм организаций: возможность выбирать и использовать наилучшие ресурсы, знания и способности с меньшими временными затратами. Из этого достоинства и самой сетевой организации вытекают такие основные конкурентные преимущества виртуальных предприятий, как:</w:t>
      </w:r>
      <w:r w:rsidRPr="00387608">
        <w:rPr>
          <w:rFonts w:ascii="Times New Roman" w:eastAsia="Times New Roman" w:hAnsi="Times New Roman" w:cs="Times New Roman"/>
          <w:color w:val="000000"/>
          <w:sz w:val="24"/>
          <w:szCs w:val="24"/>
          <w:lang w:eastAsia="ru-RU"/>
        </w:rPr>
        <w:br/>
        <w:t>- скорость выполнения рыночного заказа;</w:t>
      </w:r>
      <w:r w:rsidRPr="00387608">
        <w:rPr>
          <w:rFonts w:ascii="Times New Roman" w:eastAsia="Times New Roman" w:hAnsi="Times New Roman" w:cs="Times New Roman"/>
          <w:color w:val="000000"/>
          <w:sz w:val="24"/>
          <w:szCs w:val="24"/>
          <w:lang w:eastAsia="ru-RU"/>
        </w:rPr>
        <w:br/>
        <w:t>- возможность снижения совокупных затрат;</w:t>
      </w:r>
      <w:r w:rsidRPr="00387608">
        <w:rPr>
          <w:rFonts w:ascii="Times New Roman" w:eastAsia="Times New Roman" w:hAnsi="Times New Roman" w:cs="Times New Roman"/>
          <w:color w:val="000000"/>
          <w:sz w:val="24"/>
          <w:szCs w:val="24"/>
          <w:lang w:eastAsia="ru-RU"/>
        </w:rPr>
        <w:br/>
        <w:t>- возможность более полного удовлетворения потребностей заказчика; </w:t>
      </w:r>
      <w:r w:rsidRPr="00387608">
        <w:rPr>
          <w:rFonts w:ascii="Times New Roman" w:eastAsia="Times New Roman" w:hAnsi="Times New Roman" w:cs="Times New Roman"/>
          <w:color w:val="000000"/>
          <w:sz w:val="24"/>
          <w:szCs w:val="24"/>
          <w:lang w:eastAsia="ru-RU"/>
        </w:rPr>
        <w:br/>
        <w:t>- возможность гибкой адаптации к изменениям окружающей среды;</w:t>
      </w:r>
      <w:r w:rsidRPr="00387608">
        <w:rPr>
          <w:rFonts w:ascii="Times New Roman" w:eastAsia="Times New Roman" w:hAnsi="Times New Roman" w:cs="Times New Roman"/>
          <w:color w:val="000000"/>
          <w:sz w:val="24"/>
          <w:szCs w:val="24"/>
          <w:lang w:eastAsia="ru-RU"/>
        </w:rPr>
        <w:br/>
        <w:t>- возможность снизить барьеры выхода на новые рынки.</w:t>
      </w:r>
    </w:p>
    <w:p w:rsidR="00387608" w:rsidRPr="00387608" w:rsidRDefault="00387608" w:rsidP="0038760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387608">
        <w:rPr>
          <w:rFonts w:ascii="Times New Roman" w:eastAsia="Times New Roman" w:hAnsi="Times New Roman" w:cs="Times New Roman"/>
          <w:color w:val="000000"/>
          <w:sz w:val="24"/>
          <w:szCs w:val="24"/>
          <w:lang w:eastAsia="ru-RU"/>
        </w:rPr>
        <w:t>Проведенный в </w:t>
      </w:r>
      <w:hyperlink r:id="rId25" w:anchor="73" w:history="1">
        <w:r w:rsidRPr="00387608">
          <w:rPr>
            <w:rFonts w:ascii="Times New Roman" w:eastAsia="Times New Roman" w:hAnsi="Times New Roman" w:cs="Times New Roman"/>
            <w:color w:val="000099"/>
            <w:sz w:val="24"/>
            <w:szCs w:val="24"/>
            <w:u w:val="single"/>
            <w:lang w:eastAsia="ru-RU"/>
          </w:rPr>
          <w:t>[73]</w:t>
        </w:r>
      </w:hyperlink>
      <w:r w:rsidRPr="00387608">
        <w:rPr>
          <w:rFonts w:ascii="Times New Roman" w:eastAsia="Times New Roman" w:hAnsi="Times New Roman" w:cs="Times New Roman"/>
          <w:color w:val="000000"/>
          <w:sz w:val="24"/>
          <w:szCs w:val="24"/>
          <w:lang w:eastAsia="ru-RU"/>
        </w:rPr>
        <w:t> анализ деятельности виртуальных предприятий показал, что основными характеристиками виртуальной формы организации являются:</w:t>
      </w:r>
      <w:r w:rsidRPr="00387608">
        <w:rPr>
          <w:rFonts w:ascii="Times New Roman" w:eastAsia="Times New Roman" w:hAnsi="Times New Roman" w:cs="Times New Roman"/>
          <w:color w:val="000000"/>
          <w:sz w:val="24"/>
          <w:szCs w:val="24"/>
          <w:lang w:eastAsia="ru-RU"/>
        </w:rPr>
        <w:br/>
        <w:t>- открытая распределенная структура;</w:t>
      </w:r>
      <w:r w:rsidRPr="00387608">
        <w:rPr>
          <w:rFonts w:ascii="Times New Roman" w:eastAsia="Times New Roman" w:hAnsi="Times New Roman" w:cs="Times New Roman"/>
          <w:color w:val="000000"/>
          <w:sz w:val="24"/>
          <w:szCs w:val="24"/>
          <w:lang w:eastAsia="ru-RU"/>
        </w:rPr>
        <w:br/>
        <w:t>- гибкость;</w:t>
      </w:r>
      <w:r w:rsidRPr="00387608">
        <w:rPr>
          <w:rFonts w:ascii="Times New Roman" w:eastAsia="Times New Roman" w:hAnsi="Times New Roman" w:cs="Times New Roman"/>
          <w:color w:val="000000"/>
          <w:sz w:val="24"/>
          <w:szCs w:val="24"/>
          <w:lang w:eastAsia="ru-RU"/>
        </w:rPr>
        <w:br/>
        <w:t>- приоритет горизонтальных связей;</w:t>
      </w:r>
      <w:r w:rsidRPr="00387608">
        <w:rPr>
          <w:rFonts w:ascii="Times New Roman" w:eastAsia="Times New Roman" w:hAnsi="Times New Roman" w:cs="Times New Roman"/>
          <w:color w:val="000000"/>
          <w:sz w:val="24"/>
          <w:szCs w:val="24"/>
          <w:lang w:eastAsia="ru-RU"/>
        </w:rPr>
        <w:br/>
        <w:t>- автономность и узкая специализация членов сети;</w:t>
      </w:r>
      <w:r w:rsidRPr="00387608">
        <w:rPr>
          <w:rFonts w:ascii="Times New Roman" w:eastAsia="Times New Roman" w:hAnsi="Times New Roman" w:cs="Times New Roman"/>
          <w:color w:val="000000"/>
          <w:sz w:val="24"/>
          <w:szCs w:val="24"/>
          <w:lang w:eastAsia="ru-RU"/>
        </w:rPr>
        <w:br/>
        <w:t>- высокий статус информационных и кадровых средств интеграции.</w:t>
      </w:r>
    </w:p>
    <w:p w:rsidR="00387608" w:rsidRPr="00387608" w:rsidRDefault="00387608" w:rsidP="0038760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387608">
        <w:rPr>
          <w:rFonts w:ascii="Times New Roman" w:eastAsia="Times New Roman" w:hAnsi="Times New Roman" w:cs="Times New Roman"/>
          <w:color w:val="000000"/>
          <w:sz w:val="24"/>
          <w:szCs w:val="24"/>
          <w:lang w:eastAsia="ru-RU"/>
        </w:rPr>
        <w:t xml:space="preserve">Очевидно, что для планирования, организации и координации деятельности виртуальных предприятий необходимы и соответствующие управленческие подходы. Легко заметить, </w:t>
      </w:r>
      <w:r w:rsidRPr="00387608">
        <w:rPr>
          <w:rFonts w:ascii="Times New Roman" w:eastAsia="Times New Roman" w:hAnsi="Times New Roman" w:cs="Times New Roman"/>
          <w:color w:val="000000"/>
          <w:sz w:val="24"/>
          <w:szCs w:val="24"/>
          <w:lang w:eastAsia="ru-RU"/>
        </w:rPr>
        <w:lastRenderedPageBreak/>
        <w:t>что при создании виртуальных предприятий могут быть предприятия, которые концентрируют свои усилия исключительно на управлении компетенциями третьей стороны. В данном случае такое предприятие должно обладать как минимум следующими способностями:</w:t>
      </w:r>
      <w:r w:rsidRPr="00387608">
        <w:rPr>
          <w:rFonts w:ascii="Times New Roman" w:eastAsia="Times New Roman" w:hAnsi="Times New Roman" w:cs="Times New Roman"/>
          <w:color w:val="000000"/>
          <w:sz w:val="24"/>
          <w:szCs w:val="24"/>
          <w:lang w:eastAsia="ru-RU"/>
        </w:rPr>
        <w:br/>
        <w:t>- уметь идентифицировать и привлекать ключевые компетенции, необходимые для реализации проекта (</w:t>
      </w:r>
      <w:r w:rsidRPr="00387608">
        <w:rPr>
          <w:rFonts w:ascii="Times New Roman" w:eastAsia="Times New Roman" w:hAnsi="Times New Roman" w:cs="Times New Roman"/>
          <w:i/>
          <w:iCs/>
          <w:color w:val="000000"/>
          <w:sz w:val="24"/>
          <w:szCs w:val="24"/>
          <w:lang w:eastAsia="ru-RU"/>
        </w:rPr>
        <w:t>аспекты менеджмента знаний</w:t>
      </w:r>
      <w:r w:rsidRPr="00387608">
        <w:rPr>
          <w:rFonts w:ascii="Times New Roman" w:eastAsia="Times New Roman" w:hAnsi="Times New Roman" w:cs="Times New Roman"/>
          <w:color w:val="000000"/>
          <w:sz w:val="24"/>
          <w:szCs w:val="24"/>
          <w:lang w:eastAsia="ru-RU"/>
        </w:rPr>
        <w:t>);</w:t>
      </w:r>
      <w:r w:rsidRPr="00387608">
        <w:rPr>
          <w:rFonts w:ascii="Times New Roman" w:eastAsia="Times New Roman" w:hAnsi="Times New Roman" w:cs="Times New Roman"/>
          <w:color w:val="000000"/>
          <w:sz w:val="24"/>
          <w:szCs w:val="24"/>
          <w:lang w:eastAsia="ru-RU"/>
        </w:rPr>
        <w:br/>
        <w:t>- на основе привлеченных компетенций организовать процесс создания и сбыта продукции (</w:t>
      </w:r>
      <w:r w:rsidRPr="00387608">
        <w:rPr>
          <w:rFonts w:ascii="Times New Roman" w:eastAsia="Times New Roman" w:hAnsi="Times New Roman" w:cs="Times New Roman"/>
          <w:i/>
          <w:iCs/>
          <w:color w:val="000000"/>
          <w:sz w:val="24"/>
          <w:szCs w:val="24"/>
          <w:lang w:eastAsia="ru-RU"/>
        </w:rPr>
        <w:t>аспекты функционирования сети</w:t>
      </w:r>
      <w:r w:rsidRPr="00387608">
        <w:rPr>
          <w:rFonts w:ascii="Times New Roman" w:eastAsia="Times New Roman" w:hAnsi="Times New Roman" w:cs="Times New Roman"/>
          <w:color w:val="000000"/>
          <w:sz w:val="24"/>
          <w:szCs w:val="24"/>
          <w:lang w:eastAsia="ru-RU"/>
        </w:rPr>
        <w:t>).</w:t>
      </w:r>
    </w:p>
    <w:p w:rsidR="00387608" w:rsidRPr="00387608" w:rsidRDefault="00387608" w:rsidP="0038760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387608">
        <w:rPr>
          <w:rFonts w:ascii="Times New Roman" w:eastAsia="Times New Roman" w:hAnsi="Times New Roman" w:cs="Times New Roman"/>
          <w:color w:val="000000"/>
          <w:sz w:val="24"/>
          <w:szCs w:val="24"/>
          <w:lang w:eastAsia="ru-RU"/>
        </w:rPr>
        <w:t>На основе этого можно в общем виде сформулировать основные функции управления виртуальным предприятием как сетью партнеров:</w:t>
      </w:r>
      <w:r w:rsidRPr="00387608">
        <w:rPr>
          <w:rFonts w:ascii="Times New Roman" w:eastAsia="Times New Roman" w:hAnsi="Times New Roman" w:cs="Times New Roman"/>
          <w:color w:val="000000"/>
          <w:sz w:val="24"/>
          <w:szCs w:val="24"/>
          <w:lang w:eastAsia="ru-RU"/>
        </w:rPr>
        <w:br/>
        <w:t>1. Определение требований (задач) проекта.</w:t>
      </w:r>
      <w:r w:rsidRPr="00387608">
        <w:rPr>
          <w:rFonts w:ascii="Times New Roman" w:eastAsia="Times New Roman" w:hAnsi="Times New Roman" w:cs="Times New Roman"/>
          <w:color w:val="000000"/>
          <w:sz w:val="24"/>
          <w:szCs w:val="24"/>
          <w:lang w:eastAsia="ru-RU"/>
        </w:rPr>
        <w:br/>
        <w:t>2. Поиск и оценка возможных партнеров (исполнителей).</w:t>
      </w:r>
      <w:r w:rsidRPr="00387608">
        <w:rPr>
          <w:rFonts w:ascii="Times New Roman" w:eastAsia="Times New Roman" w:hAnsi="Times New Roman" w:cs="Times New Roman"/>
          <w:color w:val="000000"/>
          <w:sz w:val="24"/>
          <w:szCs w:val="24"/>
          <w:lang w:eastAsia="ru-RU"/>
        </w:rPr>
        <w:br/>
        <w:t>3. Выделение исполнителей, которые оптимально соответствуют задачам.</w:t>
      </w:r>
      <w:r w:rsidRPr="00387608">
        <w:rPr>
          <w:rFonts w:ascii="Times New Roman" w:eastAsia="Times New Roman" w:hAnsi="Times New Roman" w:cs="Times New Roman"/>
          <w:color w:val="000000"/>
          <w:sz w:val="24"/>
          <w:szCs w:val="24"/>
          <w:lang w:eastAsia="ru-RU"/>
        </w:rPr>
        <w:br/>
        <w:t>4. Привлечение и распределение исполнителей.</w:t>
      </w:r>
      <w:r w:rsidRPr="00387608">
        <w:rPr>
          <w:rFonts w:ascii="Times New Roman" w:eastAsia="Times New Roman" w:hAnsi="Times New Roman" w:cs="Times New Roman"/>
          <w:color w:val="000000"/>
          <w:sz w:val="24"/>
          <w:szCs w:val="24"/>
          <w:lang w:eastAsia="ru-RU"/>
        </w:rPr>
        <w:br/>
        <w:t>5. Постоянное отслеживание и перераспределение (если это необходимо) партнеров и ресурсов по задачам.</w:t>
      </w:r>
    </w:p>
    <w:p w:rsidR="00387608" w:rsidRPr="00387608" w:rsidRDefault="00387608" w:rsidP="0038760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387608">
        <w:rPr>
          <w:rFonts w:ascii="Times New Roman" w:eastAsia="Times New Roman" w:hAnsi="Times New Roman" w:cs="Times New Roman"/>
          <w:color w:val="000000"/>
          <w:sz w:val="24"/>
          <w:szCs w:val="24"/>
          <w:lang w:eastAsia="ru-RU"/>
        </w:rPr>
        <w:t>Наряду с перечисленными выше достоинствами, виртуальные предприятия обладают и некоторыми недостатками, точнее, слабыми местами: </w:t>
      </w:r>
      <w:r w:rsidRPr="00387608">
        <w:rPr>
          <w:rFonts w:ascii="Times New Roman" w:eastAsia="Times New Roman" w:hAnsi="Times New Roman" w:cs="Times New Roman"/>
          <w:color w:val="000000"/>
          <w:sz w:val="24"/>
          <w:szCs w:val="24"/>
          <w:lang w:eastAsia="ru-RU"/>
        </w:rPr>
        <w:br/>
        <w:t>- чрезмерная экономическая зависимость от партнеров, что связано с узкой специализацией членов сети;</w:t>
      </w:r>
      <w:r w:rsidRPr="00387608">
        <w:rPr>
          <w:rFonts w:ascii="Times New Roman" w:eastAsia="Times New Roman" w:hAnsi="Times New Roman" w:cs="Times New Roman"/>
          <w:color w:val="000000"/>
          <w:sz w:val="24"/>
          <w:szCs w:val="24"/>
          <w:lang w:eastAsia="ru-RU"/>
        </w:rPr>
        <w:br/>
        <w:t>- практическое отсутствие социальной и материальной поддержки своих партнеров вследствие отказа от классических долгосрочных договорных форм и обычных трудовых отношений;</w:t>
      </w:r>
      <w:r w:rsidRPr="00387608">
        <w:rPr>
          <w:rFonts w:ascii="Times New Roman" w:eastAsia="Times New Roman" w:hAnsi="Times New Roman" w:cs="Times New Roman"/>
          <w:color w:val="000000"/>
          <w:sz w:val="24"/>
          <w:szCs w:val="24"/>
          <w:lang w:eastAsia="ru-RU"/>
        </w:rPr>
        <w:br/>
        <w:t>- опасность чрезмерного усложнения, вытекающая, в частности, из разнородности членов предприятия, неясности в отношении членства в ней, открытости сетей, динамики самоорганизации, неопределенности в планировании для членов виртуального предприятия.</w:t>
      </w:r>
    </w:p>
    <w:p w:rsidR="00387608" w:rsidRPr="00387608" w:rsidRDefault="00387608" w:rsidP="0038760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387608">
        <w:rPr>
          <w:rFonts w:ascii="Times New Roman" w:eastAsia="Times New Roman" w:hAnsi="Times New Roman" w:cs="Times New Roman"/>
          <w:color w:val="000000"/>
          <w:sz w:val="24"/>
          <w:szCs w:val="24"/>
          <w:lang w:eastAsia="ru-RU"/>
        </w:rPr>
        <w:t>Другими словами, принципы виртуальных организационных форм предопределяют «дефицит» автаркии и мотивации предпринимателей, входящих в сеть </w:t>
      </w:r>
      <w:hyperlink r:id="rId26" w:anchor="75" w:history="1">
        <w:r w:rsidRPr="00387608">
          <w:rPr>
            <w:rFonts w:ascii="Times New Roman" w:eastAsia="Times New Roman" w:hAnsi="Times New Roman" w:cs="Times New Roman"/>
            <w:color w:val="000099"/>
            <w:sz w:val="24"/>
            <w:szCs w:val="24"/>
            <w:u w:val="single"/>
            <w:lang w:eastAsia="ru-RU"/>
          </w:rPr>
          <w:t>[75]</w:t>
        </w:r>
      </w:hyperlink>
      <w:r w:rsidRPr="00387608">
        <w:rPr>
          <w:rFonts w:ascii="Times New Roman" w:eastAsia="Times New Roman" w:hAnsi="Times New Roman" w:cs="Times New Roman"/>
          <w:color w:val="000000"/>
          <w:sz w:val="24"/>
          <w:szCs w:val="24"/>
          <w:lang w:eastAsia="ru-RU"/>
        </w:rPr>
        <w:t>. Очевидно, что отказ от испытанных организационно-управленческих принципов нуждается в определенных заменителях. Действительно, в рамках сетевого подхода такими субститутами призваны служить принципы сетевой культуры, взаимности и климат доверия. Однако по уровню разработки они пока не могут служить достаточной базой для возмещения упраздненных принципов.</w:t>
      </w:r>
    </w:p>
    <w:p w:rsidR="00387608" w:rsidRPr="00387608" w:rsidRDefault="00387608" w:rsidP="0038760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387608">
        <w:rPr>
          <w:rFonts w:ascii="Times New Roman" w:eastAsia="Times New Roman" w:hAnsi="Times New Roman" w:cs="Times New Roman"/>
          <w:color w:val="000000"/>
          <w:sz w:val="24"/>
          <w:szCs w:val="24"/>
          <w:lang w:eastAsia="ru-RU"/>
        </w:rPr>
        <w:t>Следует подчеркнуть, что процесс развития сетевых и виртуальных форм организации характеризуется отставанием фундаментальных научных исследований от практического опыта. Хотя успех многих функционирующих виртуальных предприятий очевиден, в более широком контексте остаются открытыми многие вопросы организации и функционирования виртуальных предприятий. Некоторые проблемы можно оценить как своего рода болезнь роста, свойственную любой инновационной концепции.</w:t>
      </w:r>
    </w:p>
    <w:p w:rsidR="00387608" w:rsidRPr="00387608" w:rsidRDefault="00387608" w:rsidP="0038760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387608">
        <w:rPr>
          <w:rFonts w:ascii="Times New Roman" w:eastAsia="Times New Roman" w:hAnsi="Times New Roman" w:cs="Times New Roman"/>
          <w:color w:val="000000"/>
          <w:sz w:val="24"/>
          <w:szCs w:val="24"/>
          <w:lang w:eastAsia="ru-RU"/>
        </w:rPr>
        <w:t xml:space="preserve">Следует отметить, что довольно часто под виртуальными организациями в производстве понимают ту или иную форму организации взаимодействия предприятий в области логистики, материально-технического снабжения. При этом предполагается, что в будущем конкретное производство сфокусируется на одной - трех ключевых компетентностях, а все остальное будет поступать туда извне. Такая вертикальная </w:t>
      </w:r>
      <w:proofErr w:type="spellStart"/>
      <w:r w:rsidRPr="00387608">
        <w:rPr>
          <w:rFonts w:ascii="Times New Roman" w:eastAsia="Times New Roman" w:hAnsi="Times New Roman" w:cs="Times New Roman"/>
          <w:color w:val="000000"/>
          <w:sz w:val="24"/>
          <w:szCs w:val="24"/>
          <w:lang w:eastAsia="ru-RU"/>
        </w:rPr>
        <w:t>дизинтеграция</w:t>
      </w:r>
      <w:proofErr w:type="spellEnd"/>
      <w:r w:rsidRPr="00387608">
        <w:rPr>
          <w:rFonts w:ascii="Times New Roman" w:eastAsia="Times New Roman" w:hAnsi="Times New Roman" w:cs="Times New Roman"/>
          <w:color w:val="000000"/>
          <w:sz w:val="24"/>
          <w:szCs w:val="24"/>
          <w:lang w:eastAsia="ru-RU"/>
        </w:rPr>
        <w:t xml:space="preserve"> будет продолжаться до того момента, когда не будет производства или комплексирования своих собственных продуктов </w:t>
      </w:r>
      <w:hyperlink r:id="rId27" w:anchor="79" w:history="1">
        <w:r w:rsidRPr="00387608">
          <w:rPr>
            <w:rFonts w:ascii="Times New Roman" w:eastAsia="Times New Roman" w:hAnsi="Times New Roman" w:cs="Times New Roman"/>
            <w:color w:val="000099"/>
            <w:sz w:val="24"/>
            <w:szCs w:val="24"/>
            <w:u w:val="single"/>
            <w:lang w:eastAsia="ru-RU"/>
          </w:rPr>
          <w:t>[79]</w:t>
        </w:r>
      </w:hyperlink>
      <w:r w:rsidRPr="00387608">
        <w:rPr>
          <w:rFonts w:ascii="Times New Roman" w:eastAsia="Times New Roman" w:hAnsi="Times New Roman" w:cs="Times New Roman"/>
          <w:color w:val="000000"/>
          <w:sz w:val="24"/>
          <w:szCs w:val="24"/>
          <w:lang w:eastAsia="ru-RU"/>
        </w:rPr>
        <w:t xml:space="preserve">. Такие </w:t>
      </w:r>
      <w:r w:rsidRPr="00387608">
        <w:rPr>
          <w:rFonts w:ascii="Times New Roman" w:eastAsia="Times New Roman" w:hAnsi="Times New Roman" w:cs="Times New Roman"/>
          <w:color w:val="000000"/>
          <w:sz w:val="24"/>
          <w:szCs w:val="24"/>
          <w:lang w:eastAsia="ru-RU"/>
        </w:rPr>
        <w:lastRenderedPageBreak/>
        <w:t>предприятия сфокусируют свои ресурсы на НИОКР, конструировании конечных продуктов, маркетинге, организации сбыта, сервисе и создании сетей снабжения.</w:t>
      </w:r>
    </w:p>
    <w:p w:rsidR="00387608" w:rsidRPr="00387608" w:rsidRDefault="00387608" w:rsidP="0038760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387608">
        <w:rPr>
          <w:rFonts w:ascii="Times New Roman" w:eastAsia="Times New Roman" w:hAnsi="Times New Roman" w:cs="Times New Roman"/>
          <w:color w:val="000000"/>
          <w:sz w:val="24"/>
          <w:szCs w:val="24"/>
          <w:lang w:eastAsia="ru-RU"/>
        </w:rPr>
        <w:t xml:space="preserve">Такое видение будущего достаточно привлекательно и очевидность доказывает, что нечто подобное происходит в области высоких технологий. Однако в других отраслях подобной тенденции не наблюдается или она очень слаба. </w:t>
      </w:r>
      <w:proofErr w:type="gramStart"/>
      <w:r w:rsidRPr="00387608">
        <w:rPr>
          <w:rFonts w:ascii="Times New Roman" w:eastAsia="Times New Roman" w:hAnsi="Times New Roman" w:cs="Times New Roman"/>
          <w:color w:val="000000"/>
          <w:sz w:val="24"/>
          <w:szCs w:val="24"/>
          <w:lang w:eastAsia="ru-RU"/>
        </w:rPr>
        <w:t>Журнал «</w:t>
      </w:r>
      <w:proofErr w:type="spellStart"/>
      <w:r w:rsidRPr="00387608">
        <w:rPr>
          <w:rFonts w:ascii="Times New Roman" w:eastAsia="Times New Roman" w:hAnsi="Times New Roman" w:cs="Times New Roman"/>
          <w:color w:val="000000"/>
          <w:sz w:val="24"/>
          <w:szCs w:val="24"/>
          <w:lang w:eastAsia="ru-RU"/>
        </w:rPr>
        <w:t>Purchasing</w:t>
      </w:r>
      <w:proofErr w:type="spellEnd"/>
      <w:r w:rsidRPr="00387608">
        <w:rPr>
          <w:rFonts w:ascii="Times New Roman" w:eastAsia="Times New Roman" w:hAnsi="Times New Roman" w:cs="Times New Roman"/>
          <w:color w:val="000000"/>
          <w:sz w:val="24"/>
          <w:szCs w:val="24"/>
          <w:lang w:eastAsia="ru-RU"/>
        </w:rPr>
        <w:t>» (США) опросил 1400 крупнейших в США компаний и не нашел какого-либо тренда к переносу вне фирмы производственной активности </w:t>
      </w:r>
      <w:hyperlink r:id="rId28" w:anchor="79" w:history="1">
        <w:r w:rsidRPr="00387608">
          <w:rPr>
            <w:rFonts w:ascii="Times New Roman" w:eastAsia="Times New Roman" w:hAnsi="Times New Roman" w:cs="Times New Roman"/>
            <w:color w:val="000099"/>
            <w:sz w:val="24"/>
            <w:szCs w:val="24"/>
            <w:u w:val="single"/>
            <w:lang w:eastAsia="ru-RU"/>
          </w:rPr>
          <w:t>[79]</w:t>
        </w:r>
      </w:hyperlink>
      <w:r w:rsidRPr="00387608">
        <w:rPr>
          <w:rFonts w:ascii="Times New Roman" w:eastAsia="Times New Roman" w:hAnsi="Times New Roman" w:cs="Times New Roman"/>
          <w:color w:val="000000"/>
          <w:sz w:val="24"/>
          <w:szCs w:val="24"/>
          <w:lang w:eastAsia="ru-RU"/>
        </w:rPr>
        <w:t>. Тренд намечается только в высокотехнологических отраслях (электроника, телекоммуникации, медицина, фармацевтика), где, по мнению автора </w:t>
      </w:r>
      <w:hyperlink r:id="rId29" w:anchor="79" w:history="1">
        <w:r w:rsidRPr="00387608">
          <w:rPr>
            <w:rFonts w:ascii="Times New Roman" w:eastAsia="Times New Roman" w:hAnsi="Times New Roman" w:cs="Times New Roman"/>
            <w:color w:val="000099"/>
            <w:sz w:val="24"/>
            <w:szCs w:val="24"/>
            <w:u w:val="single"/>
            <w:lang w:eastAsia="ru-RU"/>
          </w:rPr>
          <w:t>[79]</w:t>
        </w:r>
      </w:hyperlink>
      <w:r w:rsidRPr="00387608">
        <w:rPr>
          <w:rFonts w:ascii="Times New Roman" w:eastAsia="Times New Roman" w:hAnsi="Times New Roman" w:cs="Times New Roman"/>
          <w:color w:val="000000"/>
          <w:sz w:val="24"/>
          <w:szCs w:val="24"/>
          <w:lang w:eastAsia="ru-RU"/>
        </w:rPr>
        <w:t>, производственные процессы легко стандартизировать, высоки затраты на НИОКР и маркетинг и критичными являются скорость инноваций и время до рынка.</w:t>
      </w:r>
      <w:proofErr w:type="gramEnd"/>
      <w:r w:rsidRPr="00387608">
        <w:rPr>
          <w:rFonts w:ascii="Times New Roman" w:eastAsia="Times New Roman" w:hAnsi="Times New Roman" w:cs="Times New Roman"/>
          <w:color w:val="000000"/>
          <w:sz w:val="24"/>
          <w:szCs w:val="24"/>
          <w:lang w:eastAsia="ru-RU"/>
        </w:rPr>
        <w:t xml:space="preserve"> </w:t>
      </w:r>
      <w:proofErr w:type="gramStart"/>
      <w:r w:rsidRPr="00387608">
        <w:rPr>
          <w:rFonts w:ascii="Times New Roman" w:eastAsia="Times New Roman" w:hAnsi="Times New Roman" w:cs="Times New Roman"/>
          <w:color w:val="000000"/>
          <w:sz w:val="24"/>
          <w:szCs w:val="24"/>
          <w:lang w:eastAsia="ru-RU"/>
        </w:rPr>
        <w:t>Следует отметить, что современные тенденции развития мирового рынка делают перечисленные факторы свойственными и большинству других отраслей промышленности </w:t>
      </w:r>
      <w:hyperlink r:id="rId30" w:anchor="4" w:history="1">
        <w:r w:rsidRPr="00387608">
          <w:rPr>
            <w:rFonts w:ascii="Times New Roman" w:eastAsia="Times New Roman" w:hAnsi="Times New Roman" w:cs="Times New Roman"/>
            <w:color w:val="000099"/>
            <w:sz w:val="24"/>
            <w:szCs w:val="24"/>
            <w:u w:val="single"/>
            <w:lang w:eastAsia="ru-RU"/>
          </w:rPr>
          <w:t>[4]</w:t>
        </w:r>
      </w:hyperlink>
      <w:r w:rsidRPr="00387608">
        <w:rPr>
          <w:rFonts w:ascii="Times New Roman" w:eastAsia="Times New Roman" w:hAnsi="Times New Roman" w:cs="Times New Roman"/>
          <w:color w:val="000000"/>
          <w:sz w:val="24"/>
          <w:szCs w:val="24"/>
          <w:lang w:eastAsia="ru-RU"/>
        </w:rPr>
        <w:t>. Однако сегодня, по мнению опрошенных бизнесменов, сильное сопротивление рассматриваемой тенденции оказывает следующие факторы </w:t>
      </w:r>
      <w:hyperlink r:id="rId31" w:anchor="79" w:history="1">
        <w:r w:rsidRPr="00387608">
          <w:rPr>
            <w:rFonts w:ascii="Times New Roman" w:eastAsia="Times New Roman" w:hAnsi="Times New Roman" w:cs="Times New Roman"/>
            <w:color w:val="000099"/>
            <w:sz w:val="24"/>
            <w:szCs w:val="24"/>
            <w:u w:val="single"/>
            <w:lang w:eastAsia="ru-RU"/>
          </w:rPr>
          <w:t>[79]</w:t>
        </w:r>
      </w:hyperlink>
      <w:r w:rsidRPr="00387608">
        <w:rPr>
          <w:rFonts w:ascii="Times New Roman" w:eastAsia="Times New Roman" w:hAnsi="Times New Roman" w:cs="Times New Roman"/>
          <w:color w:val="000000"/>
          <w:sz w:val="24"/>
          <w:szCs w:val="24"/>
          <w:lang w:eastAsia="ru-RU"/>
        </w:rPr>
        <w:t>:</w:t>
      </w:r>
      <w:r w:rsidRPr="00387608">
        <w:rPr>
          <w:rFonts w:ascii="Times New Roman" w:eastAsia="Times New Roman" w:hAnsi="Times New Roman" w:cs="Times New Roman"/>
          <w:color w:val="000000"/>
          <w:sz w:val="24"/>
          <w:szCs w:val="24"/>
          <w:lang w:eastAsia="ru-RU"/>
        </w:rPr>
        <w:br/>
        <w:t>- традиционные финансовые показатели;</w:t>
      </w:r>
      <w:r w:rsidRPr="00387608">
        <w:rPr>
          <w:rFonts w:ascii="Times New Roman" w:eastAsia="Times New Roman" w:hAnsi="Times New Roman" w:cs="Times New Roman"/>
          <w:color w:val="000000"/>
          <w:sz w:val="24"/>
          <w:szCs w:val="24"/>
          <w:lang w:eastAsia="ru-RU"/>
        </w:rPr>
        <w:br/>
        <w:t>- трудности определения ключевой компетенции;</w:t>
      </w:r>
      <w:r w:rsidRPr="00387608">
        <w:rPr>
          <w:rFonts w:ascii="Times New Roman" w:eastAsia="Times New Roman" w:hAnsi="Times New Roman" w:cs="Times New Roman"/>
          <w:color w:val="000000"/>
          <w:sz w:val="24"/>
          <w:szCs w:val="24"/>
          <w:lang w:eastAsia="ru-RU"/>
        </w:rPr>
        <w:br/>
        <w:t>- страх потери интеллектуального капитала;</w:t>
      </w:r>
      <w:r w:rsidRPr="00387608">
        <w:rPr>
          <w:rFonts w:ascii="Times New Roman" w:eastAsia="Times New Roman" w:hAnsi="Times New Roman" w:cs="Times New Roman"/>
          <w:color w:val="000000"/>
          <w:sz w:val="24"/>
          <w:szCs w:val="24"/>
          <w:lang w:eastAsia="ru-RU"/>
        </w:rPr>
        <w:br/>
        <w:t>- трудности поиска квалифицированных компаний в области производства / сервиса;</w:t>
      </w:r>
      <w:proofErr w:type="gramEnd"/>
      <w:r w:rsidRPr="00387608">
        <w:rPr>
          <w:rFonts w:ascii="Times New Roman" w:eastAsia="Times New Roman" w:hAnsi="Times New Roman" w:cs="Times New Roman"/>
          <w:color w:val="000000"/>
          <w:sz w:val="24"/>
          <w:szCs w:val="24"/>
          <w:lang w:eastAsia="ru-RU"/>
        </w:rPr>
        <w:br/>
        <w:t>- трудности заключения хороших контрактов с производителями при организации менее привлекательных программ;</w:t>
      </w:r>
      <w:r w:rsidRPr="00387608">
        <w:rPr>
          <w:rFonts w:ascii="Times New Roman" w:eastAsia="Times New Roman" w:hAnsi="Times New Roman" w:cs="Times New Roman"/>
          <w:color w:val="000000"/>
          <w:sz w:val="24"/>
          <w:szCs w:val="24"/>
          <w:lang w:eastAsia="ru-RU"/>
        </w:rPr>
        <w:br/>
        <w:t>- трудности понимания и документирования возможностей контрагентов;</w:t>
      </w:r>
      <w:r w:rsidRPr="00387608">
        <w:rPr>
          <w:rFonts w:ascii="Times New Roman" w:eastAsia="Times New Roman" w:hAnsi="Times New Roman" w:cs="Times New Roman"/>
          <w:color w:val="000000"/>
          <w:sz w:val="24"/>
          <w:szCs w:val="24"/>
          <w:lang w:eastAsia="ru-RU"/>
        </w:rPr>
        <w:br/>
        <w:t>- трудности оплаты статуса наиболее привлекательных потребителей;</w:t>
      </w:r>
      <w:r w:rsidRPr="00387608">
        <w:rPr>
          <w:rFonts w:ascii="Times New Roman" w:eastAsia="Times New Roman" w:hAnsi="Times New Roman" w:cs="Times New Roman"/>
          <w:color w:val="000000"/>
          <w:sz w:val="24"/>
          <w:szCs w:val="24"/>
          <w:lang w:eastAsia="ru-RU"/>
        </w:rPr>
        <w:br/>
        <w:t>- необходимость управления риском;</w:t>
      </w:r>
      <w:r w:rsidRPr="00387608">
        <w:rPr>
          <w:rFonts w:ascii="Times New Roman" w:eastAsia="Times New Roman" w:hAnsi="Times New Roman" w:cs="Times New Roman"/>
          <w:color w:val="000000"/>
          <w:sz w:val="24"/>
          <w:szCs w:val="24"/>
          <w:lang w:eastAsia="ru-RU"/>
        </w:rPr>
        <w:br/>
        <w:t>- страх передачи вместе с технологией и/или знаний;</w:t>
      </w:r>
      <w:r w:rsidRPr="00387608">
        <w:rPr>
          <w:rFonts w:ascii="Times New Roman" w:eastAsia="Times New Roman" w:hAnsi="Times New Roman" w:cs="Times New Roman"/>
          <w:color w:val="000000"/>
          <w:sz w:val="24"/>
          <w:szCs w:val="24"/>
          <w:lang w:eastAsia="ru-RU"/>
        </w:rPr>
        <w:br/>
        <w:t>- непредполагаемые заранее проблемы.</w:t>
      </w:r>
    </w:p>
    <w:p w:rsidR="00387608" w:rsidRPr="00387608" w:rsidRDefault="00387608" w:rsidP="0038760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387608">
        <w:rPr>
          <w:rFonts w:ascii="Times New Roman" w:eastAsia="Times New Roman" w:hAnsi="Times New Roman" w:cs="Times New Roman"/>
          <w:color w:val="000000"/>
          <w:sz w:val="24"/>
          <w:szCs w:val="24"/>
          <w:lang w:eastAsia="ru-RU"/>
        </w:rPr>
        <w:t>Такой перечень очень важен, чтобы оценить трудности, которые могут встретиться при широком внедрении виртуальных сетевых организаций.</w:t>
      </w:r>
    </w:p>
    <w:p w:rsidR="00387608" w:rsidRPr="00387608" w:rsidRDefault="00387608" w:rsidP="0038760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387608">
        <w:rPr>
          <w:rFonts w:ascii="Times New Roman" w:eastAsia="Times New Roman" w:hAnsi="Times New Roman" w:cs="Times New Roman"/>
          <w:color w:val="000000"/>
          <w:sz w:val="24"/>
          <w:szCs w:val="24"/>
          <w:lang w:eastAsia="ru-RU"/>
        </w:rPr>
        <w:t xml:space="preserve">В условиях опоры при выполнении НИОКР на принципиально новые знания и их </w:t>
      </w:r>
      <w:proofErr w:type="gramStart"/>
      <w:r w:rsidRPr="00387608">
        <w:rPr>
          <w:rFonts w:ascii="Times New Roman" w:eastAsia="Times New Roman" w:hAnsi="Times New Roman" w:cs="Times New Roman"/>
          <w:color w:val="000000"/>
          <w:sz w:val="24"/>
          <w:szCs w:val="24"/>
          <w:lang w:eastAsia="ru-RU"/>
        </w:rPr>
        <w:t>менеджмент</w:t>
      </w:r>
      <w:proofErr w:type="gramEnd"/>
      <w:r w:rsidRPr="00387608">
        <w:rPr>
          <w:rFonts w:ascii="Times New Roman" w:eastAsia="Times New Roman" w:hAnsi="Times New Roman" w:cs="Times New Roman"/>
          <w:color w:val="000000"/>
          <w:sz w:val="24"/>
          <w:szCs w:val="24"/>
          <w:lang w:eastAsia="ru-RU"/>
        </w:rPr>
        <w:t xml:space="preserve"> виртуальные организации могут стать самой распространенной фирмой выполнения перспективных исследований и разработок. При этом естественным является получение наибольшего научного, технического и коммерческого эффекта путем объединения этих аспектов в единую программу с единым информационно-технологическим обеспечением </w:t>
      </w:r>
      <w:hyperlink r:id="rId32" w:anchor="80" w:history="1">
        <w:r w:rsidRPr="00387608">
          <w:rPr>
            <w:rFonts w:ascii="Times New Roman" w:eastAsia="Times New Roman" w:hAnsi="Times New Roman" w:cs="Times New Roman"/>
            <w:color w:val="000099"/>
            <w:sz w:val="24"/>
            <w:szCs w:val="24"/>
            <w:u w:val="single"/>
            <w:lang w:eastAsia="ru-RU"/>
          </w:rPr>
          <w:t>[80]</w:t>
        </w:r>
      </w:hyperlink>
      <w:r w:rsidRPr="00387608">
        <w:rPr>
          <w:rFonts w:ascii="Times New Roman" w:eastAsia="Times New Roman" w:hAnsi="Times New Roman" w:cs="Times New Roman"/>
          <w:color w:val="000000"/>
          <w:sz w:val="24"/>
          <w:szCs w:val="24"/>
          <w:lang w:eastAsia="ru-RU"/>
        </w:rPr>
        <w:t>.</w:t>
      </w:r>
    </w:p>
    <w:p w:rsidR="00387608" w:rsidRPr="00387608" w:rsidRDefault="00387608" w:rsidP="0038760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387608">
        <w:rPr>
          <w:rFonts w:ascii="Times New Roman" w:eastAsia="Times New Roman" w:hAnsi="Times New Roman" w:cs="Times New Roman"/>
          <w:color w:val="000000"/>
          <w:sz w:val="24"/>
          <w:szCs w:val="24"/>
          <w:lang w:eastAsia="ru-RU"/>
        </w:rPr>
        <w:t xml:space="preserve">Ряд проектов был разработан для информационной поддержки такого предпринимательства. </w:t>
      </w:r>
      <w:proofErr w:type="gramStart"/>
      <w:r w:rsidRPr="00387608">
        <w:rPr>
          <w:rFonts w:ascii="Times New Roman" w:eastAsia="Times New Roman" w:hAnsi="Times New Roman" w:cs="Times New Roman"/>
          <w:color w:val="000000"/>
          <w:sz w:val="24"/>
          <w:szCs w:val="24"/>
          <w:lang w:eastAsia="ru-RU"/>
        </w:rPr>
        <w:t>В рамках проекта NIIIP в США была осуществлена разработка открытых протоколов программного обеспечения для промышленности, которая позволяла производителям и их поставщикам эффективно взаимодействовать </w:t>
      </w:r>
      <w:hyperlink r:id="rId33" w:anchor="81" w:history="1">
        <w:r w:rsidRPr="00387608">
          <w:rPr>
            <w:rFonts w:ascii="Times New Roman" w:eastAsia="Times New Roman" w:hAnsi="Times New Roman" w:cs="Times New Roman"/>
            <w:color w:val="000099"/>
            <w:sz w:val="24"/>
            <w:szCs w:val="24"/>
            <w:u w:val="single"/>
            <w:lang w:eastAsia="ru-RU"/>
          </w:rPr>
          <w:t>[81]</w:t>
        </w:r>
      </w:hyperlink>
      <w:r w:rsidRPr="00387608">
        <w:rPr>
          <w:rFonts w:ascii="Times New Roman" w:eastAsia="Times New Roman" w:hAnsi="Times New Roman" w:cs="Times New Roman"/>
          <w:color w:val="000000"/>
          <w:sz w:val="24"/>
          <w:szCs w:val="24"/>
          <w:lang w:eastAsia="ru-RU"/>
        </w:rPr>
        <w:t>. В Европе был разработан ряд проектов ESPRET для разработки соответствующей архитектуры и поддерживающей инфраструктуру для виртуального предпринимательства, в том числе и для малых  и средних фирм </w:t>
      </w:r>
      <w:hyperlink r:id="rId34" w:anchor="82" w:history="1">
        <w:r w:rsidRPr="00387608">
          <w:rPr>
            <w:rFonts w:ascii="Times New Roman" w:eastAsia="Times New Roman" w:hAnsi="Times New Roman" w:cs="Times New Roman"/>
            <w:color w:val="000099"/>
            <w:sz w:val="24"/>
            <w:szCs w:val="24"/>
            <w:u w:val="single"/>
            <w:lang w:eastAsia="ru-RU"/>
          </w:rPr>
          <w:t>[82]</w:t>
        </w:r>
      </w:hyperlink>
      <w:r w:rsidRPr="00387608">
        <w:rPr>
          <w:rFonts w:ascii="Times New Roman" w:eastAsia="Times New Roman" w:hAnsi="Times New Roman" w:cs="Times New Roman"/>
          <w:color w:val="000000"/>
          <w:sz w:val="24"/>
          <w:szCs w:val="24"/>
          <w:lang w:eastAsia="ru-RU"/>
        </w:rPr>
        <w:t>.</w:t>
      </w:r>
      <w:proofErr w:type="gramEnd"/>
    </w:p>
    <w:p w:rsidR="00387608" w:rsidRPr="00387608" w:rsidRDefault="00387608" w:rsidP="0038760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387608">
        <w:rPr>
          <w:rFonts w:ascii="Times New Roman" w:eastAsia="Times New Roman" w:hAnsi="Times New Roman" w:cs="Times New Roman"/>
          <w:color w:val="000000"/>
          <w:sz w:val="24"/>
          <w:szCs w:val="24"/>
          <w:lang w:eastAsia="ru-RU"/>
        </w:rPr>
        <w:t>В работе </w:t>
      </w:r>
      <w:hyperlink r:id="rId35" w:anchor="80" w:history="1">
        <w:r w:rsidRPr="00387608">
          <w:rPr>
            <w:rFonts w:ascii="Times New Roman" w:eastAsia="Times New Roman" w:hAnsi="Times New Roman" w:cs="Times New Roman"/>
            <w:color w:val="000099"/>
            <w:sz w:val="24"/>
            <w:szCs w:val="24"/>
            <w:u w:val="single"/>
            <w:lang w:eastAsia="ru-RU"/>
          </w:rPr>
          <w:t>[80]</w:t>
        </w:r>
      </w:hyperlink>
      <w:r w:rsidRPr="00387608">
        <w:rPr>
          <w:rFonts w:ascii="Times New Roman" w:eastAsia="Times New Roman" w:hAnsi="Times New Roman" w:cs="Times New Roman"/>
          <w:color w:val="000000"/>
          <w:sz w:val="24"/>
          <w:szCs w:val="24"/>
          <w:lang w:eastAsia="ru-RU"/>
        </w:rPr>
        <w:t> исследуется система совместного проектирования и производства для виртуальных организаций CDMS (</w:t>
      </w:r>
      <w:proofErr w:type="spellStart"/>
      <w:r w:rsidRPr="00387608">
        <w:rPr>
          <w:rFonts w:ascii="Times New Roman" w:eastAsia="Times New Roman" w:hAnsi="Times New Roman" w:cs="Times New Roman"/>
          <w:color w:val="000000"/>
          <w:sz w:val="24"/>
          <w:szCs w:val="24"/>
          <w:lang w:eastAsia="ru-RU"/>
        </w:rPr>
        <w:t>Collaborative</w:t>
      </w:r>
      <w:proofErr w:type="spellEnd"/>
      <w:r w:rsidRPr="00387608">
        <w:rPr>
          <w:rFonts w:ascii="Times New Roman" w:eastAsia="Times New Roman" w:hAnsi="Times New Roman" w:cs="Times New Roman"/>
          <w:color w:val="000000"/>
          <w:sz w:val="24"/>
          <w:szCs w:val="24"/>
          <w:lang w:eastAsia="ru-RU"/>
        </w:rPr>
        <w:t xml:space="preserve"> </w:t>
      </w:r>
      <w:proofErr w:type="spellStart"/>
      <w:r w:rsidRPr="00387608">
        <w:rPr>
          <w:rFonts w:ascii="Times New Roman" w:eastAsia="Times New Roman" w:hAnsi="Times New Roman" w:cs="Times New Roman"/>
          <w:color w:val="000000"/>
          <w:sz w:val="24"/>
          <w:szCs w:val="24"/>
          <w:lang w:eastAsia="ru-RU"/>
        </w:rPr>
        <w:t>design</w:t>
      </w:r>
      <w:proofErr w:type="spellEnd"/>
      <w:r w:rsidRPr="00387608">
        <w:rPr>
          <w:rFonts w:ascii="Times New Roman" w:eastAsia="Times New Roman" w:hAnsi="Times New Roman" w:cs="Times New Roman"/>
          <w:color w:val="000000"/>
          <w:sz w:val="24"/>
          <w:szCs w:val="24"/>
          <w:lang w:eastAsia="ru-RU"/>
        </w:rPr>
        <w:t xml:space="preserve"> </w:t>
      </w:r>
      <w:proofErr w:type="spellStart"/>
      <w:r w:rsidRPr="00387608">
        <w:rPr>
          <w:rFonts w:ascii="Times New Roman" w:eastAsia="Times New Roman" w:hAnsi="Times New Roman" w:cs="Times New Roman"/>
          <w:color w:val="000000"/>
          <w:sz w:val="24"/>
          <w:szCs w:val="24"/>
          <w:lang w:eastAsia="ru-RU"/>
        </w:rPr>
        <w:t>and</w:t>
      </w:r>
      <w:proofErr w:type="spellEnd"/>
      <w:r w:rsidRPr="00387608">
        <w:rPr>
          <w:rFonts w:ascii="Times New Roman" w:eastAsia="Times New Roman" w:hAnsi="Times New Roman" w:cs="Times New Roman"/>
          <w:color w:val="000000"/>
          <w:sz w:val="24"/>
          <w:szCs w:val="24"/>
          <w:lang w:eastAsia="ru-RU"/>
        </w:rPr>
        <w:t xml:space="preserve"> </w:t>
      </w:r>
      <w:proofErr w:type="spellStart"/>
      <w:r w:rsidRPr="00387608">
        <w:rPr>
          <w:rFonts w:ascii="Times New Roman" w:eastAsia="Times New Roman" w:hAnsi="Times New Roman" w:cs="Times New Roman"/>
          <w:color w:val="000000"/>
          <w:sz w:val="24"/>
          <w:szCs w:val="24"/>
          <w:lang w:eastAsia="ru-RU"/>
        </w:rPr>
        <w:t>manufacturing</w:t>
      </w:r>
      <w:proofErr w:type="spellEnd"/>
      <w:r w:rsidRPr="00387608">
        <w:rPr>
          <w:rFonts w:ascii="Times New Roman" w:eastAsia="Times New Roman" w:hAnsi="Times New Roman" w:cs="Times New Roman"/>
          <w:color w:val="000000"/>
          <w:sz w:val="24"/>
          <w:szCs w:val="24"/>
          <w:lang w:eastAsia="ru-RU"/>
        </w:rPr>
        <w:t xml:space="preserve"> </w:t>
      </w:r>
      <w:proofErr w:type="spellStart"/>
      <w:r w:rsidRPr="00387608">
        <w:rPr>
          <w:rFonts w:ascii="Times New Roman" w:eastAsia="Times New Roman" w:hAnsi="Times New Roman" w:cs="Times New Roman"/>
          <w:color w:val="000000"/>
          <w:sz w:val="24"/>
          <w:szCs w:val="24"/>
          <w:lang w:eastAsia="ru-RU"/>
        </w:rPr>
        <w:t>system</w:t>
      </w:r>
      <w:proofErr w:type="spellEnd"/>
      <w:r w:rsidRPr="00387608">
        <w:rPr>
          <w:rFonts w:ascii="Times New Roman" w:eastAsia="Times New Roman" w:hAnsi="Times New Roman" w:cs="Times New Roman"/>
          <w:color w:val="000000"/>
          <w:sz w:val="24"/>
          <w:szCs w:val="24"/>
          <w:lang w:eastAsia="ru-RU"/>
        </w:rPr>
        <w:t>), описывается архитектура агента для реализации таких виртуальных организаций в CDMS, представлен пример совместного планирования нескольких предприятий.</w:t>
      </w:r>
    </w:p>
    <w:p w:rsidR="00387608" w:rsidRPr="00387608" w:rsidRDefault="00387608" w:rsidP="0038760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387608">
        <w:rPr>
          <w:rFonts w:ascii="Times New Roman" w:eastAsia="Times New Roman" w:hAnsi="Times New Roman" w:cs="Times New Roman"/>
          <w:color w:val="000000"/>
          <w:sz w:val="24"/>
          <w:szCs w:val="24"/>
          <w:lang w:eastAsia="ru-RU"/>
        </w:rPr>
        <w:t>Виртуальная организация в CDMS имеет следующие характеристики:</w:t>
      </w:r>
      <w:r w:rsidRPr="00387608">
        <w:rPr>
          <w:rFonts w:ascii="Times New Roman" w:eastAsia="Times New Roman" w:hAnsi="Times New Roman" w:cs="Times New Roman"/>
          <w:color w:val="000000"/>
          <w:sz w:val="24"/>
          <w:szCs w:val="24"/>
          <w:lang w:eastAsia="ru-RU"/>
        </w:rPr>
        <w:br/>
        <w:t>- она отлична от «физической» организации;</w:t>
      </w:r>
      <w:r w:rsidRPr="00387608">
        <w:rPr>
          <w:rFonts w:ascii="Times New Roman" w:eastAsia="Times New Roman" w:hAnsi="Times New Roman" w:cs="Times New Roman"/>
          <w:color w:val="000000"/>
          <w:sz w:val="24"/>
          <w:szCs w:val="24"/>
          <w:lang w:eastAsia="ru-RU"/>
        </w:rPr>
        <w:br/>
      </w:r>
      <w:r w:rsidRPr="00387608">
        <w:rPr>
          <w:rFonts w:ascii="Times New Roman" w:eastAsia="Times New Roman" w:hAnsi="Times New Roman" w:cs="Times New Roman"/>
          <w:color w:val="000000"/>
          <w:sz w:val="24"/>
          <w:szCs w:val="24"/>
          <w:lang w:eastAsia="ru-RU"/>
        </w:rPr>
        <w:lastRenderedPageBreak/>
        <w:t>- она обычно открыта и динамична;</w:t>
      </w:r>
      <w:r w:rsidRPr="00387608">
        <w:rPr>
          <w:rFonts w:ascii="Times New Roman" w:eastAsia="Times New Roman" w:hAnsi="Times New Roman" w:cs="Times New Roman"/>
          <w:color w:val="000000"/>
          <w:sz w:val="24"/>
          <w:szCs w:val="24"/>
          <w:lang w:eastAsia="ru-RU"/>
        </w:rPr>
        <w:br/>
        <w:t>- она перестраивается по конфигурации и масштабу;</w:t>
      </w:r>
      <w:r w:rsidRPr="00387608">
        <w:rPr>
          <w:rFonts w:ascii="Times New Roman" w:eastAsia="Times New Roman" w:hAnsi="Times New Roman" w:cs="Times New Roman"/>
          <w:color w:val="000000"/>
          <w:sz w:val="24"/>
          <w:szCs w:val="24"/>
          <w:lang w:eastAsia="ru-RU"/>
        </w:rPr>
        <w:br/>
        <w:t>- она распределена географически;</w:t>
      </w:r>
      <w:r w:rsidRPr="00387608">
        <w:rPr>
          <w:rFonts w:ascii="Times New Roman" w:eastAsia="Times New Roman" w:hAnsi="Times New Roman" w:cs="Times New Roman"/>
          <w:color w:val="000000"/>
          <w:sz w:val="24"/>
          <w:szCs w:val="24"/>
          <w:lang w:eastAsia="ru-RU"/>
        </w:rPr>
        <w:br/>
        <w:t>- она состоит из гетерогенных компонентов (программное обеспечение, архитектура, человеческие ресурсы и т.д.);</w:t>
      </w:r>
      <w:r w:rsidRPr="00387608">
        <w:rPr>
          <w:rFonts w:ascii="Times New Roman" w:eastAsia="Times New Roman" w:hAnsi="Times New Roman" w:cs="Times New Roman"/>
          <w:color w:val="000000"/>
          <w:sz w:val="24"/>
          <w:szCs w:val="24"/>
          <w:lang w:eastAsia="ru-RU"/>
        </w:rPr>
        <w:br/>
        <w:t>- требуются механизмы координации для обеспечения стабильности системы.</w:t>
      </w:r>
    </w:p>
    <w:p w:rsidR="00387608" w:rsidRPr="00387608" w:rsidRDefault="00387608" w:rsidP="0038760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387608">
        <w:rPr>
          <w:rFonts w:ascii="Times New Roman" w:eastAsia="Times New Roman" w:hAnsi="Times New Roman" w:cs="Times New Roman"/>
          <w:color w:val="000000"/>
          <w:sz w:val="24"/>
          <w:szCs w:val="24"/>
          <w:lang w:eastAsia="ru-RU"/>
        </w:rPr>
        <w:t>В CDMS вводятся блоки медиаторов для объединения различных производственных действий и координации интеллектуальных агентов различного типа.</w:t>
      </w:r>
    </w:p>
    <w:p w:rsidR="00387608" w:rsidRPr="00387608" w:rsidRDefault="00387608" w:rsidP="0038760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387608">
        <w:rPr>
          <w:rFonts w:ascii="Times New Roman" w:eastAsia="Times New Roman" w:hAnsi="Times New Roman" w:cs="Times New Roman"/>
          <w:color w:val="000000"/>
          <w:sz w:val="24"/>
          <w:szCs w:val="24"/>
          <w:lang w:eastAsia="ru-RU"/>
        </w:rPr>
        <w:t>Родовая модель медиаторов включает семь уровней активности: предпринимательство, спецификация и проектирование продуктов, виртуальная организация, планирование и распределение исполнительной власти, коммуникация, обучения. Гибридная система архитектуры агентов отображены на рис. 38. Здесь система производства организована как самый верхний уровень через систему специальных медиаторов. Каждая подсистема связана (интегрирована) через специальный медиатор.</w:t>
      </w:r>
    </w:p>
    <w:p w:rsidR="00387608" w:rsidRPr="00387608" w:rsidRDefault="00387608" w:rsidP="00387608">
      <w:pPr>
        <w:shd w:val="clear" w:color="auto" w:fill="FFFFFF"/>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387608">
        <w:rPr>
          <w:rFonts w:ascii="Times New Roman" w:eastAsia="Times New Roman" w:hAnsi="Times New Roman" w:cs="Times New Roman"/>
          <w:noProof/>
          <w:color w:val="000000"/>
          <w:sz w:val="24"/>
          <w:szCs w:val="24"/>
          <w:lang w:eastAsia="ru-RU"/>
        </w:rPr>
        <w:lastRenderedPageBreak/>
        <w:drawing>
          <wp:inline distT="0" distB="0" distL="0" distR="0" wp14:anchorId="03EA39F7" wp14:editId="4BBE6ED4">
            <wp:extent cx="4943475" cy="9172575"/>
            <wp:effectExtent l="0" t="0" r="9525" b="9525"/>
            <wp:docPr id="3" name="Picture 3" descr="http://www.aup.ru/books/m78/img/6_5-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up.ru/books/m78/img/6_5-38.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43475" cy="9172575"/>
                    </a:xfrm>
                    <a:prstGeom prst="rect">
                      <a:avLst/>
                    </a:prstGeom>
                    <a:noFill/>
                    <a:ln>
                      <a:noFill/>
                    </a:ln>
                  </pic:spPr>
                </pic:pic>
              </a:graphicData>
            </a:graphic>
          </wp:inline>
        </w:drawing>
      </w:r>
    </w:p>
    <w:p w:rsidR="00387608" w:rsidRPr="00387608" w:rsidRDefault="00387608" w:rsidP="0038760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387608">
        <w:rPr>
          <w:rFonts w:ascii="Times New Roman" w:eastAsia="Times New Roman" w:hAnsi="Times New Roman" w:cs="Times New Roman"/>
          <w:color w:val="000000"/>
          <w:sz w:val="24"/>
          <w:szCs w:val="24"/>
          <w:lang w:eastAsia="ru-RU"/>
        </w:rPr>
        <w:lastRenderedPageBreak/>
        <w:t>Инфраструктура системы агентов сотрудничества изображена на рис. 39</w:t>
      </w:r>
    </w:p>
    <w:p w:rsidR="00387608" w:rsidRPr="00387608" w:rsidRDefault="00387608" w:rsidP="00387608">
      <w:pPr>
        <w:shd w:val="clear" w:color="auto" w:fill="FFFFFF"/>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387608">
        <w:rPr>
          <w:rFonts w:ascii="Times New Roman" w:eastAsia="Times New Roman" w:hAnsi="Times New Roman" w:cs="Times New Roman"/>
          <w:noProof/>
          <w:color w:val="000000"/>
          <w:sz w:val="24"/>
          <w:szCs w:val="24"/>
          <w:lang w:eastAsia="ru-RU"/>
        </w:rPr>
        <w:drawing>
          <wp:inline distT="0" distB="0" distL="0" distR="0" wp14:anchorId="348CB7BC" wp14:editId="15716AE3">
            <wp:extent cx="5448300" cy="2771775"/>
            <wp:effectExtent l="0" t="0" r="0" b="0"/>
            <wp:docPr id="4" name="Picture 4" descr="http://www.aup.ru/books/m78/img/6_5-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up.ru/books/m78/img/6_5-39.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48300" cy="2771775"/>
                    </a:xfrm>
                    <a:prstGeom prst="rect">
                      <a:avLst/>
                    </a:prstGeom>
                    <a:noFill/>
                    <a:ln>
                      <a:noFill/>
                    </a:ln>
                  </pic:spPr>
                </pic:pic>
              </a:graphicData>
            </a:graphic>
          </wp:inline>
        </w:drawing>
      </w:r>
    </w:p>
    <w:p w:rsidR="00387608" w:rsidRPr="00387608" w:rsidRDefault="00387608" w:rsidP="00387608">
      <w:pPr>
        <w:shd w:val="clear" w:color="auto" w:fill="FFFFFF"/>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387608">
        <w:rPr>
          <w:rFonts w:ascii="Times New Roman" w:eastAsia="Times New Roman" w:hAnsi="Times New Roman" w:cs="Times New Roman"/>
          <w:color w:val="000000"/>
          <w:sz w:val="24"/>
          <w:szCs w:val="24"/>
          <w:lang w:eastAsia="ru-RU"/>
        </w:rPr>
        <w:t>Рис.39. Инфраструктура системы агентов сотрудничества</w:t>
      </w:r>
    </w:p>
    <w:p w:rsidR="00387608" w:rsidRPr="00387608" w:rsidRDefault="00387608" w:rsidP="0038760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387608">
        <w:rPr>
          <w:rFonts w:ascii="Times New Roman" w:eastAsia="Times New Roman" w:hAnsi="Times New Roman" w:cs="Times New Roman"/>
          <w:color w:val="000000"/>
          <w:sz w:val="24"/>
          <w:szCs w:val="24"/>
          <w:lang w:eastAsia="ru-RU"/>
        </w:rPr>
        <w:t>Основные характеристики виртуальных организаций в системе CDMS суммируется следующим образом:</w:t>
      </w:r>
      <w:r w:rsidRPr="00387608">
        <w:rPr>
          <w:rFonts w:ascii="Times New Roman" w:eastAsia="Times New Roman" w:hAnsi="Times New Roman" w:cs="Times New Roman"/>
          <w:color w:val="000000"/>
          <w:sz w:val="24"/>
          <w:szCs w:val="24"/>
          <w:lang w:eastAsia="ru-RU"/>
        </w:rPr>
        <w:br/>
        <w:t>1. Агенты</w:t>
      </w:r>
      <w:proofErr w:type="gramStart"/>
      <w:r w:rsidRPr="00387608">
        <w:rPr>
          <w:rFonts w:ascii="Times New Roman" w:eastAsia="Times New Roman" w:hAnsi="Times New Roman" w:cs="Times New Roman"/>
          <w:color w:val="000000"/>
          <w:sz w:val="24"/>
          <w:szCs w:val="24"/>
          <w:lang w:eastAsia="ru-RU"/>
        </w:rPr>
        <w:t xml:space="preserve"> -- </w:t>
      </w:r>
      <w:proofErr w:type="gramEnd"/>
      <w:r w:rsidRPr="00387608">
        <w:rPr>
          <w:rFonts w:ascii="Times New Roman" w:eastAsia="Times New Roman" w:hAnsi="Times New Roman" w:cs="Times New Roman"/>
          <w:color w:val="000000"/>
          <w:sz w:val="24"/>
          <w:szCs w:val="24"/>
          <w:lang w:eastAsia="ru-RU"/>
        </w:rPr>
        <w:t>компоненты программного обеспечения, связанные сетью, и, следовательно, удобные для встраивания в виртуальную организацию, но не соединенные физически.</w:t>
      </w:r>
      <w:r w:rsidRPr="00387608">
        <w:rPr>
          <w:rFonts w:ascii="Times New Roman" w:eastAsia="Times New Roman" w:hAnsi="Times New Roman" w:cs="Times New Roman"/>
          <w:color w:val="000000"/>
          <w:sz w:val="24"/>
          <w:szCs w:val="24"/>
          <w:lang w:eastAsia="ru-RU"/>
        </w:rPr>
        <w:br/>
        <w:t>2. Открытость и динамичность</w:t>
      </w:r>
      <w:proofErr w:type="gramStart"/>
      <w:r w:rsidRPr="00387608">
        <w:rPr>
          <w:rFonts w:ascii="Times New Roman" w:eastAsia="Times New Roman" w:hAnsi="Times New Roman" w:cs="Times New Roman"/>
          <w:color w:val="000000"/>
          <w:sz w:val="24"/>
          <w:szCs w:val="24"/>
          <w:lang w:eastAsia="ru-RU"/>
        </w:rPr>
        <w:t xml:space="preserve"> -- </w:t>
      </w:r>
      <w:proofErr w:type="gramEnd"/>
      <w:r w:rsidRPr="00387608">
        <w:rPr>
          <w:rFonts w:ascii="Times New Roman" w:eastAsia="Times New Roman" w:hAnsi="Times New Roman" w:cs="Times New Roman"/>
          <w:color w:val="000000"/>
          <w:sz w:val="24"/>
          <w:szCs w:val="24"/>
          <w:lang w:eastAsia="ru-RU"/>
        </w:rPr>
        <w:t>первичные черты архитектуры, основанной на агентах.</w:t>
      </w:r>
      <w:r w:rsidRPr="00387608">
        <w:rPr>
          <w:rFonts w:ascii="Times New Roman" w:eastAsia="Times New Roman" w:hAnsi="Times New Roman" w:cs="Times New Roman"/>
          <w:color w:val="000000"/>
          <w:sz w:val="24"/>
          <w:szCs w:val="24"/>
          <w:lang w:eastAsia="ru-RU"/>
        </w:rPr>
        <w:br/>
        <w:t>3. Модульность и автономия агентов делает такие системы способными к реконфигурации и изменению масштаба.</w:t>
      </w:r>
      <w:r w:rsidRPr="00387608">
        <w:rPr>
          <w:rFonts w:ascii="Times New Roman" w:eastAsia="Times New Roman" w:hAnsi="Times New Roman" w:cs="Times New Roman"/>
          <w:color w:val="000000"/>
          <w:sz w:val="24"/>
          <w:szCs w:val="24"/>
          <w:lang w:eastAsia="ru-RU"/>
        </w:rPr>
        <w:br/>
        <w:t>4. Основанная на агентах система может включить агентов, распределенных по всем видам сетей, включая интернет.</w:t>
      </w:r>
      <w:r w:rsidRPr="00387608">
        <w:rPr>
          <w:rFonts w:ascii="Times New Roman" w:eastAsia="Times New Roman" w:hAnsi="Times New Roman" w:cs="Times New Roman"/>
          <w:color w:val="000000"/>
          <w:sz w:val="24"/>
          <w:szCs w:val="24"/>
          <w:lang w:eastAsia="ru-RU"/>
        </w:rPr>
        <w:br/>
        <w:t>5. Относительно легко интегрировать гетерогенные компоненты/системы с помощью обычных языков связи и протоколов.</w:t>
      </w:r>
      <w:r w:rsidRPr="00387608">
        <w:rPr>
          <w:rFonts w:ascii="Times New Roman" w:eastAsia="Times New Roman" w:hAnsi="Times New Roman" w:cs="Times New Roman"/>
          <w:color w:val="000000"/>
          <w:sz w:val="24"/>
          <w:szCs w:val="24"/>
          <w:lang w:eastAsia="ru-RU"/>
        </w:rPr>
        <w:br/>
        <w:t>6. Механизмы координации очень полезны для CDMS, в частности при разработке и производстве сложных комплексов.</w:t>
      </w:r>
    </w:p>
    <w:p w:rsidR="007E2BFF" w:rsidRDefault="00393EF8" w:rsidP="007E2BFF">
      <w:pPr>
        <w:shd w:val="clear" w:color="auto" w:fill="FFFFFF"/>
        <w:spacing w:after="0" w:line="360" w:lineRule="atLeast"/>
        <w:ind w:firstLine="709"/>
        <w:jc w:val="both"/>
        <w:rPr>
          <w:rFonts w:ascii="Times New Roman" w:eastAsia="Times New Roman" w:hAnsi="Times New Roman" w:cs="Times New Roman"/>
          <w:color w:val="000000"/>
          <w:sz w:val="27"/>
          <w:szCs w:val="27"/>
          <w:lang w:eastAsia="ru-RU"/>
        </w:rPr>
      </w:pPr>
      <w:hyperlink r:id="rId38" w:history="1">
        <w:r w:rsidR="00387608" w:rsidRPr="006C55AF">
          <w:rPr>
            <w:rStyle w:val="Hyperlink"/>
            <w:rFonts w:ascii="Times New Roman" w:eastAsia="Times New Roman" w:hAnsi="Times New Roman" w:cs="Times New Roman"/>
            <w:sz w:val="27"/>
            <w:szCs w:val="27"/>
            <w:lang w:eastAsia="ru-RU"/>
          </w:rPr>
          <w:t>http://www.aup.ru/books/m78/6_5.htm</w:t>
        </w:r>
      </w:hyperlink>
    </w:p>
    <w:p w:rsidR="00387608" w:rsidRDefault="00387608" w:rsidP="007E2BFF">
      <w:pPr>
        <w:shd w:val="clear" w:color="auto" w:fill="FFFFFF"/>
        <w:spacing w:after="0" w:line="360" w:lineRule="atLeast"/>
        <w:ind w:firstLine="709"/>
        <w:jc w:val="both"/>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w:t>
      </w:r>
    </w:p>
    <w:p w:rsidR="00387608" w:rsidRPr="00387608" w:rsidRDefault="00387608" w:rsidP="00387608">
      <w:pPr>
        <w:spacing w:after="0" w:line="360" w:lineRule="atLeast"/>
        <w:ind w:firstLine="709"/>
        <w:jc w:val="right"/>
        <w:rPr>
          <w:rFonts w:ascii="Times New Roman" w:eastAsia="Times New Roman" w:hAnsi="Times New Roman" w:cs="Times New Roman"/>
          <w:color w:val="000000"/>
          <w:sz w:val="27"/>
          <w:szCs w:val="27"/>
          <w:lang w:eastAsia="ru-RU"/>
        </w:rPr>
      </w:pPr>
      <w:r w:rsidRPr="00387608">
        <w:rPr>
          <w:rFonts w:ascii="Times New Roman" w:eastAsia="Times New Roman" w:hAnsi="Times New Roman" w:cs="Times New Roman"/>
          <w:color w:val="000000"/>
          <w:sz w:val="28"/>
          <w:szCs w:val="28"/>
          <w:lang w:eastAsia="ru-RU"/>
        </w:rPr>
        <w:t> </w:t>
      </w:r>
    </w:p>
    <w:p w:rsidR="00387608" w:rsidRPr="00387608" w:rsidRDefault="00387608" w:rsidP="00387608">
      <w:pPr>
        <w:spacing w:after="0" w:line="360" w:lineRule="atLeast"/>
        <w:ind w:firstLine="709"/>
        <w:jc w:val="both"/>
        <w:rPr>
          <w:rFonts w:ascii="Times New Roman" w:eastAsia="Times New Roman" w:hAnsi="Times New Roman" w:cs="Times New Roman"/>
          <w:color w:val="000000"/>
          <w:sz w:val="27"/>
          <w:szCs w:val="27"/>
          <w:lang w:eastAsia="ru-RU"/>
        </w:rPr>
      </w:pPr>
      <w:r w:rsidRPr="00387608">
        <w:rPr>
          <w:rFonts w:ascii="Times New Roman" w:eastAsia="Times New Roman" w:hAnsi="Times New Roman" w:cs="Times New Roman"/>
          <w:i/>
          <w:iCs/>
          <w:color w:val="000000"/>
          <w:sz w:val="28"/>
          <w:szCs w:val="28"/>
          <w:lang w:eastAsia="ru-RU"/>
        </w:rPr>
        <w:t>Анализ особенностей организации и управления виртуальными предприятиями</w:t>
      </w:r>
    </w:p>
    <w:p w:rsidR="00387608" w:rsidRPr="00387608" w:rsidRDefault="00387608" w:rsidP="00387608">
      <w:pPr>
        <w:spacing w:after="0" w:line="360" w:lineRule="atLeast"/>
        <w:ind w:firstLine="709"/>
        <w:jc w:val="both"/>
        <w:rPr>
          <w:rFonts w:ascii="Times New Roman" w:eastAsia="Times New Roman" w:hAnsi="Times New Roman" w:cs="Times New Roman"/>
          <w:color w:val="000000"/>
          <w:sz w:val="27"/>
          <w:szCs w:val="27"/>
          <w:lang w:eastAsia="ru-RU"/>
        </w:rPr>
      </w:pPr>
      <w:r w:rsidRPr="00387608">
        <w:rPr>
          <w:rFonts w:ascii="Times New Roman" w:eastAsia="Times New Roman" w:hAnsi="Times New Roman" w:cs="Times New Roman"/>
          <w:color w:val="000000"/>
          <w:sz w:val="28"/>
          <w:szCs w:val="28"/>
          <w:lang w:eastAsia="ru-RU"/>
        </w:rPr>
        <w:t>Виртуальные предприятия являются одной из новых организационных форм предприятий. На развитие новых форм организации и управления предприятием в большей степени повлияли такие тенденции развития современных рынков, как глобализация рынков, растущее значение качества товара, его цены и степени удовлетворения потребителей, повышение важности устойчивых отношений с потребителями (индивидуальными заказчиками), а также растущее значение степени применения новых информационных и коммуникационных технологий.[3]</w:t>
      </w:r>
    </w:p>
    <w:p w:rsidR="00387608" w:rsidRPr="00387608" w:rsidRDefault="00387608" w:rsidP="00387608">
      <w:pPr>
        <w:spacing w:after="0" w:line="360" w:lineRule="atLeast"/>
        <w:ind w:firstLine="709"/>
        <w:jc w:val="both"/>
        <w:rPr>
          <w:rFonts w:ascii="Times New Roman" w:eastAsia="Times New Roman" w:hAnsi="Times New Roman" w:cs="Times New Roman"/>
          <w:color w:val="000000"/>
          <w:sz w:val="27"/>
          <w:szCs w:val="27"/>
          <w:lang w:eastAsia="ru-RU"/>
        </w:rPr>
      </w:pPr>
      <w:r w:rsidRPr="00387608">
        <w:rPr>
          <w:rFonts w:ascii="Times New Roman" w:eastAsia="Times New Roman" w:hAnsi="Times New Roman" w:cs="Times New Roman"/>
          <w:color w:val="000000"/>
          <w:sz w:val="28"/>
          <w:szCs w:val="28"/>
          <w:lang w:eastAsia="ru-RU"/>
        </w:rPr>
        <w:lastRenderedPageBreak/>
        <w:t>Именно поэтому создание и деятельность виртуальных предприятий является актуальной в современном мире.</w:t>
      </w:r>
    </w:p>
    <w:p w:rsidR="00387608" w:rsidRPr="00387608" w:rsidRDefault="00387608" w:rsidP="00387608">
      <w:pPr>
        <w:spacing w:after="0" w:line="360" w:lineRule="atLeast"/>
        <w:ind w:firstLine="709"/>
        <w:jc w:val="both"/>
        <w:rPr>
          <w:rFonts w:ascii="Times New Roman" w:eastAsia="Times New Roman" w:hAnsi="Times New Roman" w:cs="Times New Roman"/>
          <w:color w:val="000000"/>
          <w:sz w:val="27"/>
          <w:szCs w:val="27"/>
          <w:lang w:eastAsia="ru-RU"/>
        </w:rPr>
      </w:pPr>
      <w:r w:rsidRPr="00387608">
        <w:rPr>
          <w:rFonts w:ascii="Times New Roman" w:eastAsia="Times New Roman" w:hAnsi="Times New Roman" w:cs="Times New Roman"/>
          <w:color w:val="000000"/>
          <w:sz w:val="28"/>
          <w:szCs w:val="28"/>
          <w:lang w:eastAsia="ru-RU"/>
        </w:rPr>
        <w:t>Задачи, которые ставились при написании статьи: изучение понятий виртуальное предприятие, деятельность виртуальных предприятий и виды виртуальных предприятий.</w:t>
      </w:r>
    </w:p>
    <w:p w:rsidR="00387608" w:rsidRPr="00387608" w:rsidRDefault="00387608" w:rsidP="00387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firstLine="709"/>
        <w:jc w:val="both"/>
        <w:rPr>
          <w:rFonts w:ascii="Courier New" w:eastAsia="Times New Roman" w:hAnsi="Courier New" w:cs="Courier New"/>
          <w:color w:val="000000"/>
          <w:sz w:val="20"/>
          <w:szCs w:val="20"/>
          <w:lang w:eastAsia="ru-RU"/>
        </w:rPr>
      </w:pPr>
      <w:r w:rsidRPr="00387608">
        <w:rPr>
          <w:rFonts w:ascii="Times New Roman" w:eastAsia="Times New Roman" w:hAnsi="Times New Roman" w:cs="Times New Roman"/>
          <w:color w:val="000000"/>
          <w:sz w:val="28"/>
          <w:szCs w:val="28"/>
          <w:lang w:eastAsia="ru-RU"/>
        </w:rPr>
        <w:t xml:space="preserve">Термин «виртуальное предприятие» используется в двояком смысле. В более абстрактном контексте виртуальное предприятие означает наиболее передовую и эффективную форму организации предприятия, которая является наилучшей с точки зрения имеющихся технических и экономических условий. В более конкретном смысле, виртуальное предприятие подразумевает сетевую, компьютерно </w:t>
      </w:r>
      <w:proofErr w:type="gramStart"/>
      <w:r w:rsidRPr="00387608">
        <w:rPr>
          <w:rFonts w:ascii="Times New Roman" w:eastAsia="Times New Roman" w:hAnsi="Times New Roman" w:cs="Times New Roman"/>
          <w:color w:val="000000"/>
          <w:sz w:val="28"/>
          <w:szCs w:val="28"/>
          <w:lang w:eastAsia="ru-RU"/>
        </w:rPr>
        <w:t>-</w:t>
      </w:r>
      <w:proofErr w:type="spellStart"/>
      <w:r w:rsidRPr="00387608">
        <w:rPr>
          <w:rFonts w:ascii="Times New Roman" w:eastAsia="Times New Roman" w:hAnsi="Times New Roman" w:cs="Times New Roman"/>
          <w:color w:val="000000"/>
          <w:sz w:val="28"/>
          <w:szCs w:val="28"/>
          <w:lang w:eastAsia="ru-RU"/>
        </w:rPr>
        <w:t>п</w:t>
      </w:r>
      <w:proofErr w:type="gramEnd"/>
      <w:r w:rsidRPr="00387608">
        <w:rPr>
          <w:rFonts w:ascii="Times New Roman" w:eastAsia="Times New Roman" w:hAnsi="Times New Roman" w:cs="Times New Roman"/>
          <w:color w:val="000000"/>
          <w:sz w:val="28"/>
          <w:szCs w:val="28"/>
          <w:lang w:eastAsia="ru-RU"/>
        </w:rPr>
        <w:t>осредованную</w:t>
      </w:r>
      <w:proofErr w:type="spellEnd"/>
      <w:r w:rsidRPr="00387608">
        <w:rPr>
          <w:rFonts w:ascii="Times New Roman" w:eastAsia="Times New Roman" w:hAnsi="Times New Roman" w:cs="Times New Roman"/>
          <w:color w:val="000000"/>
          <w:sz w:val="28"/>
          <w:szCs w:val="28"/>
          <w:lang w:eastAsia="ru-RU"/>
        </w:rPr>
        <w:t xml:space="preserve"> организационную структуру, состоящую из неоднородных компонентов, расположенных в различных местах. Тогда прилагательное «виртуальное» может интерпретироваться как «искусственно</w:t>
      </w:r>
    </w:p>
    <w:p w:rsidR="00387608" w:rsidRPr="00387608" w:rsidRDefault="00387608" w:rsidP="00387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firstLine="709"/>
        <w:jc w:val="both"/>
        <w:rPr>
          <w:rFonts w:ascii="Courier New" w:eastAsia="Times New Roman" w:hAnsi="Courier New" w:cs="Courier New"/>
          <w:color w:val="000000"/>
          <w:sz w:val="20"/>
          <w:szCs w:val="20"/>
          <w:lang w:eastAsia="ru-RU"/>
        </w:rPr>
      </w:pPr>
      <w:proofErr w:type="gramStart"/>
      <w:r w:rsidRPr="00387608">
        <w:rPr>
          <w:rFonts w:ascii="Times New Roman" w:eastAsia="Times New Roman" w:hAnsi="Times New Roman" w:cs="Times New Roman"/>
          <w:color w:val="000000"/>
          <w:sz w:val="28"/>
          <w:szCs w:val="28"/>
          <w:lang w:eastAsia="ru-RU"/>
        </w:rPr>
        <w:t>образованное</w:t>
      </w:r>
      <w:proofErr w:type="gramEnd"/>
      <w:r w:rsidRPr="00387608">
        <w:rPr>
          <w:rFonts w:ascii="Times New Roman" w:eastAsia="Times New Roman" w:hAnsi="Times New Roman" w:cs="Times New Roman"/>
          <w:color w:val="000000"/>
          <w:sz w:val="28"/>
          <w:szCs w:val="28"/>
          <w:lang w:eastAsia="ru-RU"/>
        </w:rPr>
        <w:t>», или как «мнимое, не существующее в реальном физическом пространстве», или как «расширенное за счет совместных ресурсов.[1]</w:t>
      </w:r>
    </w:p>
    <w:p w:rsidR="00387608" w:rsidRPr="00387608" w:rsidRDefault="00387608" w:rsidP="00387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firstLine="709"/>
        <w:jc w:val="both"/>
        <w:rPr>
          <w:rFonts w:ascii="Courier New" w:eastAsia="Times New Roman" w:hAnsi="Courier New" w:cs="Courier New"/>
          <w:color w:val="000000"/>
          <w:sz w:val="20"/>
          <w:szCs w:val="20"/>
          <w:lang w:eastAsia="ru-RU"/>
        </w:rPr>
      </w:pPr>
      <w:r w:rsidRPr="00387608">
        <w:rPr>
          <w:rFonts w:ascii="Times New Roman" w:eastAsia="Times New Roman" w:hAnsi="Times New Roman" w:cs="Times New Roman"/>
          <w:color w:val="000000"/>
          <w:sz w:val="28"/>
          <w:szCs w:val="28"/>
          <w:lang w:eastAsia="ru-RU"/>
        </w:rPr>
        <w:t xml:space="preserve">Виртуальное предприятие создается путем отбора </w:t>
      </w:r>
      <w:proofErr w:type="gramStart"/>
      <w:r w:rsidRPr="00387608">
        <w:rPr>
          <w:rFonts w:ascii="Times New Roman" w:eastAsia="Times New Roman" w:hAnsi="Times New Roman" w:cs="Times New Roman"/>
          <w:color w:val="000000"/>
          <w:sz w:val="28"/>
          <w:szCs w:val="28"/>
          <w:lang w:eastAsia="ru-RU"/>
        </w:rPr>
        <w:t>требующихся</w:t>
      </w:r>
      <w:proofErr w:type="gramEnd"/>
    </w:p>
    <w:p w:rsidR="00387608" w:rsidRPr="00387608" w:rsidRDefault="00387608" w:rsidP="00387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firstLine="709"/>
        <w:jc w:val="both"/>
        <w:rPr>
          <w:rFonts w:ascii="Courier New" w:eastAsia="Times New Roman" w:hAnsi="Courier New" w:cs="Courier New"/>
          <w:color w:val="000000"/>
          <w:sz w:val="20"/>
          <w:szCs w:val="20"/>
          <w:lang w:eastAsia="ru-RU"/>
        </w:rPr>
      </w:pPr>
      <w:r w:rsidRPr="00387608">
        <w:rPr>
          <w:rFonts w:ascii="Times New Roman" w:eastAsia="Times New Roman" w:hAnsi="Times New Roman" w:cs="Times New Roman"/>
          <w:color w:val="000000"/>
          <w:sz w:val="28"/>
          <w:szCs w:val="28"/>
          <w:lang w:eastAsia="ru-RU"/>
        </w:rPr>
        <w:t>организационно-технологических ресурсов с различных предприятий и их</w:t>
      </w:r>
    </w:p>
    <w:p w:rsidR="00387608" w:rsidRPr="00387608" w:rsidRDefault="00387608" w:rsidP="00387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firstLine="709"/>
        <w:jc w:val="both"/>
        <w:rPr>
          <w:rFonts w:ascii="Courier New" w:eastAsia="Times New Roman" w:hAnsi="Courier New" w:cs="Courier New"/>
          <w:color w:val="000000"/>
          <w:sz w:val="20"/>
          <w:szCs w:val="20"/>
          <w:lang w:eastAsia="ru-RU"/>
        </w:rPr>
      </w:pPr>
      <w:r w:rsidRPr="00387608">
        <w:rPr>
          <w:rFonts w:ascii="Times New Roman" w:eastAsia="Times New Roman" w:hAnsi="Times New Roman" w:cs="Times New Roman"/>
          <w:color w:val="000000"/>
          <w:sz w:val="28"/>
          <w:szCs w:val="28"/>
          <w:lang w:eastAsia="ru-RU"/>
        </w:rPr>
        <w:t>интеграции с использованием компьютерной сети. Это приводит к формированию гибкой и динамичной организационной системы, наиболее приспособленной для скорейшего выпуска новой продукц</w:t>
      </w:r>
      <w:proofErr w:type="gramStart"/>
      <w:r w:rsidRPr="00387608">
        <w:rPr>
          <w:rFonts w:ascii="Times New Roman" w:eastAsia="Times New Roman" w:hAnsi="Times New Roman" w:cs="Times New Roman"/>
          <w:color w:val="000000"/>
          <w:sz w:val="28"/>
          <w:szCs w:val="28"/>
          <w:lang w:eastAsia="ru-RU"/>
        </w:rPr>
        <w:t>ии и ее</w:t>
      </w:r>
      <w:proofErr w:type="gramEnd"/>
      <w:r w:rsidRPr="00387608">
        <w:rPr>
          <w:rFonts w:ascii="Times New Roman" w:eastAsia="Times New Roman" w:hAnsi="Times New Roman" w:cs="Times New Roman"/>
          <w:color w:val="000000"/>
          <w:sz w:val="28"/>
          <w:szCs w:val="28"/>
          <w:lang w:eastAsia="ru-RU"/>
        </w:rPr>
        <w:t xml:space="preserve"> оперативной поставки на рынок.</w:t>
      </w:r>
    </w:p>
    <w:p w:rsidR="00387608" w:rsidRPr="00387608" w:rsidRDefault="00387608" w:rsidP="00387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firstLine="709"/>
        <w:jc w:val="both"/>
        <w:rPr>
          <w:rFonts w:ascii="Courier New" w:eastAsia="Times New Roman" w:hAnsi="Courier New" w:cs="Courier New"/>
          <w:color w:val="000000"/>
          <w:sz w:val="20"/>
          <w:szCs w:val="20"/>
          <w:lang w:eastAsia="ru-RU"/>
        </w:rPr>
      </w:pPr>
      <w:r w:rsidRPr="00387608">
        <w:rPr>
          <w:rFonts w:ascii="Times New Roman" w:eastAsia="Times New Roman" w:hAnsi="Times New Roman" w:cs="Times New Roman"/>
          <w:color w:val="000000"/>
          <w:sz w:val="28"/>
          <w:szCs w:val="28"/>
          <w:lang w:eastAsia="ru-RU"/>
        </w:rPr>
        <w:t xml:space="preserve">Следует подчеркнуть метафорический характер понятия «виртуального предприятия». Полностью </w:t>
      </w:r>
      <w:proofErr w:type="gramStart"/>
      <w:r w:rsidRPr="00387608">
        <w:rPr>
          <w:rFonts w:ascii="Times New Roman" w:eastAsia="Times New Roman" w:hAnsi="Times New Roman" w:cs="Times New Roman"/>
          <w:color w:val="000000"/>
          <w:sz w:val="28"/>
          <w:szCs w:val="28"/>
          <w:lang w:eastAsia="ru-RU"/>
        </w:rPr>
        <w:t>виртуального</w:t>
      </w:r>
      <w:proofErr w:type="gramEnd"/>
      <w:r w:rsidRPr="00387608">
        <w:rPr>
          <w:rFonts w:ascii="Times New Roman" w:eastAsia="Times New Roman" w:hAnsi="Times New Roman" w:cs="Times New Roman"/>
          <w:color w:val="000000"/>
          <w:sz w:val="28"/>
          <w:szCs w:val="28"/>
          <w:lang w:eastAsia="ru-RU"/>
        </w:rPr>
        <w:t>, т.е. не имеющего базовых структур в</w:t>
      </w:r>
    </w:p>
    <w:p w:rsidR="00387608" w:rsidRPr="00387608" w:rsidRDefault="00387608" w:rsidP="00387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firstLine="709"/>
        <w:jc w:val="both"/>
        <w:rPr>
          <w:rFonts w:ascii="Courier New" w:eastAsia="Times New Roman" w:hAnsi="Courier New" w:cs="Courier New"/>
          <w:color w:val="000000"/>
          <w:sz w:val="20"/>
          <w:szCs w:val="20"/>
          <w:lang w:eastAsia="ru-RU"/>
        </w:rPr>
      </w:pPr>
      <w:r w:rsidRPr="00387608">
        <w:rPr>
          <w:rFonts w:ascii="Times New Roman" w:eastAsia="Times New Roman" w:hAnsi="Times New Roman" w:cs="Times New Roman"/>
          <w:color w:val="000000"/>
          <w:sz w:val="28"/>
          <w:szCs w:val="28"/>
          <w:lang w:eastAsia="ru-RU"/>
        </w:rPr>
        <w:t xml:space="preserve">реальном физическом </w:t>
      </w:r>
      <w:proofErr w:type="gramStart"/>
      <w:r w:rsidRPr="00387608">
        <w:rPr>
          <w:rFonts w:ascii="Times New Roman" w:eastAsia="Times New Roman" w:hAnsi="Times New Roman" w:cs="Times New Roman"/>
          <w:color w:val="000000"/>
          <w:sz w:val="28"/>
          <w:szCs w:val="28"/>
          <w:lang w:eastAsia="ru-RU"/>
        </w:rPr>
        <w:t>пространстве</w:t>
      </w:r>
      <w:proofErr w:type="gramEnd"/>
      <w:r w:rsidRPr="00387608">
        <w:rPr>
          <w:rFonts w:ascii="Times New Roman" w:eastAsia="Times New Roman" w:hAnsi="Times New Roman" w:cs="Times New Roman"/>
          <w:color w:val="000000"/>
          <w:sz w:val="28"/>
          <w:szCs w:val="28"/>
          <w:lang w:eastAsia="ru-RU"/>
        </w:rPr>
        <w:t>, предприятия, конечно, быть не может. Здесь речь идет об интенсивном взаимодействии реально существующих специалистов и подразделений различных предприятий в виртуальном пространстве, реализованным на основе новейших информационных и коммуникационных технологий. Такое взаимодействие призвано повысить уровень кооперации и координации предприятий, а в конечном итоге конкурентоспособность производимой ими продукции и, соответственно, прибыль.[1]</w:t>
      </w:r>
    </w:p>
    <w:p w:rsidR="00387608" w:rsidRPr="00387608" w:rsidRDefault="00387608" w:rsidP="00387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firstLine="709"/>
        <w:jc w:val="both"/>
        <w:rPr>
          <w:rFonts w:ascii="Courier New" w:eastAsia="Times New Roman" w:hAnsi="Courier New" w:cs="Courier New"/>
          <w:color w:val="000000"/>
          <w:sz w:val="20"/>
          <w:szCs w:val="20"/>
          <w:lang w:eastAsia="ru-RU"/>
        </w:rPr>
      </w:pPr>
      <w:r w:rsidRPr="00387608">
        <w:rPr>
          <w:rFonts w:ascii="Times New Roman" w:eastAsia="Times New Roman" w:hAnsi="Times New Roman" w:cs="Times New Roman"/>
          <w:color w:val="000000"/>
          <w:sz w:val="28"/>
          <w:szCs w:val="28"/>
          <w:lang w:eastAsia="ru-RU"/>
        </w:rPr>
        <w:t>C практической точки зрения, виртуальное предприятие есть сеть свободно взаимодействующих агентов, находящихся в различных местах. Эти агенты разрабатывают совместный проект (или ряд взаимосвязанных проектов),</w:t>
      </w:r>
    </w:p>
    <w:p w:rsidR="00387608" w:rsidRPr="00387608" w:rsidRDefault="00387608" w:rsidP="00387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0"/>
          <w:szCs w:val="20"/>
          <w:lang w:eastAsia="ru-RU"/>
        </w:rPr>
      </w:pPr>
      <w:r w:rsidRPr="00387608">
        <w:rPr>
          <w:rFonts w:ascii="Times New Roman" w:eastAsia="Times New Roman" w:hAnsi="Times New Roman" w:cs="Times New Roman"/>
          <w:color w:val="000000"/>
          <w:sz w:val="28"/>
          <w:szCs w:val="28"/>
          <w:lang w:eastAsia="ru-RU"/>
        </w:rPr>
        <w:t>находясь между собой в отношениях партнерства, кооперации, сотрудничества,</w:t>
      </w:r>
    </w:p>
    <w:p w:rsidR="00387608" w:rsidRPr="00387608" w:rsidRDefault="00387608" w:rsidP="00387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Courier New" w:eastAsia="Times New Roman" w:hAnsi="Courier New" w:cs="Courier New"/>
          <w:color w:val="000000"/>
          <w:sz w:val="20"/>
          <w:szCs w:val="20"/>
          <w:lang w:eastAsia="ru-RU"/>
        </w:rPr>
      </w:pPr>
      <w:r w:rsidRPr="00387608">
        <w:rPr>
          <w:rFonts w:ascii="Times New Roman" w:eastAsia="Times New Roman" w:hAnsi="Times New Roman" w:cs="Times New Roman"/>
          <w:color w:val="000000"/>
          <w:sz w:val="28"/>
          <w:szCs w:val="28"/>
          <w:lang w:eastAsia="ru-RU"/>
        </w:rPr>
        <w:t xml:space="preserve">координации и т.п. </w:t>
      </w:r>
      <w:proofErr w:type="spellStart"/>
      <w:proofErr w:type="gramStart"/>
      <w:r w:rsidRPr="00387608">
        <w:rPr>
          <w:rFonts w:ascii="Times New Roman" w:eastAsia="Times New Roman" w:hAnsi="Times New Roman" w:cs="Times New Roman"/>
          <w:color w:val="000000"/>
          <w:sz w:val="28"/>
          <w:szCs w:val="28"/>
          <w:lang w:eastAsia="ru-RU"/>
        </w:rPr>
        <w:t>P</w:t>
      </w:r>
      <w:proofErr w:type="gramEnd"/>
      <w:r w:rsidRPr="00387608">
        <w:rPr>
          <w:rFonts w:ascii="Times New Roman" w:eastAsia="Times New Roman" w:hAnsi="Times New Roman" w:cs="Times New Roman"/>
          <w:color w:val="000000"/>
          <w:sz w:val="28"/>
          <w:szCs w:val="28"/>
          <w:lang w:eastAsia="ru-RU"/>
        </w:rPr>
        <w:t>азработка</w:t>
      </w:r>
      <w:proofErr w:type="spellEnd"/>
      <w:r w:rsidRPr="00387608">
        <w:rPr>
          <w:rFonts w:ascii="Times New Roman" w:eastAsia="Times New Roman" w:hAnsi="Times New Roman" w:cs="Times New Roman"/>
          <w:color w:val="000000"/>
          <w:sz w:val="28"/>
          <w:szCs w:val="28"/>
          <w:lang w:eastAsia="ru-RU"/>
        </w:rPr>
        <w:t xml:space="preserve"> виртуального предприятия связана с интеллектуальным моделированием взаимодействия сложных, неоднородных, отстоящих друг от друга агентов. Построение </w:t>
      </w:r>
      <w:r w:rsidRPr="00387608">
        <w:rPr>
          <w:rFonts w:ascii="Times New Roman" w:eastAsia="Times New Roman" w:hAnsi="Times New Roman" w:cs="Times New Roman"/>
          <w:color w:val="000000"/>
          <w:sz w:val="28"/>
          <w:szCs w:val="28"/>
          <w:lang w:eastAsia="ru-RU"/>
        </w:rPr>
        <w:lastRenderedPageBreak/>
        <w:t>многоуровневых дружественных интерфейсов между агентами играет первостепенную роль. [3]</w:t>
      </w:r>
    </w:p>
    <w:p w:rsidR="00387608" w:rsidRPr="00387608" w:rsidRDefault="00387608" w:rsidP="00387608">
      <w:pPr>
        <w:spacing w:after="0" w:line="360" w:lineRule="atLeast"/>
        <w:ind w:firstLine="709"/>
        <w:jc w:val="both"/>
        <w:rPr>
          <w:rFonts w:ascii="Times New Roman" w:eastAsia="Times New Roman" w:hAnsi="Times New Roman" w:cs="Times New Roman"/>
          <w:color w:val="000000"/>
          <w:sz w:val="27"/>
          <w:szCs w:val="27"/>
          <w:lang w:eastAsia="ru-RU"/>
        </w:rPr>
      </w:pPr>
      <w:r w:rsidRPr="00387608">
        <w:rPr>
          <w:rFonts w:ascii="Times New Roman" w:eastAsia="Times New Roman" w:hAnsi="Times New Roman" w:cs="Times New Roman"/>
          <w:color w:val="000000"/>
          <w:sz w:val="28"/>
          <w:szCs w:val="28"/>
          <w:lang w:eastAsia="ru-RU"/>
        </w:rPr>
        <w:t>Так, выделяют два главных класса виртуальных предприятий:</w:t>
      </w:r>
    </w:p>
    <w:p w:rsidR="00387608" w:rsidRPr="00387608" w:rsidRDefault="00387608" w:rsidP="00387608">
      <w:pPr>
        <w:spacing w:after="0" w:line="360" w:lineRule="atLeast"/>
        <w:ind w:firstLine="709"/>
        <w:jc w:val="both"/>
        <w:rPr>
          <w:rFonts w:ascii="Times New Roman" w:eastAsia="Times New Roman" w:hAnsi="Times New Roman" w:cs="Times New Roman"/>
          <w:color w:val="000000"/>
          <w:sz w:val="27"/>
          <w:szCs w:val="27"/>
          <w:lang w:eastAsia="ru-RU"/>
        </w:rPr>
      </w:pPr>
      <w:r w:rsidRPr="00387608">
        <w:rPr>
          <w:rFonts w:ascii="Times New Roman" w:eastAsia="Times New Roman" w:hAnsi="Times New Roman" w:cs="Times New Roman"/>
          <w:color w:val="000000"/>
          <w:sz w:val="28"/>
          <w:szCs w:val="28"/>
          <w:lang w:eastAsia="ru-RU"/>
        </w:rPr>
        <w:t>Виртуальная корпорация (ВК) представляет собой </w:t>
      </w:r>
      <w:r w:rsidRPr="00387608">
        <w:rPr>
          <w:rFonts w:ascii="Times New Roman" w:eastAsia="Times New Roman" w:hAnsi="Times New Roman" w:cs="Times New Roman"/>
          <w:i/>
          <w:iCs/>
          <w:color w:val="000000"/>
          <w:sz w:val="28"/>
          <w:szCs w:val="28"/>
          <w:lang w:eastAsia="ru-RU"/>
        </w:rPr>
        <w:t>электронное объединение капиталов (ресурсов)</w:t>
      </w:r>
      <w:r w:rsidRPr="00387608">
        <w:rPr>
          <w:rFonts w:ascii="Times New Roman" w:eastAsia="Times New Roman" w:hAnsi="Times New Roman" w:cs="Times New Roman"/>
          <w:color w:val="000000"/>
          <w:sz w:val="28"/>
          <w:szCs w:val="28"/>
          <w:lang w:eastAsia="ru-RU"/>
        </w:rPr>
        <w:t> различного типа – финансового, технологического, человеческого (в частности, интеллектуального) в интересах выполнения сложных уникальных проектов, создания продукции мирового класса и максимально полного удовлетворения требований заказчика. Как и ее реальный правовой прототип, она способствует решению двух фундаментальных проблем рыночной экономики: 1) </w:t>
      </w:r>
      <w:r w:rsidRPr="00387608">
        <w:rPr>
          <w:rFonts w:ascii="Times New Roman" w:eastAsia="Times New Roman" w:hAnsi="Times New Roman" w:cs="Times New Roman"/>
          <w:i/>
          <w:iCs/>
          <w:color w:val="000000"/>
          <w:sz w:val="28"/>
          <w:szCs w:val="28"/>
          <w:lang w:eastAsia="ru-RU"/>
        </w:rPr>
        <w:t>привлечению капитала</w:t>
      </w:r>
      <w:r w:rsidRPr="00387608">
        <w:rPr>
          <w:rFonts w:ascii="Times New Roman" w:eastAsia="Times New Roman" w:hAnsi="Times New Roman" w:cs="Times New Roman"/>
          <w:color w:val="000000"/>
          <w:sz w:val="28"/>
          <w:szCs w:val="28"/>
          <w:lang w:eastAsia="ru-RU"/>
        </w:rPr>
        <w:t> для выполнения уникальных проектов или </w:t>
      </w:r>
      <w:r w:rsidRPr="00387608">
        <w:rPr>
          <w:rFonts w:ascii="Times New Roman" w:eastAsia="Times New Roman" w:hAnsi="Times New Roman" w:cs="Times New Roman"/>
          <w:i/>
          <w:iCs/>
          <w:color w:val="000000"/>
          <w:sz w:val="28"/>
          <w:szCs w:val="28"/>
          <w:lang w:eastAsia="ru-RU"/>
        </w:rPr>
        <w:t>распределению бизнес-процессов</w:t>
      </w:r>
      <w:r w:rsidRPr="00387608">
        <w:rPr>
          <w:rFonts w:ascii="Times New Roman" w:eastAsia="Times New Roman" w:hAnsi="Times New Roman" w:cs="Times New Roman"/>
          <w:color w:val="000000"/>
          <w:sz w:val="28"/>
          <w:szCs w:val="28"/>
          <w:lang w:eastAsia="ru-RU"/>
        </w:rPr>
        <w:t> с целью повышения конкурентоспособности продукции; 2) </w:t>
      </w:r>
      <w:r w:rsidRPr="00387608">
        <w:rPr>
          <w:rFonts w:ascii="Times New Roman" w:eastAsia="Times New Roman" w:hAnsi="Times New Roman" w:cs="Times New Roman"/>
          <w:i/>
          <w:iCs/>
          <w:color w:val="000000"/>
          <w:sz w:val="28"/>
          <w:szCs w:val="28"/>
          <w:lang w:eastAsia="ru-RU"/>
        </w:rPr>
        <w:t>распределению риска</w:t>
      </w:r>
      <w:r w:rsidRPr="00387608">
        <w:rPr>
          <w:rFonts w:ascii="Times New Roman" w:eastAsia="Times New Roman" w:hAnsi="Times New Roman" w:cs="Times New Roman"/>
          <w:color w:val="000000"/>
          <w:sz w:val="28"/>
          <w:szCs w:val="28"/>
          <w:lang w:eastAsia="ru-RU"/>
        </w:rPr>
        <w:t> в инвестиционных проектах</w:t>
      </w:r>
      <w:r w:rsidRPr="00387608">
        <w:rPr>
          <w:rFonts w:ascii="Times New Roman" w:eastAsia="Times New Roman" w:hAnsi="Times New Roman" w:cs="Times New Roman"/>
          <w:color w:val="000000"/>
          <w:sz w:val="27"/>
          <w:szCs w:val="27"/>
          <w:lang w:eastAsia="ru-RU"/>
        </w:rPr>
        <w:t>.</w:t>
      </w:r>
    </w:p>
    <w:p w:rsidR="00387608" w:rsidRPr="00387608" w:rsidRDefault="00387608" w:rsidP="00387608">
      <w:pPr>
        <w:spacing w:before="100" w:beforeAutospacing="1" w:after="100" w:afterAutospacing="1" w:line="360" w:lineRule="atLeast"/>
        <w:ind w:firstLine="709"/>
        <w:jc w:val="both"/>
        <w:rPr>
          <w:rFonts w:ascii="Times New Roman" w:eastAsia="Times New Roman" w:hAnsi="Times New Roman" w:cs="Times New Roman"/>
          <w:color w:val="000000"/>
          <w:sz w:val="27"/>
          <w:szCs w:val="27"/>
          <w:lang w:eastAsia="ru-RU"/>
        </w:rPr>
      </w:pPr>
      <w:r w:rsidRPr="00387608">
        <w:rPr>
          <w:rFonts w:ascii="Times New Roman" w:eastAsia="Times New Roman" w:hAnsi="Times New Roman" w:cs="Times New Roman"/>
          <w:i/>
          <w:iCs/>
          <w:color w:val="000000"/>
          <w:sz w:val="28"/>
          <w:szCs w:val="28"/>
          <w:lang w:eastAsia="ru-RU"/>
        </w:rPr>
        <w:t>Виртуальное товарищество (партнерство)</w:t>
      </w:r>
      <w:r w:rsidRPr="00387608">
        <w:rPr>
          <w:rFonts w:ascii="Times New Roman" w:eastAsia="Times New Roman" w:hAnsi="Times New Roman" w:cs="Times New Roman"/>
          <w:color w:val="000000"/>
          <w:sz w:val="28"/>
          <w:szCs w:val="28"/>
          <w:lang w:eastAsia="ru-RU"/>
        </w:rPr>
        <w:t xml:space="preserve"> представляет собой компьютерно интегрированную (искусственную) организацию лиц, вместе ведущих дело (находящихся в отношениях кооперации, т.е. выполняющих совместную работу и координирующих действия) с целью извлечения прибыли, будучи географически </w:t>
      </w:r>
      <w:proofErr w:type="gramStart"/>
      <w:r w:rsidRPr="00387608">
        <w:rPr>
          <w:rFonts w:ascii="Times New Roman" w:eastAsia="Times New Roman" w:hAnsi="Times New Roman" w:cs="Times New Roman"/>
          <w:color w:val="000000"/>
          <w:sz w:val="28"/>
          <w:szCs w:val="28"/>
          <w:lang w:eastAsia="ru-RU"/>
        </w:rPr>
        <w:t>удаленными</w:t>
      </w:r>
      <w:proofErr w:type="gramEnd"/>
      <w:r w:rsidRPr="00387608">
        <w:rPr>
          <w:rFonts w:ascii="Times New Roman" w:eastAsia="Times New Roman" w:hAnsi="Times New Roman" w:cs="Times New Roman"/>
          <w:color w:val="000000"/>
          <w:sz w:val="28"/>
          <w:szCs w:val="28"/>
          <w:lang w:eastAsia="ru-RU"/>
        </w:rPr>
        <w:t xml:space="preserve"> друг от друга. В данном случае каждый партнер, в той или иной степени участвуя в управлении и </w:t>
      </w:r>
      <w:proofErr w:type="gramStart"/>
      <w:r w:rsidRPr="00387608">
        <w:rPr>
          <w:rFonts w:ascii="Times New Roman" w:eastAsia="Times New Roman" w:hAnsi="Times New Roman" w:cs="Times New Roman"/>
          <w:color w:val="000000"/>
          <w:sz w:val="28"/>
          <w:szCs w:val="28"/>
          <w:lang w:eastAsia="ru-RU"/>
        </w:rPr>
        <w:t>контроле за</w:t>
      </w:r>
      <w:proofErr w:type="gramEnd"/>
      <w:r w:rsidRPr="00387608">
        <w:rPr>
          <w:rFonts w:ascii="Times New Roman" w:eastAsia="Times New Roman" w:hAnsi="Times New Roman" w:cs="Times New Roman"/>
          <w:color w:val="000000"/>
          <w:sz w:val="28"/>
          <w:szCs w:val="28"/>
          <w:lang w:eastAsia="ru-RU"/>
        </w:rPr>
        <w:t xml:space="preserve"> деятельностью виртуальной организации, несет индивидуальную ответственность за результаты работы, причем потеря партнера означает распад виртуальной организации.[2]</w:t>
      </w:r>
    </w:p>
    <w:p w:rsidR="00387608" w:rsidRPr="00387608" w:rsidRDefault="00387608" w:rsidP="00387608">
      <w:pPr>
        <w:spacing w:before="100" w:beforeAutospacing="1" w:after="100" w:afterAutospacing="1" w:line="360" w:lineRule="atLeast"/>
        <w:ind w:firstLine="709"/>
        <w:jc w:val="both"/>
        <w:rPr>
          <w:rFonts w:ascii="Times New Roman" w:eastAsia="Times New Roman" w:hAnsi="Times New Roman" w:cs="Times New Roman"/>
          <w:color w:val="000000"/>
          <w:sz w:val="27"/>
          <w:szCs w:val="27"/>
          <w:lang w:eastAsia="ru-RU"/>
        </w:rPr>
      </w:pPr>
      <w:r w:rsidRPr="00387608">
        <w:rPr>
          <w:rFonts w:ascii="Times New Roman" w:eastAsia="Times New Roman" w:hAnsi="Times New Roman" w:cs="Times New Roman"/>
          <w:color w:val="000000"/>
          <w:sz w:val="28"/>
          <w:szCs w:val="28"/>
          <w:lang w:eastAsia="ru-RU"/>
        </w:rPr>
        <w:t xml:space="preserve">Итак, в случае виртуального предприятия речь идет об интенсивном взаимодействии специалистов и </w:t>
      </w:r>
      <w:proofErr w:type="gramStart"/>
      <w:r w:rsidRPr="00387608">
        <w:rPr>
          <w:rFonts w:ascii="Times New Roman" w:eastAsia="Times New Roman" w:hAnsi="Times New Roman" w:cs="Times New Roman"/>
          <w:color w:val="000000"/>
          <w:sz w:val="28"/>
          <w:szCs w:val="28"/>
          <w:lang w:eastAsia="ru-RU"/>
        </w:rPr>
        <w:t>подразделений</w:t>
      </w:r>
      <w:proofErr w:type="gramEnd"/>
      <w:r w:rsidRPr="00387608">
        <w:rPr>
          <w:rFonts w:ascii="Times New Roman" w:eastAsia="Times New Roman" w:hAnsi="Times New Roman" w:cs="Times New Roman"/>
          <w:color w:val="000000"/>
          <w:sz w:val="28"/>
          <w:szCs w:val="28"/>
          <w:lang w:eastAsia="ru-RU"/>
        </w:rPr>
        <w:t xml:space="preserve"> юридически оформленных предприятий в виртуальном пространстве. Возникает искусственное сообщество, сформированное электронным путем. При этом продлевается жизненный цикл отдельного предприятия (причем одни и те же предприятия могут одновременно входить в состав нескольких виртуальных объединений).</w:t>
      </w:r>
    </w:p>
    <w:p w:rsidR="00387608" w:rsidRPr="00387608" w:rsidRDefault="00387608" w:rsidP="00387608">
      <w:pPr>
        <w:spacing w:before="100" w:beforeAutospacing="1" w:after="100" w:afterAutospacing="1" w:line="720" w:lineRule="atLeast"/>
        <w:ind w:firstLine="709"/>
        <w:jc w:val="both"/>
        <w:outlineLvl w:val="0"/>
        <w:rPr>
          <w:rFonts w:ascii="Times New Roman" w:eastAsia="Times New Roman" w:hAnsi="Times New Roman" w:cs="Times New Roman"/>
          <w:b/>
          <w:bCs/>
          <w:color w:val="000000"/>
          <w:kern w:val="36"/>
          <w:sz w:val="48"/>
          <w:szCs w:val="48"/>
          <w:lang w:eastAsia="ru-RU"/>
        </w:rPr>
      </w:pPr>
      <w:r w:rsidRPr="00387608">
        <w:rPr>
          <w:rFonts w:ascii="Times New Roman" w:eastAsia="Times New Roman" w:hAnsi="Times New Roman" w:cs="Times New Roman"/>
          <w:color w:val="000000"/>
          <w:kern w:val="36"/>
          <w:sz w:val="28"/>
          <w:szCs w:val="28"/>
          <w:lang w:eastAsia="ru-RU"/>
        </w:rPr>
        <w:t xml:space="preserve">1. </w:t>
      </w:r>
      <w:proofErr w:type="spellStart"/>
      <w:r w:rsidRPr="00387608">
        <w:rPr>
          <w:rFonts w:ascii="Times New Roman" w:eastAsia="Times New Roman" w:hAnsi="Times New Roman" w:cs="Times New Roman"/>
          <w:color w:val="000000"/>
          <w:kern w:val="36"/>
          <w:sz w:val="28"/>
          <w:szCs w:val="28"/>
          <w:lang w:eastAsia="ru-RU"/>
        </w:rPr>
        <w:t>Манюшис</w:t>
      </w:r>
      <w:proofErr w:type="spellEnd"/>
      <w:r w:rsidRPr="00387608">
        <w:rPr>
          <w:rFonts w:ascii="Times New Roman" w:eastAsia="Times New Roman" w:hAnsi="Times New Roman" w:cs="Times New Roman"/>
          <w:color w:val="000000"/>
          <w:kern w:val="36"/>
          <w:sz w:val="28"/>
          <w:szCs w:val="28"/>
          <w:lang w:eastAsia="ru-RU"/>
        </w:rPr>
        <w:t xml:space="preserve"> А. Виртуальное предприятие. </w:t>
      </w:r>
      <w:hyperlink r:id="rId39" w:history="1">
        <w:r w:rsidRPr="00387608">
          <w:rPr>
            <w:rFonts w:ascii="Times New Roman" w:eastAsia="Times New Roman" w:hAnsi="Times New Roman" w:cs="Times New Roman"/>
            <w:color w:val="800080"/>
            <w:kern w:val="36"/>
            <w:sz w:val="28"/>
            <w:szCs w:val="28"/>
            <w:u w:val="single"/>
            <w:lang w:eastAsia="ru-RU"/>
          </w:rPr>
          <w:t>http://vasilievaa.narod.ru/ptpu/16_4_03.htm</w:t>
        </w:r>
      </w:hyperlink>
    </w:p>
    <w:p w:rsidR="00387608" w:rsidRPr="00387608" w:rsidRDefault="00387608" w:rsidP="00387608">
      <w:pPr>
        <w:spacing w:before="100" w:beforeAutospacing="1" w:after="100" w:afterAutospacing="1" w:line="720" w:lineRule="atLeast"/>
        <w:ind w:firstLine="709"/>
        <w:jc w:val="both"/>
        <w:outlineLvl w:val="0"/>
        <w:rPr>
          <w:rFonts w:ascii="Times New Roman" w:eastAsia="Times New Roman" w:hAnsi="Times New Roman" w:cs="Times New Roman"/>
          <w:b/>
          <w:bCs/>
          <w:color w:val="000000"/>
          <w:kern w:val="36"/>
          <w:sz w:val="48"/>
          <w:szCs w:val="48"/>
          <w:lang w:eastAsia="ru-RU"/>
        </w:rPr>
      </w:pPr>
      <w:r w:rsidRPr="00387608">
        <w:rPr>
          <w:rFonts w:ascii="Times New Roman" w:eastAsia="Times New Roman" w:hAnsi="Times New Roman" w:cs="Times New Roman"/>
          <w:color w:val="000000"/>
          <w:kern w:val="36"/>
          <w:sz w:val="28"/>
          <w:szCs w:val="28"/>
          <w:lang w:eastAsia="ru-RU"/>
        </w:rPr>
        <w:t>2.Гольдштейн Г.Я. особенности виртуальных предприятий. </w:t>
      </w:r>
      <w:hyperlink r:id="rId40" w:history="1">
        <w:r w:rsidRPr="00387608">
          <w:rPr>
            <w:rFonts w:ascii="Times New Roman" w:eastAsia="Times New Roman" w:hAnsi="Times New Roman" w:cs="Times New Roman"/>
            <w:color w:val="800080"/>
            <w:kern w:val="36"/>
            <w:sz w:val="28"/>
            <w:szCs w:val="28"/>
            <w:u w:val="single"/>
            <w:lang w:eastAsia="ru-RU"/>
          </w:rPr>
          <w:t>http://www.aup.ru/books/m78/6_5.htm</w:t>
        </w:r>
      </w:hyperlink>
    </w:p>
    <w:p w:rsidR="00387608" w:rsidRPr="00387608" w:rsidRDefault="00387608" w:rsidP="00387608">
      <w:pPr>
        <w:spacing w:before="100" w:beforeAutospacing="1" w:after="100" w:afterAutospacing="1" w:line="720" w:lineRule="atLeast"/>
        <w:ind w:firstLine="709"/>
        <w:jc w:val="both"/>
        <w:outlineLvl w:val="0"/>
        <w:rPr>
          <w:rFonts w:ascii="Times New Roman" w:eastAsia="Times New Roman" w:hAnsi="Times New Roman" w:cs="Times New Roman"/>
          <w:b/>
          <w:bCs/>
          <w:color w:val="000000"/>
          <w:kern w:val="36"/>
          <w:sz w:val="48"/>
          <w:szCs w:val="48"/>
          <w:lang w:eastAsia="ru-RU"/>
        </w:rPr>
      </w:pPr>
      <w:r w:rsidRPr="00387608">
        <w:rPr>
          <w:rFonts w:ascii="Times New Roman" w:eastAsia="Times New Roman" w:hAnsi="Times New Roman" w:cs="Times New Roman"/>
          <w:color w:val="000000"/>
          <w:kern w:val="36"/>
          <w:sz w:val="28"/>
          <w:szCs w:val="28"/>
          <w:lang w:eastAsia="ru-RU"/>
        </w:rPr>
        <w:lastRenderedPageBreak/>
        <w:t>3. Катаев А.В. особенности управления виртуальными предприятиями. </w:t>
      </w:r>
      <w:hyperlink r:id="rId41" w:history="1">
        <w:r w:rsidRPr="00387608">
          <w:rPr>
            <w:rFonts w:ascii="Times New Roman" w:eastAsia="Times New Roman" w:hAnsi="Times New Roman" w:cs="Times New Roman"/>
            <w:color w:val="800080"/>
            <w:kern w:val="36"/>
            <w:sz w:val="28"/>
            <w:szCs w:val="28"/>
            <w:u w:val="single"/>
            <w:lang w:eastAsia="ru-RU"/>
          </w:rPr>
          <w:t>http://www.aup.ru/articles/management/3.htm</w:t>
        </w:r>
      </w:hyperlink>
      <w:r w:rsidRPr="00387608">
        <w:rPr>
          <w:rFonts w:ascii="Times New Roman" w:eastAsia="Times New Roman" w:hAnsi="Times New Roman" w:cs="Times New Roman"/>
          <w:color w:val="000000"/>
          <w:sz w:val="28"/>
          <w:szCs w:val="28"/>
          <w:lang w:eastAsia="ru-RU"/>
        </w:rPr>
        <w:t> </w:t>
      </w:r>
    </w:p>
    <w:p w:rsidR="00387608" w:rsidRDefault="00393EF8" w:rsidP="007E2BFF">
      <w:pPr>
        <w:shd w:val="clear" w:color="auto" w:fill="FFFFFF"/>
        <w:spacing w:after="0" w:line="360" w:lineRule="atLeast"/>
        <w:ind w:firstLine="709"/>
        <w:jc w:val="both"/>
        <w:rPr>
          <w:rFonts w:ascii="Times New Roman" w:eastAsia="Times New Roman" w:hAnsi="Times New Roman" w:cs="Times New Roman"/>
          <w:color w:val="000000"/>
          <w:sz w:val="27"/>
          <w:szCs w:val="27"/>
          <w:lang w:eastAsia="ru-RU"/>
        </w:rPr>
      </w:pPr>
      <w:hyperlink r:id="rId42" w:history="1">
        <w:r w:rsidR="00387608" w:rsidRPr="006C55AF">
          <w:rPr>
            <w:rStyle w:val="Hyperlink"/>
            <w:rFonts w:ascii="Times New Roman" w:eastAsia="Times New Roman" w:hAnsi="Times New Roman" w:cs="Times New Roman"/>
            <w:sz w:val="27"/>
            <w:szCs w:val="27"/>
            <w:lang w:eastAsia="ru-RU"/>
          </w:rPr>
          <w:t>http://www.rusnauka.com/15_APSN_2010/Economics/67931.doc.htm</w:t>
        </w:r>
      </w:hyperlink>
    </w:p>
    <w:p w:rsidR="00387608" w:rsidRDefault="00387608" w:rsidP="00387608">
      <w:pPr>
        <w:shd w:val="clear" w:color="auto" w:fill="FFFFFF"/>
        <w:spacing w:after="0" w:line="360" w:lineRule="atLeast"/>
        <w:ind w:firstLine="709"/>
        <w:jc w:val="both"/>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 xml:space="preserve">Сегодня </w:t>
      </w:r>
      <w:proofErr w:type="spellStart"/>
      <w:r w:rsidRPr="004920D2">
        <w:rPr>
          <w:rFonts w:ascii="Arial" w:eastAsia="Times New Roman" w:hAnsi="Arial" w:cs="Arial"/>
          <w:color w:val="000000"/>
          <w:sz w:val="21"/>
          <w:szCs w:val="21"/>
          <w:lang w:eastAsia="ru-RU"/>
        </w:rPr>
        <w:t>Internet</w:t>
      </w:r>
      <w:proofErr w:type="spellEnd"/>
      <w:r w:rsidRPr="004920D2">
        <w:rPr>
          <w:rFonts w:ascii="Arial" w:eastAsia="Times New Roman" w:hAnsi="Arial" w:cs="Arial"/>
          <w:color w:val="000000"/>
          <w:sz w:val="21"/>
          <w:szCs w:val="21"/>
          <w:lang w:eastAsia="ru-RU"/>
        </w:rPr>
        <w:t xml:space="preserve"> (</w:t>
      </w:r>
      <w:proofErr w:type="spellStart"/>
      <w:r w:rsidRPr="004920D2">
        <w:rPr>
          <w:rFonts w:ascii="Arial" w:eastAsia="Times New Roman" w:hAnsi="Arial" w:cs="Arial"/>
          <w:color w:val="000000"/>
          <w:sz w:val="21"/>
          <w:szCs w:val="21"/>
          <w:lang w:eastAsia="ru-RU"/>
        </w:rPr>
        <w:t>intranet</w:t>
      </w:r>
      <w:proofErr w:type="spellEnd"/>
      <w:r w:rsidRPr="004920D2">
        <w:rPr>
          <w:rFonts w:ascii="Arial" w:eastAsia="Times New Roman" w:hAnsi="Arial" w:cs="Arial"/>
          <w:color w:val="000000"/>
          <w:sz w:val="21"/>
          <w:szCs w:val="21"/>
          <w:lang w:eastAsia="ru-RU"/>
        </w:rPr>
        <w:t xml:space="preserve"> и </w:t>
      </w:r>
      <w:proofErr w:type="spellStart"/>
      <w:r w:rsidRPr="004920D2">
        <w:rPr>
          <w:rFonts w:ascii="Arial" w:eastAsia="Times New Roman" w:hAnsi="Arial" w:cs="Arial"/>
          <w:color w:val="000000"/>
          <w:sz w:val="21"/>
          <w:szCs w:val="21"/>
          <w:lang w:eastAsia="ru-RU"/>
        </w:rPr>
        <w:t>extranet</w:t>
      </w:r>
      <w:proofErr w:type="spellEnd"/>
      <w:r w:rsidRPr="004920D2">
        <w:rPr>
          <w:rFonts w:ascii="Arial" w:eastAsia="Times New Roman" w:hAnsi="Arial" w:cs="Arial"/>
          <w:color w:val="000000"/>
          <w:sz w:val="21"/>
          <w:szCs w:val="21"/>
          <w:lang w:eastAsia="ru-RU"/>
        </w:rPr>
        <w:t xml:space="preserve">) вкупе с новейшими информационными технологиями (такими как </w:t>
      </w:r>
      <w:proofErr w:type="spellStart"/>
      <w:r w:rsidRPr="004920D2">
        <w:rPr>
          <w:rFonts w:ascii="Arial" w:eastAsia="Times New Roman" w:hAnsi="Arial" w:cs="Arial"/>
          <w:color w:val="000000"/>
          <w:sz w:val="21"/>
          <w:szCs w:val="21"/>
          <w:lang w:eastAsia="ru-RU"/>
        </w:rPr>
        <w:t>workflow</w:t>
      </w:r>
      <w:proofErr w:type="spellEnd"/>
      <w:r w:rsidRPr="004920D2">
        <w:rPr>
          <w:rFonts w:ascii="Arial" w:eastAsia="Times New Roman" w:hAnsi="Arial" w:cs="Arial"/>
          <w:color w:val="000000"/>
          <w:sz w:val="21"/>
          <w:szCs w:val="21"/>
          <w:lang w:eastAsia="ru-RU"/>
        </w:rPr>
        <w:t>, управления знаниями) фактически являются мощными средствами, которые не только делают возможным функционирование виртуальных предприятий, но делают виртуальный бизнес прибыльным (причем эта прибыль отнюдь не виртуальна). Виртуальные предприятия представляют собой группы людей, совместно занимающихся общим делом, независимо от их физического местонахождения, пересекая границы предприятий и стран, в реальном времени (синхронно) или в отсроченном режиме (асинхронно). Они (и предприятия, и люди) могут быстро реагировать на изменения рынка при критически низких затратах с точки зрения традиционного бизнеса.</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 xml:space="preserve">Такие виртуальные предприятия могут и будут постоянно перестраивать свою конфигурацию и архитектуру процессов, чтобы сохранять максимальную эффективность в условиях динамичного рынка. Благодаря своей способности создавать и эксплуатировать </w:t>
      </w:r>
      <w:proofErr w:type="gramStart"/>
      <w:r w:rsidRPr="004920D2">
        <w:rPr>
          <w:rFonts w:ascii="Arial" w:eastAsia="Times New Roman" w:hAnsi="Arial" w:cs="Arial"/>
          <w:color w:val="000000"/>
          <w:sz w:val="21"/>
          <w:szCs w:val="21"/>
          <w:lang w:eastAsia="ru-RU"/>
        </w:rPr>
        <w:t>более новаторские</w:t>
      </w:r>
      <w:proofErr w:type="gramEnd"/>
      <w:r w:rsidRPr="004920D2">
        <w:rPr>
          <w:rFonts w:ascii="Arial" w:eastAsia="Times New Roman" w:hAnsi="Arial" w:cs="Arial"/>
          <w:color w:val="000000"/>
          <w:sz w:val="21"/>
          <w:szCs w:val="21"/>
          <w:lang w:eastAsia="ru-RU"/>
        </w:rPr>
        <w:t xml:space="preserve"> и целенаправленные службы при меньших капиталовложениях, в более сжатые сроки и со значительно меньшим финансовым риском, они составят серьезную конкуренцию крупным традиционным корпорациям.</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 xml:space="preserve">Реально совершенствуя управление предприятиями и бизнесом в результате использования инновационных технологий управления, западная экономика смогла не только стабилизироваться, но и выровнять экономический дисбаланс в различных странах. В результате за очень короткий срок (с точки зрения истории) был создан Евросоюз с </w:t>
      </w:r>
      <w:proofErr w:type="spellStart"/>
      <w:r w:rsidRPr="004920D2">
        <w:rPr>
          <w:rFonts w:ascii="Arial" w:eastAsia="Times New Roman" w:hAnsi="Arial" w:cs="Arial"/>
          <w:color w:val="000000"/>
          <w:sz w:val="21"/>
          <w:szCs w:val="21"/>
          <w:lang w:eastAsia="ru-RU"/>
        </w:rPr>
        <w:t>моновалютой</w:t>
      </w:r>
      <w:proofErr w:type="spellEnd"/>
      <w:r w:rsidRPr="004920D2">
        <w:rPr>
          <w:rFonts w:ascii="Arial" w:eastAsia="Times New Roman" w:hAnsi="Arial" w:cs="Arial"/>
          <w:color w:val="000000"/>
          <w:sz w:val="21"/>
          <w:szCs w:val="21"/>
          <w:lang w:eastAsia="ru-RU"/>
        </w:rPr>
        <w:t>. Это приводит к формированию более динамичного, стремительно развивающегося глобального рынка, отличающегося широким разнообразием продуктов и услуг, что в свою очередь, способствует резкому скачку экономического подъема в развитых странах.</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Это также будет иметь последствия и для стабильности экономических субъектов ввиду неизбежных частых изменений, что потребует введение системы быстрого создания и ликвидации предприятий, наряду с быстрым перемещением людей с одного предприятия на другое. Единственной гарантией уверенности в завтрашнем дне станет способность эффективно предоставлять предприятиям и отдельным индивидуумам специализированные услуги и постоянно совершенствовать и продвигать их на рынке.</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В данной статье описываются подходы к созданию виртуальных предприятий, основные аспекты их функционирования, а также информационные технологии, без которых это функционирование невозможно.</w:t>
      </w:r>
    </w:p>
    <w:p w:rsidR="004920D2" w:rsidRPr="004920D2" w:rsidRDefault="004920D2" w:rsidP="004920D2">
      <w:pPr>
        <w:shd w:val="clear" w:color="auto" w:fill="FFFFFF"/>
        <w:spacing w:after="150" w:line="240" w:lineRule="auto"/>
        <w:jc w:val="both"/>
        <w:outlineLvl w:val="2"/>
        <w:rPr>
          <w:rFonts w:ascii="Arial" w:eastAsia="Times New Roman" w:hAnsi="Arial" w:cs="Arial"/>
          <w:color w:val="000000"/>
          <w:sz w:val="26"/>
          <w:szCs w:val="26"/>
          <w:lang w:eastAsia="ru-RU"/>
        </w:rPr>
      </w:pPr>
      <w:r w:rsidRPr="004920D2">
        <w:rPr>
          <w:rFonts w:ascii="Arial" w:eastAsia="Times New Roman" w:hAnsi="Arial" w:cs="Arial"/>
          <w:color w:val="000000"/>
          <w:sz w:val="26"/>
          <w:szCs w:val="26"/>
          <w:lang w:eastAsia="ru-RU"/>
        </w:rPr>
        <w:t>Что такое виртуальное предприятие</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Виртуальное предприятие - это новая форма экономических организаций. Оно представляет собой группу экономических субъектов, объединяющих свои силы для предоставления определенной услуги, которая традиционно предоставлялась одним предприятием (</w:t>
      </w:r>
      <w:bookmarkStart w:id="1" w:name="1"/>
      <w:r w:rsidRPr="004920D2">
        <w:rPr>
          <w:rFonts w:ascii="Arial" w:eastAsia="Times New Roman" w:hAnsi="Arial" w:cs="Arial"/>
          <w:color w:val="000000"/>
          <w:sz w:val="21"/>
          <w:szCs w:val="21"/>
          <w:lang w:eastAsia="ru-RU"/>
        </w:rPr>
        <w:fldChar w:fldCharType="begin"/>
      </w:r>
      <w:r w:rsidRPr="004920D2">
        <w:rPr>
          <w:rFonts w:ascii="Arial" w:eastAsia="Times New Roman" w:hAnsi="Arial" w:cs="Arial"/>
          <w:color w:val="000000"/>
          <w:sz w:val="21"/>
          <w:szCs w:val="21"/>
          <w:lang w:eastAsia="ru-RU"/>
        </w:rPr>
        <w:instrText xml:space="preserve"> HYPERLINK "http://www.osp.ru/os/2000/04/177994/047t.htm" \l "1" </w:instrText>
      </w:r>
      <w:r w:rsidRPr="004920D2">
        <w:rPr>
          <w:rFonts w:ascii="Arial" w:eastAsia="Times New Roman" w:hAnsi="Arial" w:cs="Arial"/>
          <w:color w:val="000000"/>
          <w:sz w:val="21"/>
          <w:szCs w:val="21"/>
          <w:lang w:eastAsia="ru-RU"/>
        </w:rPr>
        <w:fldChar w:fldCharType="separate"/>
      </w:r>
      <w:r w:rsidRPr="004920D2">
        <w:rPr>
          <w:rFonts w:ascii="Arial" w:eastAsia="Times New Roman" w:hAnsi="Arial" w:cs="Arial"/>
          <w:color w:val="0073B5"/>
          <w:sz w:val="21"/>
          <w:szCs w:val="21"/>
          <w:lang w:eastAsia="ru-RU"/>
        </w:rPr>
        <w:t>рис. 1</w:t>
      </w:r>
      <w:r w:rsidRPr="004920D2">
        <w:rPr>
          <w:rFonts w:ascii="Arial" w:eastAsia="Times New Roman" w:hAnsi="Arial" w:cs="Arial"/>
          <w:color w:val="000000"/>
          <w:sz w:val="21"/>
          <w:szCs w:val="21"/>
          <w:lang w:eastAsia="ru-RU"/>
        </w:rPr>
        <w:fldChar w:fldCharType="end"/>
      </w:r>
      <w:bookmarkEnd w:id="1"/>
      <w:r w:rsidRPr="004920D2">
        <w:rPr>
          <w:rFonts w:ascii="Arial" w:eastAsia="Times New Roman" w:hAnsi="Arial" w:cs="Arial"/>
          <w:color w:val="000000"/>
          <w:sz w:val="21"/>
          <w:szCs w:val="21"/>
          <w:lang w:eastAsia="ru-RU"/>
        </w:rPr>
        <w:t xml:space="preserve">). Такая возможность, в конечном итоге, серьезно влияет на стратегии </w:t>
      </w:r>
      <w:proofErr w:type="gramStart"/>
      <w:r w:rsidRPr="004920D2">
        <w:rPr>
          <w:rFonts w:ascii="Arial" w:eastAsia="Times New Roman" w:hAnsi="Arial" w:cs="Arial"/>
          <w:color w:val="000000"/>
          <w:sz w:val="21"/>
          <w:szCs w:val="21"/>
          <w:lang w:eastAsia="ru-RU"/>
        </w:rPr>
        <w:t>развития</w:t>
      </w:r>
      <w:proofErr w:type="gramEnd"/>
      <w:r w:rsidRPr="004920D2">
        <w:rPr>
          <w:rFonts w:ascii="Arial" w:eastAsia="Times New Roman" w:hAnsi="Arial" w:cs="Arial"/>
          <w:color w:val="000000"/>
          <w:sz w:val="21"/>
          <w:szCs w:val="21"/>
          <w:lang w:eastAsia="ru-RU"/>
        </w:rPr>
        <w:t xml:space="preserve"> как всей экономики, так и отдельных предприятий.</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b/>
          <w:bCs/>
          <w:color w:val="000000"/>
          <w:sz w:val="21"/>
          <w:szCs w:val="21"/>
          <w:lang w:eastAsia="ru-RU"/>
        </w:rPr>
        <w:t>1.</w:t>
      </w:r>
      <w:r w:rsidRPr="004920D2">
        <w:rPr>
          <w:rFonts w:ascii="Arial" w:eastAsia="Times New Roman" w:hAnsi="Arial" w:cs="Arial"/>
          <w:color w:val="000000"/>
          <w:sz w:val="21"/>
          <w:szCs w:val="21"/>
          <w:lang w:eastAsia="ru-RU"/>
        </w:rPr>
        <w:t> Выпуск на рынок нового продукта или услуги становится под силу гораздо меньшим по размеру организациям, располагающим лишь долей того капитала, который требуется при традиционном способе. Это приведет к усилению конкурентного давления на традиционные организации.</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b/>
          <w:bCs/>
          <w:color w:val="000000"/>
          <w:sz w:val="21"/>
          <w:szCs w:val="21"/>
          <w:lang w:eastAsia="ru-RU"/>
        </w:rPr>
        <w:t>2.</w:t>
      </w:r>
      <w:r w:rsidRPr="004920D2">
        <w:rPr>
          <w:rFonts w:ascii="Arial" w:eastAsia="Times New Roman" w:hAnsi="Arial" w:cs="Arial"/>
          <w:color w:val="000000"/>
          <w:sz w:val="21"/>
          <w:szCs w:val="21"/>
          <w:lang w:eastAsia="ru-RU"/>
        </w:rPr>
        <w:t> Местоположение партнеров виртуального предприятия утратит актуальность, что активизирует международное сотрудничество и приведет к более интенсивному перемещению деятельности между странами и регионами.</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b/>
          <w:bCs/>
          <w:color w:val="000000"/>
          <w:sz w:val="21"/>
          <w:szCs w:val="21"/>
          <w:lang w:eastAsia="ru-RU"/>
        </w:rPr>
        <w:t>3.</w:t>
      </w:r>
      <w:r w:rsidRPr="004920D2">
        <w:rPr>
          <w:rFonts w:ascii="Arial" w:eastAsia="Times New Roman" w:hAnsi="Arial" w:cs="Arial"/>
          <w:color w:val="000000"/>
          <w:sz w:val="21"/>
          <w:szCs w:val="21"/>
          <w:lang w:eastAsia="ru-RU"/>
        </w:rPr>
        <w:t> В целом, это будет активно способствовать обновлению и расширению ассортимента продуктов и услуг, что является одной из предпосылок дальнейшего экономического развития.</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b/>
          <w:bCs/>
          <w:color w:val="000000"/>
          <w:sz w:val="21"/>
          <w:szCs w:val="21"/>
          <w:lang w:eastAsia="ru-RU"/>
        </w:rPr>
        <w:lastRenderedPageBreak/>
        <w:t>4.</w:t>
      </w:r>
      <w:r w:rsidRPr="004920D2">
        <w:rPr>
          <w:rFonts w:ascii="Arial" w:eastAsia="Times New Roman" w:hAnsi="Arial" w:cs="Arial"/>
          <w:color w:val="000000"/>
          <w:sz w:val="21"/>
          <w:szCs w:val="21"/>
          <w:lang w:eastAsia="ru-RU"/>
        </w:rPr>
        <w:t> Традиционные организации столкнутся с нарождающейся конкуренцией со стороны нетрадиционных предприятий и, вероятно, будут вынуждены изобретать новые способы организации своего производства.</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proofErr w:type="spellStart"/>
      <w:r w:rsidRPr="004920D2">
        <w:rPr>
          <w:rFonts w:ascii="Arial" w:eastAsia="Times New Roman" w:hAnsi="Arial" w:cs="Arial"/>
          <w:color w:val="000000"/>
          <w:sz w:val="21"/>
          <w:szCs w:val="21"/>
          <w:lang w:eastAsia="ru-RU"/>
        </w:rPr>
        <w:t>Internet</w:t>
      </w:r>
      <w:proofErr w:type="spellEnd"/>
      <w:r w:rsidRPr="004920D2">
        <w:rPr>
          <w:rFonts w:ascii="Arial" w:eastAsia="Times New Roman" w:hAnsi="Arial" w:cs="Arial"/>
          <w:color w:val="000000"/>
          <w:sz w:val="21"/>
          <w:szCs w:val="21"/>
          <w:lang w:eastAsia="ru-RU"/>
        </w:rPr>
        <w:t xml:space="preserve"> предоставляет любому индивидууму возможность обмениваться информацией с любым человеком в любом уголке мира, и это позволяет создавать общность людей по интересам, для которых расстояние не имеет значения (частью этого сценария является электронная коммерция). В то же самое время, современные технологии поддержки бизнес-процессов позволяют им пересекать границы компании и вновь «соединяться» через </w:t>
      </w:r>
      <w:proofErr w:type="spellStart"/>
      <w:r w:rsidRPr="004920D2">
        <w:rPr>
          <w:rFonts w:ascii="Arial" w:eastAsia="Times New Roman" w:hAnsi="Arial" w:cs="Arial"/>
          <w:color w:val="000000"/>
          <w:sz w:val="21"/>
          <w:szCs w:val="21"/>
          <w:lang w:eastAsia="ru-RU"/>
        </w:rPr>
        <w:t>Internet</w:t>
      </w:r>
      <w:proofErr w:type="spellEnd"/>
      <w:r w:rsidRPr="004920D2">
        <w:rPr>
          <w:rFonts w:ascii="Arial" w:eastAsia="Times New Roman" w:hAnsi="Arial" w:cs="Arial"/>
          <w:color w:val="000000"/>
          <w:sz w:val="21"/>
          <w:szCs w:val="21"/>
          <w:lang w:eastAsia="ru-RU"/>
        </w:rPr>
        <w:t>. Тем самым появляется перспектива сотрудничества между экономическими субъектами для организации совместных предприятий и возможность динамической перестройки их конфигурации по мере необходимости. В конечном итоге, это приведет к мощному прорыву в области производительности, организации, международных обменов и экономического роста благодаря следующим факторам:</w:t>
      </w:r>
    </w:p>
    <w:p w:rsidR="004920D2" w:rsidRPr="004920D2" w:rsidRDefault="004920D2" w:rsidP="004920D2">
      <w:pPr>
        <w:numPr>
          <w:ilvl w:val="0"/>
          <w:numId w:val="4"/>
        </w:numPr>
        <w:shd w:val="clear" w:color="auto" w:fill="FFFFFF"/>
        <w:spacing w:before="100" w:beforeAutospacing="1" w:after="100" w:afterAutospacing="1" w:line="240" w:lineRule="auto"/>
        <w:ind w:left="0"/>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 xml:space="preserve">инновационные продукты и услуги, обеспечивающие эффективное и </w:t>
      </w:r>
      <w:proofErr w:type="spellStart"/>
      <w:r w:rsidRPr="004920D2">
        <w:rPr>
          <w:rFonts w:ascii="Arial" w:eastAsia="Times New Roman" w:hAnsi="Arial" w:cs="Arial"/>
          <w:color w:val="000000"/>
          <w:sz w:val="21"/>
          <w:szCs w:val="21"/>
          <w:lang w:eastAsia="ru-RU"/>
        </w:rPr>
        <w:t>малозатратное</w:t>
      </w:r>
      <w:proofErr w:type="spellEnd"/>
      <w:r w:rsidRPr="004920D2">
        <w:rPr>
          <w:rFonts w:ascii="Arial" w:eastAsia="Times New Roman" w:hAnsi="Arial" w:cs="Arial"/>
          <w:color w:val="000000"/>
          <w:sz w:val="21"/>
          <w:szCs w:val="21"/>
          <w:lang w:eastAsia="ru-RU"/>
        </w:rPr>
        <w:t xml:space="preserve"> обслуживание клиентов по всему миру за счет объединения средств коммуникации, электронной коммерции и автоматизации бизнес-процессов;</w:t>
      </w:r>
    </w:p>
    <w:p w:rsidR="004920D2" w:rsidRPr="004920D2" w:rsidRDefault="004920D2" w:rsidP="004920D2">
      <w:pPr>
        <w:numPr>
          <w:ilvl w:val="0"/>
          <w:numId w:val="4"/>
        </w:numPr>
        <w:shd w:val="clear" w:color="auto" w:fill="FFFFFF"/>
        <w:spacing w:before="100" w:beforeAutospacing="1" w:after="100" w:afterAutospacing="1" w:line="240" w:lineRule="auto"/>
        <w:ind w:left="0"/>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 xml:space="preserve">структурированные и описанные процессы, где клиент является непосредственным участником, а процессы на базе </w:t>
      </w:r>
      <w:proofErr w:type="spellStart"/>
      <w:r w:rsidRPr="004920D2">
        <w:rPr>
          <w:rFonts w:ascii="Arial" w:eastAsia="Times New Roman" w:hAnsi="Arial" w:cs="Arial"/>
          <w:color w:val="000000"/>
          <w:sz w:val="21"/>
          <w:szCs w:val="21"/>
          <w:lang w:eastAsia="ru-RU"/>
        </w:rPr>
        <w:t>workflow</w:t>
      </w:r>
      <w:proofErr w:type="spellEnd"/>
      <w:r w:rsidRPr="004920D2">
        <w:rPr>
          <w:rFonts w:ascii="Arial" w:eastAsia="Times New Roman" w:hAnsi="Arial" w:cs="Arial"/>
          <w:color w:val="000000"/>
          <w:sz w:val="21"/>
          <w:szCs w:val="21"/>
          <w:lang w:eastAsia="ru-RU"/>
        </w:rPr>
        <w:t xml:space="preserve"> прослеживают транзакции, пересекая границы подразделений, компаний и предприятий;</w:t>
      </w:r>
    </w:p>
    <w:p w:rsidR="004920D2" w:rsidRPr="004920D2" w:rsidRDefault="004920D2" w:rsidP="004920D2">
      <w:pPr>
        <w:numPr>
          <w:ilvl w:val="0"/>
          <w:numId w:val="4"/>
        </w:numPr>
        <w:shd w:val="clear" w:color="auto" w:fill="FFFFFF"/>
        <w:spacing w:before="100" w:beforeAutospacing="1" w:after="100" w:afterAutospacing="1" w:line="240" w:lineRule="auto"/>
        <w:ind w:left="0"/>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 xml:space="preserve">эффективно выстроенные организации, предоставляющие наилучшее обслуживание за счет реализации комплексных бизнес-процессов на базе </w:t>
      </w:r>
      <w:proofErr w:type="spellStart"/>
      <w:r w:rsidRPr="004920D2">
        <w:rPr>
          <w:rFonts w:ascii="Arial" w:eastAsia="Times New Roman" w:hAnsi="Arial" w:cs="Arial"/>
          <w:color w:val="000000"/>
          <w:sz w:val="21"/>
          <w:szCs w:val="21"/>
          <w:lang w:eastAsia="ru-RU"/>
        </w:rPr>
        <w:t>workflow</w:t>
      </w:r>
      <w:proofErr w:type="spellEnd"/>
      <w:r w:rsidRPr="004920D2">
        <w:rPr>
          <w:rFonts w:ascii="Arial" w:eastAsia="Times New Roman" w:hAnsi="Arial" w:cs="Arial"/>
          <w:color w:val="000000"/>
          <w:sz w:val="21"/>
          <w:szCs w:val="21"/>
          <w:lang w:eastAsia="ru-RU"/>
        </w:rPr>
        <w:t>, несмотря на внутреннюю структуру, адаптируемую к рыночным нуждам;</w:t>
      </w:r>
    </w:p>
    <w:p w:rsidR="004920D2" w:rsidRPr="004920D2" w:rsidRDefault="004920D2" w:rsidP="004920D2">
      <w:pPr>
        <w:numPr>
          <w:ilvl w:val="0"/>
          <w:numId w:val="4"/>
        </w:numPr>
        <w:shd w:val="clear" w:color="auto" w:fill="FFFFFF"/>
        <w:spacing w:before="100" w:beforeAutospacing="1" w:after="100" w:afterAutospacing="1" w:line="240" w:lineRule="auto"/>
        <w:ind w:left="0"/>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динамичное взаимовыгодное сотрудничество между предприятиями и индивидуумами; лучшее обслуживание рынка будет основываться на оптимальной производительности каждого из объединившихся партнеров, которая достигается за счет управления бизнес-процессами на базе новейших информационных технологий.</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 xml:space="preserve">В связи с этим хочется привести высказывание </w:t>
      </w:r>
      <w:proofErr w:type="spellStart"/>
      <w:r w:rsidRPr="004920D2">
        <w:rPr>
          <w:rFonts w:ascii="Arial" w:eastAsia="Times New Roman" w:hAnsi="Arial" w:cs="Arial"/>
          <w:color w:val="000000"/>
          <w:sz w:val="21"/>
          <w:szCs w:val="21"/>
          <w:lang w:eastAsia="ru-RU"/>
        </w:rPr>
        <w:t>Куина</w:t>
      </w:r>
      <w:proofErr w:type="spellEnd"/>
      <w:r w:rsidRPr="004920D2">
        <w:rPr>
          <w:rFonts w:ascii="Arial" w:eastAsia="Times New Roman" w:hAnsi="Arial" w:cs="Arial"/>
          <w:color w:val="000000"/>
          <w:sz w:val="21"/>
          <w:szCs w:val="21"/>
          <w:lang w:eastAsia="ru-RU"/>
        </w:rPr>
        <w:t xml:space="preserve">: «... </w:t>
      </w:r>
      <w:proofErr w:type="gramStart"/>
      <w:r w:rsidRPr="004920D2">
        <w:rPr>
          <w:rFonts w:ascii="Arial" w:eastAsia="Times New Roman" w:hAnsi="Arial" w:cs="Arial"/>
          <w:color w:val="000000"/>
          <w:sz w:val="21"/>
          <w:szCs w:val="21"/>
          <w:lang w:eastAsia="ru-RU"/>
        </w:rPr>
        <w:t>Используя развитую систему аутсорсинга и новые методы электронных коммуникаций, моделирования и мониторинга, компании могут на 60-90% сократить время и стоимость цикла создания нового продукта, на столько же уменьшить затраты на инвестиции и риски и на несколько порядков повысить ценность своих новинок» (</w:t>
      </w:r>
      <w:proofErr w:type="spellStart"/>
      <w:r w:rsidRPr="004920D2">
        <w:rPr>
          <w:rFonts w:ascii="Arial" w:eastAsia="Times New Roman" w:hAnsi="Arial" w:cs="Arial"/>
          <w:color w:val="000000"/>
          <w:sz w:val="21"/>
          <w:szCs w:val="21"/>
          <w:lang w:eastAsia="ru-RU"/>
        </w:rPr>
        <w:t>Strategic</w:t>
      </w:r>
      <w:proofErr w:type="spellEnd"/>
      <w:r w:rsidRPr="004920D2">
        <w:rPr>
          <w:rFonts w:ascii="Arial" w:eastAsia="Times New Roman" w:hAnsi="Arial" w:cs="Arial"/>
          <w:color w:val="000000"/>
          <w:sz w:val="21"/>
          <w:szCs w:val="21"/>
          <w:lang w:eastAsia="ru-RU"/>
        </w:rPr>
        <w:t xml:space="preserve"> </w:t>
      </w:r>
      <w:proofErr w:type="spellStart"/>
      <w:r w:rsidRPr="004920D2">
        <w:rPr>
          <w:rFonts w:ascii="Arial" w:eastAsia="Times New Roman" w:hAnsi="Arial" w:cs="Arial"/>
          <w:color w:val="000000"/>
          <w:sz w:val="21"/>
          <w:szCs w:val="21"/>
          <w:lang w:eastAsia="ru-RU"/>
        </w:rPr>
        <w:t>Outsourcing</w:t>
      </w:r>
      <w:proofErr w:type="spellEnd"/>
      <w:r w:rsidRPr="004920D2">
        <w:rPr>
          <w:rFonts w:ascii="Arial" w:eastAsia="Times New Roman" w:hAnsi="Arial" w:cs="Arial"/>
          <w:color w:val="000000"/>
          <w:sz w:val="21"/>
          <w:szCs w:val="21"/>
          <w:lang w:eastAsia="ru-RU"/>
        </w:rPr>
        <w:t>:</w:t>
      </w:r>
      <w:proofErr w:type="gramEnd"/>
      <w:r w:rsidRPr="004920D2">
        <w:rPr>
          <w:rFonts w:ascii="Arial" w:eastAsia="Times New Roman" w:hAnsi="Arial" w:cs="Arial"/>
          <w:color w:val="000000"/>
          <w:sz w:val="21"/>
          <w:szCs w:val="21"/>
          <w:lang w:eastAsia="ru-RU"/>
        </w:rPr>
        <w:t xml:space="preserve"> </w:t>
      </w:r>
      <w:proofErr w:type="spellStart"/>
      <w:proofErr w:type="gramStart"/>
      <w:r w:rsidRPr="004920D2">
        <w:rPr>
          <w:rFonts w:ascii="Arial" w:eastAsia="Times New Roman" w:hAnsi="Arial" w:cs="Arial"/>
          <w:color w:val="000000"/>
          <w:sz w:val="21"/>
          <w:szCs w:val="21"/>
          <w:lang w:eastAsia="ru-RU"/>
        </w:rPr>
        <w:t>Leveraging</w:t>
      </w:r>
      <w:proofErr w:type="spellEnd"/>
      <w:r w:rsidRPr="004920D2">
        <w:rPr>
          <w:rFonts w:ascii="Arial" w:eastAsia="Times New Roman" w:hAnsi="Arial" w:cs="Arial"/>
          <w:color w:val="000000"/>
          <w:sz w:val="21"/>
          <w:szCs w:val="21"/>
          <w:lang w:eastAsia="ru-RU"/>
        </w:rPr>
        <w:t xml:space="preserve"> </w:t>
      </w:r>
      <w:proofErr w:type="spellStart"/>
      <w:r w:rsidRPr="004920D2">
        <w:rPr>
          <w:rFonts w:ascii="Arial" w:eastAsia="Times New Roman" w:hAnsi="Arial" w:cs="Arial"/>
          <w:color w:val="000000"/>
          <w:sz w:val="21"/>
          <w:szCs w:val="21"/>
          <w:lang w:eastAsia="ru-RU"/>
        </w:rPr>
        <w:t>Knowledge</w:t>
      </w:r>
      <w:proofErr w:type="spellEnd"/>
      <w:r w:rsidRPr="004920D2">
        <w:rPr>
          <w:rFonts w:ascii="Arial" w:eastAsia="Times New Roman" w:hAnsi="Arial" w:cs="Arial"/>
          <w:color w:val="000000"/>
          <w:sz w:val="21"/>
          <w:szCs w:val="21"/>
          <w:lang w:eastAsia="ru-RU"/>
        </w:rPr>
        <w:t xml:space="preserve"> </w:t>
      </w:r>
      <w:proofErr w:type="spellStart"/>
      <w:r w:rsidRPr="004920D2">
        <w:rPr>
          <w:rFonts w:ascii="Arial" w:eastAsia="Times New Roman" w:hAnsi="Arial" w:cs="Arial"/>
          <w:color w:val="000000"/>
          <w:sz w:val="21"/>
          <w:szCs w:val="21"/>
          <w:lang w:eastAsia="ru-RU"/>
        </w:rPr>
        <w:t>Capabilities</w:t>
      </w:r>
      <w:proofErr w:type="spellEnd"/>
      <w:r w:rsidRPr="004920D2">
        <w:rPr>
          <w:rFonts w:ascii="Arial" w:eastAsia="Times New Roman" w:hAnsi="Arial" w:cs="Arial"/>
          <w:color w:val="000000"/>
          <w:sz w:val="21"/>
          <w:szCs w:val="21"/>
          <w:lang w:eastAsia="ru-RU"/>
        </w:rPr>
        <w:t xml:space="preserve">, </w:t>
      </w:r>
      <w:proofErr w:type="spellStart"/>
      <w:r w:rsidRPr="004920D2">
        <w:rPr>
          <w:rFonts w:ascii="Arial" w:eastAsia="Times New Roman" w:hAnsi="Arial" w:cs="Arial"/>
          <w:color w:val="000000"/>
          <w:sz w:val="21"/>
          <w:szCs w:val="21"/>
          <w:lang w:eastAsia="ru-RU"/>
        </w:rPr>
        <w:t>Sloan</w:t>
      </w:r>
      <w:proofErr w:type="spellEnd"/>
      <w:r w:rsidRPr="004920D2">
        <w:rPr>
          <w:rFonts w:ascii="Arial" w:eastAsia="Times New Roman" w:hAnsi="Arial" w:cs="Arial"/>
          <w:color w:val="000000"/>
          <w:sz w:val="21"/>
          <w:szCs w:val="21"/>
          <w:lang w:eastAsia="ru-RU"/>
        </w:rPr>
        <w:t xml:space="preserve"> </w:t>
      </w:r>
      <w:proofErr w:type="spellStart"/>
      <w:r w:rsidRPr="004920D2">
        <w:rPr>
          <w:rFonts w:ascii="Arial" w:eastAsia="Times New Roman" w:hAnsi="Arial" w:cs="Arial"/>
          <w:color w:val="000000"/>
          <w:sz w:val="21"/>
          <w:szCs w:val="21"/>
          <w:lang w:eastAsia="ru-RU"/>
        </w:rPr>
        <w:t>Management</w:t>
      </w:r>
      <w:proofErr w:type="spellEnd"/>
      <w:r w:rsidRPr="004920D2">
        <w:rPr>
          <w:rFonts w:ascii="Arial" w:eastAsia="Times New Roman" w:hAnsi="Arial" w:cs="Arial"/>
          <w:color w:val="000000"/>
          <w:sz w:val="21"/>
          <w:szCs w:val="21"/>
          <w:lang w:eastAsia="ru-RU"/>
        </w:rPr>
        <w:t xml:space="preserve"> </w:t>
      </w:r>
      <w:proofErr w:type="spellStart"/>
      <w:r w:rsidRPr="004920D2">
        <w:rPr>
          <w:rFonts w:ascii="Arial" w:eastAsia="Times New Roman" w:hAnsi="Arial" w:cs="Arial"/>
          <w:color w:val="000000"/>
          <w:sz w:val="21"/>
          <w:szCs w:val="21"/>
          <w:lang w:eastAsia="ru-RU"/>
        </w:rPr>
        <w:t>Review</w:t>
      </w:r>
      <w:proofErr w:type="spellEnd"/>
      <w:r w:rsidRPr="004920D2">
        <w:rPr>
          <w:rFonts w:ascii="Arial" w:eastAsia="Times New Roman" w:hAnsi="Arial" w:cs="Arial"/>
          <w:color w:val="000000"/>
          <w:sz w:val="21"/>
          <w:szCs w:val="21"/>
          <w:lang w:eastAsia="ru-RU"/>
        </w:rPr>
        <w:t>, Summer99).</w:t>
      </w:r>
      <w:proofErr w:type="gramEnd"/>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 xml:space="preserve">Перечисленные факторы указывают </w:t>
      </w:r>
      <w:proofErr w:type="gramStart"/>
      <w:r w:rsidRPr="004920D2">
        <w:rPr>
          <w:rFonts w:ascii="Arial" w:eastAsia="Times New Roman" w:hAnsi="Arial" w:cs="Arial"/>
          <w:color w:val="000000"/>
          <w:sz w:val="21"/>
          <w:szCs w:val="21"/>
          <w:lang w:eastAsia="ru-RU"/>
        </w:rPr>
        <w:t>на те</w:t>
      </w:r>
      <w:proofErr w:type="gramEnd"/>
      <w:r w:rsidRPr="004920D2">
        <w:rPr>
          <w:rFonts w:ascii="Arial" w:eastAsia="Times New Roman" w:hAnsi="Arial" w:cs="Arial"/>
          <w:color w:val="000000"/>
          <w:sz w:val="21"/>
          <w:szCs w:val="21"/>
          <w:lang w:eastAsia="ru-RU"/>
        </w:rPr>
        <w:t xml:space="preserve"> ключевые вопросы, которые являются критическими для существования любого виртуального предприятия. Это и ПРОЦЕССЫ, и информационные технологии, задающие тон в контексте автоматизации </w:t>
      </w:r>
      <w:proofErr w:type="gramStart"/>
      <w:r w:rsidRPr="004920D2">
        <w:rPr>
          <w:rFonts w:ascii="Arial" w:eastAsia="Times New Roman" w:hAnsi="Arial" w:cs="Arial"/>
          <w:color w:val="000000"/>
          <w:sz w:val="21"/>
          <w:szCs w:val="21"/>
          <w:lang w:eastAsia="ru-RU"/>
        </w:rPr>
        <w:t>бизнес-процессов</w:t>
      </w:r>
      <w:proofErr w:type="gramEnd"/>
      <w:r w:rsidRPr="004920D2">
        <w:rPr>
          <w:rFonts w:ascii="Arial" w:eastAsia="Times New Roman" w:hAnsi="Arial" w:cs="Arial"/>
          <w:color w:val="000000"/>
          <w:sz w:val="21"/>
          <w:szCs w:val="21"/>
          <w:lang w:eastAsia="ru-RU"/>
        </w:rPr>
        <w:t xml:space="preserve"> прежде всего, технология WORKFLOW, технологии управления знаниями, электронной обработки данных (EDI) и, разумеется, все технологии, связанные с работой в </w:t>
      </w:r>
      <w:proofErr w:type="spellStart"/>
      <w:r w:rsidRPr="004920D2">
        <w:rPr>
          <w:rFonts w:ascii="Arial" w:eastAsia="Times New Roman" w:hAnsi="Arial" w:cs="Arial"/>
          <w:color w:val="000000"/>
          <w:sz w:val="21"/>
          <w:szCs w:val="21"/>
          <w:lang w:eastAsia="ru-RU"/>
        </w:rPr>
        <w:t>Internet</w:t>
      </w:r>
      <w:proofErr w:type="spellEnd"/>
      <w:r w:rsidRPr="004920D2">
        <w:rPr>
          <w:rFonts w:ascii="Arial" w:eastAsia="Times New Roman" w:hAnsi="Arial" w:cs="Arial"/>
          <w:color w:val="000000"/>
          <w:sz w:val="21"/>
          <w:szCs w:val="21"/>
          <w:lang w:eastAsia="ru-RU"/>
        </w:rPr>
        <w:t>. Это объясняется тем, что указанные тенденции подразумевают поддержку постоянно эволюционирующего набора процессов, которые существуют между компаниями, а не только в рамках одной компании. При этом компании должны разработать такую инфраструктуру информационного обеспечения, которая может эволюционировать вместе с этими процессами.</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 xml:space="preserve">Далее в статье мы прежде определимся с понятиями процессов и технологий, сделав некоторый акцент на технологии </w:t>
      </w:r>
      <w:proofErr w:type="spellStart"/>
      <w:r w:rsidRPr="004920D2">
        <w:rPr>
          <w:rFonts w:ascii="Arial" w:eastAsia="Times New Roman" w:hAnsi="Arial" w:cs="Arial"/>
          <w:color w:val="000000"/>
          <w:sz w:val="21"/>
          <w:szCs w:val="21"/>
          <w:lang w:eastAsia="ru-RU"/>
        </w:rPr>
        <w:t>workflow</w:t>
      </w:r>
      <w:proofErr w:type="spellEnd"/>
      <w:r w:rsidRPr="004920D2">
        <w:rPr>
          <w:rFonts w:ascii="Arial" w:eastAsia="Times New Roman" w:hAnsi="Arial" w:cs="Arial"/>
          <w:color w:val="000000"/>
          <w:sz w:val="21"/>
          <w:szCs w:val="21"/>
          <w:lang w:eastAsia="ru-RU"/>
        </w:rPr>
        <w:t>, а затем рассмотрим подробно этапы создания виртуального предприятия.</w:t>
      </w:r>
    </w:p>
    <w:p w:rsidR="004920D2" w:rsidRPr="004920D2" w:rsidRDefault="004920D2" w:rsidP="004920D2">
      <w:pPr>
        <w:shd w:val="clear" w:color="auto" w:fill="FFFFFF"/>
        <w:spacing w:after="150" w:line="240" w:lineRule="auto"/>
        <w:jc w:val="both"/>
        <w:outlineLvl w:val="2"/>
        <w:rPr>
          <w:rFonts w:ascii="Arial" w:eastAsia="Times New Roman" w:hAnsi="Arial" w:cs="Arial"/>
          <w:color w:val="000000"/>
          <w:sz w:val="26"/>
          <w:szCs w:val="26"/>
          <w:lang w:eastAsia="ru-RU"/>
        </w:rPr>
      </w:pPr>
      <w:r w:rsidRPr="004920D2">
        <w:rPr>
          <w:rFonts w:ascii="Arial" w:eastAsia="Times New Roman" w:hAnsi="Arial" w:cs="Arial"/>
          <w:color w:val="000000"/>
          <w:sz w:val="26"/>
          <w:szCs w:val="26"/>
          <w:lang w:eastAsia="ru-RU"/>
        </w:rPr>
        <w:t>ПРОЦЕССЫ</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Система управления большинства современных традиционных предприятий имеет ярко выраженную функциональную направленность (рис. 2). В основе подобной организации управления лежит принцип разделения и специализации труда Адама Смита, описанный в его «Достоянии народа», опубликованном еще в конце XVIII века. В рамках такой вертикальной иерархической структуры на самом верху находится Руководитель, ему подчиняются «замы» по направлениям, под каждым из которых находятся подразделения, выполняющие определенные функции, - производство, снабжение, сбыт, транспорт и т.д. Как правило, каждый отдел имеет собственную внутреннюю организацию, собственную информационную систему и собственные принципы управления в той сфере, которую он считает относящейся к его компетенции.</w:t>
      </w:r>
    </w:p>
    <w:tbl>
      <w:tblPr>
        <w:tblW w:w="8130" w:type="dxa"/>
        <w:tblInd w:w="60" w:type="dxa"/>
        <w:shd w:val="clear" w:color="auto" w:fill="F7F7F7"/>
        <w:tblCellMar>
          <w:top w:w="15" w:type="dxa"/>
          <w:left w:w="15" w:type="dxa"/>
          <w:bottom w:w="15" w:type="dxa"/>
          <w:right w:w="15" w:type="dxa"/>
        </w:tblCellMar>
        <w:tblLook w:val="04A0" w:firstRow="1" w:lastRow="0" w:firstColumn="1" w:lastColumn="0" w:noHBand="0" w:noVBand="1"/>
      </w:tblPr>
      <w:tblGrid>
        <w:gridCol w:w="8130"/>
      </w:tblGrid>
      <w:tr w:rsidR="004920D2" w:rsidRPr="004920D2" w:rsidTr="004920D2">
        <w:tc>
          <w:tcPr>
            <w:tcW w:w="0" w:type="auto"/>
            <w:tcBorders>
              <w:top w:val="single" w:sz="6" w:space="0" w:color="ADBCC4"/>
              <w:left w:val="single" w:sz="6" w:space="0" w:color="ADBCC4"/>
              <w:bottom w:val="single" w:sz="6" w:space="0" w:color="ADBCC4"/>
              <w:right w:val="single" w:sz="6" w:space="0" w:color="ADBCC4"/>
            </w:tcBorders>
            <w:shd w:val="clear" w:color="auto" w:fill="F7F7F7"/>
            <w:tcMar>
              <w:top w:w="60" w:type="dxa"/>
              <w:left w:w="60" w:type="dxa"/>
              <w:bottom w:w="60" w:type="dxa"/>
              <w:right w:w="60" w:type="dxa"/>
            </w:tcMar>
            <w:hideMark/>
          </w:tcPr>
          <w:p w:rsidR="004920D2" w:rsidRPr="004920D2" w:rsidRDefault="004920D2" w:rsidP="004920D2">
            <w:pPr>
              <w:spacing w:before="60" w:after="60" w:line="240" w:lineRule="auto"/>
              <w:rPr>
                <w:rFonts w:ascii="Arial" w:eastAsia="Times New Roman" w:hAnsi="Arial" w:cs="Arial"/>
                <w:color w:val="000000"/>
                <w:sz w:val="18"/>
                <w:szCs w:val="18"/>
                <w:lang w:eastAsia="ru-RU"/>
              </w:rPr>
            </w:pPr>
            <w:r w:rsidRPr="004920D2">
              <w:rPr>
                <w:rFonts w:ascii="Arial" w:eastAsia="Times New Roman" w:hAnsi="Arial" w:cs="Arial"/>
                <w:noProof/>
                <w:color w:val="000000"/>
                <w:sz w:val="18"/>
                <w:szCs w:val="18"/>
                <w:lang w:eastAsia="ru-RU"/>
              </w:rPr>
              <w:lastRenderedPageBreak/>
              <w:drawing>
                <wp:inline distT="0" distB="0" distL="0" distR="0" wp14:anchorId="11169381" wp14:editId="2A256F44">
                  <wp:extent cx="3619500" cy="1343025"/>
                  <wp:effectExtent l="0" t="0" r="0" b="9525"/>
                  <wp:docPr id="2" name="Picture 2" descr="http://www.osp.ru/data/311/536/1234/04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osp.ru/data/311/536/1234/047_1.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19500" cy="1343025"/>
                          </a:xfrm>
                          <a:prstGeom prst="rect">
                            <a:avLst/>
                          </a:prstGeom>
                          <a:noFill/>
                          <a:ln>
                            <a:noFill/>
                          </a:ln>
                        </pic:spPr>
                      </pic:pic>
                    </a:graphicData>
                  </a:graphic>
                </wp:inline>
              </w:drawing>
            </w:r>
          </w:p>
        </w:tc>
      </w:tr>
      <w:tr w:rsidR="004920D2" w:rsidRPr="004920D2" w:rsidTr="004920D2">
        <w:tc>
          <w:tcPr>
            <w:tcW w:w="0" w:type="auto"/>
            <w:tcBorders>
              <w:top w:val="single" w:sz="6" w:space="0" w:color="ADBCC4"/>
              <w:left w:val="single" w:sz="6" w:space="0" w:color="ADBCC4"/>
              <w:bottom w:val="single" w:sz="6" w:space="0" w:color="ADBCC4"/>
              <w:right w:val="single" w:sz="6" w:space="0" w:color="ADBCC4"/>
            </w:tcBorders>
            <w:shd w:val="clear" w:color="auto" w:fill="F7F7F7"/>
            <w:tcMar>
              <w:top w:w="60" w:type="dxa"/>
              <w:left w:w="60" w:type="dxa"/>
              <w:bottom w:w="60" w:type="dxa"/>
              <w:right w:w="60" w:type="dxa"/>
            </w:tcMar>
            <w:hideMark/>
          </w:tcPr>
          <w:p w:rsidR="004920D2" w:rsidRPr="004920D2" w:rsidRDefault="004920D2" w:rsidP="004920D2">
            <w:pPr>
              <w:spacing w:before="60" w:after="60" w:line="240" w:lineRule="auto"/>
              <w:rPr>
                <w:rFonts w:ascii="Arial" w:eastAsia="Times New Roman" w:hAnsi="Arial" w:cs="Arial"/>
                <w:color w:val="000000"/>
                <w:sz w:val="18"/>
                <w:szCs w:val="18"/>
                <w:lang w:eastAsia="ru-RU"/>
              </w:rPr>
            </w:pPr>
            <w:r w:rsidRPr="004920D2">
              <w:rPr>
                <w:rFonts w:ascii="Arial" w:eastAsia="Times New Roman" w:hAnsi="Arial" w:cs="Arial"/>
                <w:b/>
                <w:bCs/>
                <w:color w:val="000000"/>
                <w:sz w:val="20"/>
                <w:szCs w:val="20"/>
                <w:lang w:eastAsia="ru-RU"/>
              </w:rPr>
              <w:t>Рис. 2. Функционально-ориентированная структура традиционной организации</w:t>
            </w:r>
          </w:p>
        </w:tc>
      </w:tr>
    </w:tbl>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В результате на предприятии нередко возникают обособленные островки автоматизации и методов управления, где узкоспециальная задача (например, бухгалтерский </w:t>
      </w:r>
      <w:hyperlink r:id="rId44" w:tooltip="Click to Continue &gt; by CouponDropDown" w:history="1">
        <w:r w:rsidRPr="004920D2">
          <w:rPr>
            <w:rFonts w:ascii="Arial" w:eastAsia="Times New Roman" w:hAnsi="Arial" w:cs="Arial"/>
            <w:color w:val="0073B5"/>
            <w:sz w:val="21"/>
            <w:szCs w:val="21"/>
            <w:u w:val="single"/>
            <w:lang w:eastAsia="ru-RU"/>
          </w:rPr>
          <w:t>УЧЕТ</w:t>
        </w:r>
        <w:r w:rsidRPr="004920D2">
          <w:rPr>
            <w:rFonts w:ascii="Arial" w:eastAsia="Times New Roman" w:hAnsi="Arial" w:cs="Arial"/>
            <w:noProof/>
            <w:color w:val="0073B5"/>
            <w:sz w:val="21"/>
            <w:szCs w:val="21"/>
            <w:lang w:eastAsia="ru-RU"/>
          </w:rPr>
          <w:drawing>
            <wp:inline distT="0" distB="0" distL="0" distR="0" wp14:anchorId="792A4E67" wp14:editId="670EC94A">
              <wp:extent cx="95250" cy="95250"/>
              <wp:effectExtent l="0" t="0" r="0" b="0"/>
              <wp:docPr id="5" name="Picture 5" descr="http://cdncache-a.akamaihd.net/items/it/img/arrow-10x10.png">
                <a:hlinkClick xmlns:a="http://schemas.openxmlformats.org/drawingml/2006/main" r:id="rId44" tooltip="&quot;Click to Continue &gt; by CouponDropDow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cache-a.akamaihd.net/items/it/img/arrow-10x10.png">
                        <a:hlinkClick r:id="rId44" tooltip="&quot;Click to Continue &gt; by CouponDropDown&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4920D2">
        <w:rPr>
          <w:rFonts w:ascii="Arial" w:eastAsia="Times New Roman" w:hAnsi="Arial" w:cs="Arial"/>
          <w:color w:val="000000"/>
          <w:sz w:val="21"/>
          <w:szCs w:val="21"/>
          <w:lang w:eastAsia="ru-RU"/>
        </w:rPr>
        <w:t xml:space="preserve">) берет верх </w:t>
      </w:r>
      <w:proofErr w:type="gramStart"/>
      <w:r w:rsidRPr="004920D2">
        <w:rPr>
          <w:rFonts w:ascii="Arial" w:eastAsia="Times New Roman" w:hAnsi="Arial" w:cs="Arial"/>
          <w:color w:val="000000"/>
          <w:sz w:val="21"/>
          <w:szCs w:val="21"/>
          <w:lang w:eastAsia="ru-RU"/>
        </w:rPr>
        <w:t>над</w:t>
      </w:r>
      <w:proofErr w:type="gramEnd"/>
      <w:r w:rsidRPr="004920D2">
        <w:rPr>
          <w:rFonts w:ascii="Arial" w:eastAsia="Times New Roman" w:hAnsi="Arial" w:cs="Arial"/>
          <w:color w:val="000000"/>
          <w:sz w:val="21"/>
          <w:szCs w:val="21"/>
          <w:lang w:eastAsia="ru-RU"/>
        </w:rPr>
        <w:t xml:space="preserve"> общекорпоративной (поставка продуктов и услуг на рынок). Чаще всего это приводит к созданию прочных внутренних «стенок» между подразделениями. Наряду с этим в ход пускается целый арсенал технических и политических аргументов, цель которых - оградить свою «епархию» от потенциальной угрозы посягательств со стороны других подразделений.</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В таких условиях развитие организации, направленное на ее гибкость и более быструю реакцию на внешние и внутренние изменения, становится крайне затруднительным, а подчас и просто невозможным.</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Как уже было сказано, строго-функциональный подход «отработал» практически 200 лет, причем небезуспешно, однако в нынешних условиях подобная организация стала не столь эффективной, при этом выявились следующие противоречия:</w:t>
      </w:r>
    </w:p>
    <w:p w:rsidR="004920D2" w:rsidRPr="004920D2" w:rsidRDefault="004920D2" w:rsidP="004920D2">
      <w:pPr>
        <w:numPr>
          <w:ilvl w:val="0"/>
          <w:numId w:val="5"/>
        </w:numPr>
        <w:shd w:val="clear" w:color="auto" w:fill="FFFFFF"/>
        <w:spacing w:before="100" w:beforeAutospacing="1" w:after="100" w:afterAutospacing="1" w:line="240" w:lineRule="auto"/>
        <w:ind w:left="0"/>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нет заинтересованности работающих (и нет почвы для ее появления) в конечном результате, поскольку системы оценки их деятельности оторваны от результативности работы предприятия в целом;</w:t>
      </w:r>
    </w:p>
    <w:p w:rsidR="004920D2" w:rsidRPr="004920D2" w:rsidRDefault="004920D2" w:rsidP="004920D2">
      <w:pPr>
        <w:numPr>
          <w:ilvl w:val="0"/>
          <w:numId w:val="5"/>
        </w:numPr>
        <w:shd w:val="clear" w:color="auto" w:fill="FFFFFF"/>
        <w:spacing w:before="100" w:beforeAutospacing="1" w:after="100" w:afterAutospacing="1" w:line="240" w:lineRule="auto"/>
        <w:ind w:left="0"/>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их видение происходящего чаще всего не выходит за рамки подразделений, в которых они работают, они не ориентированы на целевые задачи предприятия;</w:t>
      </w:r>
    </w:p>
    <w:p w:rsidR="004920D2" w:rsidRPr="004920D2" w:rsidRDefault="004920D2" w:rsidP="004920D2">
      <w:pPr>
        <w:numPr>
          <w:ilvl w:val="0"/>
          <w:numId w:val="5"/>
        </w:numPr>
        <w:shd w:val="clear" w:color="auto" w:fill="FFFFFF"/>
        <w:spacing w:before="100" w:beforeAutospacing="1" w:after="100" w:afterAutospacing="1" w:line="240" w:lineRule="auto"/>
        <w:ind w:left="0"/>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главным потребителем результатов труда работника является его вышестоящий начальник, что вольно или невольно заставляет работника думать, прежде всего, об удовлетворении потребностей и амбиций именно начальника, а не клиента (который реально приносит </w:t>
      </w:r>
      <w:hyperlink r:id="rId46" w:tooltip="Click to Continue &gt; by CouponDropDown" w:history="1">
        <w:r w:rsidRPr="004920D2">
          <w:rPr>
            <w:rFonts w:ascii="Arial" w:eastAsia="Times New Roman" w:hAnsi="Arial" w:cs="Arial"/>
            <w:color w:val="0073B5"/>
            <w:sz w:val="21"/>
            <w:szCs w:val="21"/>
            <w:u w:val="single"/>
            <w:lang w:eastAsia="ru-RU"/>
          </w:rPr>
          <w:t>ДЕНЬГИ</w:t>
        </w:r>
        <w:r w:rsidRPr="004920D2">
          <w:rPr>
            <w:rFonts w:ascii="Arial" w:eastAsia="Times New Roman" w:hAnsi="Arial" w:cs="Arial"/>
            <w:noProof/>
            <w:color w:val="0073B5"/>
            <w:sz w:val="21"/>
            <w:szCs w:val="21"/>
            <w:lang w:eastAsia="ru-RU"/>
          </w:rPr>
          <w:drawing>
            <wp:inline distT="0" distB="0" distL="0" distR="0" wp14:anchorId="5B83A9A4" wp14:editId="650FD796">
              <wp:extent cx="95250" cy="95250"/>
              <wp:effectExtent l="0" t="0" r="0" b="0"/>
              <wp:docPr id="6" name="Picture 6" descr="http://cdncache-a.akamaihd.net/items/it/img/arrow-10x10.png">
                <a:hlinkClick xmlns:a="http://schemas.openxmlformats.org/drawingml/2006/main" r:id="rId46" tooltip="&quot;Click to Continue &gt; by CouponDropDow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dncache-a.akamaihd.net/items/it/img/arrow-10x10.png">
                        <a:hlinkClick r:id="rId46" tooltip="&quot;Click to Continue &gt; by CouponDropDown&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4920D2">
        <w:rPr>
          <w:rFonts w:ascii="Arial" w:eastAsia="Times New Roman" w:hAnsi="Arial" w:cs="Arial"/>
          <w:color w:val="000000"/>
          <w:sz w:val="21"/>
          <w:szCs w:val="21"/>
          <w:lang w:eastAsia="ru-RU"/>
        </w:rPr>
        <w:t xml:space="preserve"> организации). Это находится в жестком противоречии с принципом </w:t>
      </w:r>
      <w:proofErr w:type="spellStart"/>
      <w:r w:rsidRPr="004920D2">
        <w:rPr>
          <w:rFonts w:ascii="Arial" w:eastAsia="Times New Roman" w:hAnsi="Arial" w:cs="Arial"/>
          <w:color w:val="000000"/>
          <w:sz w:val="21"/>
          <w:szCs w:val="21"/>
          <w:lang w:eastAsia="ru-RU"/>
        </w:rPr>
        <w:t>клиентной</w:t>
      </w:r>
      <w:proofErr w:type="spellEnd"/>
      <w:r w:rsidRPr="004920D2">
        <w:rPr>
          <w:rFonts w:ascii="Arial" w:eastAsia="Times New Roman" w:hAnsi="Arial" w:cs="Arial"/>
          <w:color w:val="000000"/>
          <w:sz w:val="21"/>
          <w:szCs w:val="21"/>
          <w:lang w:eastAsia="ru-RU"/>
        </w:rPr>
        <w:t xml:space="preserve"> ориентации, который сегодня доминирует в стратегических и тактических установках компаний;</w:t>
      </w:r>
    </w:p>
    <w:p w:rsidR="004920D2" w:rsidRPr="004920D2" w:rsidRDefault="004920D2" w:rsidP="004920D2">
      <w:pPr>
        <w:numPr>
          <w:ilvl w:val="0"/>
          <w:numId w:val="5"/>
        </w:numPr>
        <w:shd w:val="clear" w:color="auto" w:fill="FFFFFF"/>
        <w:spacing w:before="100" w:beforeAutospacing="1" w:after="100" w:afterAutospacing="1" w:line="240" w:lineRule="auto"/>
        <w:ind w:left="0"/>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чрезмерно усложнен обмен информацией между различными подразделениями, работающих в рамках одного бизнес-процесса, что приводит к большим накладным расходам, неоправданно длительным срокам выработки управленческих решений;</w:t>
      </w:r>
    </w:p>
    <w:p w:rsidR="004920D2" w:rsidRPr="004920D2" w:rsidRDefault="004920D2" w:rsidP="004920D2">
      <w:pPr>
        <w:numPr>
          <w:ilvl w:val="0"/>
          <w:numId w:val="5"/>
        </w:numPr>
        <w:shd w:val="clear" w:color="auto" w:fill="FFFFFF"/>
        <w:spacing w:before="100" w:beforeAutospacing="1" w:after="100" w:afterAutospacing="1" w:line="240" w:lineRule="auto"/>
        <w:ind w:left="0"/>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по подсчетам аналитиков время выполнения отдельной операции распределяется следующим образом: 20% - время на непосредственное выполнение операции, 80% - передача результатов следующему исполнителю (подразделению).</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 xml:space="preserve">Новый подход, который сформировался </w:t>
      </w:r>
      <w:proofErr w:type="gramStart"/>
      <w:r w:rsidRPr="004920D2">
        <w:rPr>
          <w:rFonts w:ascii="Arial" w:eastAsia="Times New Roman" w:hAnsi="Arial" w:cs="Arial"/>
          <w:color w:val="000000"/>
          <w:sz w:val="21"/>
          <w:szCs w:val="21"/>
          <w:lang w:eastAsia="ru-RU"/>
        </w:rPr>
        <w:t>в начале-середине</w:t>
      </w:r>
      <w:proofErr w:type="gramEnd"/>
      <w:r w:rsidRPr="004920D2">
        <w:rPr>
          <w:rFonts w:ascii="Arial" w:eastAsia="Times New Roman" w:hAnsi="Arial" w:cs="Arial"/>
          <w:color w:val="000000"/>
          <w:sz w:val="21"/>
          <w:szCs w:val="21"/>
          <w:lang w:eastAsia="ru-RU"/>
        </w:rPr>
        <w:t xml:space="preserve"> 80-х и явился некоторой альтернативой «функциональному» подходу, </w:t>
      </w:r>
      <w:proofErr w:type="spellStart"/>
      <w:r w:rsidRPr="004920D2">
        <w:rPr>
          <w:rFonts w:ascii="Arial" w:eastAsia="Times New Roman" w:hAnsi="Arial" w:cs="Arial"/>
          <w:color w:val="000000"/>
          <w:sz w:val="21"/>
          <w:szCs w:val="21"/>
          <w:lang w:eastAsia="ru-RU"/>
        </w:rPr>
        <w:t>тезисно</w:t>
      </w:r>
      <w:proofErr w:type="spellEnd"/>
      <w:r w:rsidRPr="004920D2">
        <w:rPr>
          <w:rFonts w:ascii="Arial" w:eastAsia="Times New Roman" w:hAnsi="Arial" w:cs="Arial"/>
          <w:color w:val="000000"/>
          <w:sz w:val="21"/>
          <w:szCs w:val="21"/>
          <w:lang w:eastAsia="ru-RU"/>
        </w:rPr>
        <w:t xml:space="preserve"> выражается следующим образом:</w:t>
      </w:r>
    </w:p>
    <w:p w:rsidR="004920D2" w:rsidRPr="004920D2" w:rsidRDefault="004920D2" w:rsidP="004920D2">
      <w:pPr>
        <w:numPr>
          <w:ilvl w:val="0"/>
          <w:numId w:val="6"/>
        </w:numPr>
        <w:shd w:val="clear" w:color="auto" w:fill="FFFFFF"/>
        <w:spacing w:before="100" w:beforeAutospacing="1" w:after="100" w:afterAutospacing="1" w:line="240" w:lineRule="auto"/>
        <w:ind w:left="0"/>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организация - это не просто множество департаментов, отделов, цехов и групп, а совокупность бизнес-процессов, и работа должна быть организована вокруг бизнес-процессов;</w:t>
      </w:r>
    </w:p>
    <w:p w:rsidR="004920D2" w:rsidRPr="004920D2" w:rsidRDefault="004920D2" w:rsidP="004920D2">
      <w:pPr>
        <w:numPr>
          <w:ilvl w:val="0"/>
          <w:numId w:val="6"/>
        </w:numPr>
        <w:shd w:val="clear" w:color="auto" w:fill="FFFFFF"/>
        <w:spacing w:before="100" w:beforeAutospacing="1" w:after="100" w:afterAutospacing="1" w:line="240" w:lineRule="auto"/>
        <w:ind w:left="0"/>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не товары, а процессы их создания приносят компаниям долгосрочный успех;</w:t>
      </w:r>
    </w:p>
    <w:p w:rsidR="004920D2" w:rsidRPr="004920D2" w:rsidRDefault="004920D2" w:rsidP="004920D2">
      <w:pPr>
        <w:numPr>
          <w:ilvl w:val="0"/>
          <w:numId w:val="6"/>
        </w:numPr>
        <w:shd w:val="clear" w:color="auto" w:fill="FFFFFF"/>
        <w:spacing w:before="100" w:beforeAutospacing="1" w:after="100" w:afterAutospacing="1" w:line="240" w:lineRule="auto"/>
        <w:ind w:left="0"/>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колоссальный резерв предприятия по улучшению его ключевых показателей (издержки, качество, быстрота реакции и т.д.) заключается в совершенствовании его бизнес-процессов, преодолении их фрагментарности и разорванности (технологической, информационной, организационной);</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 xml:space="preserve">Определение понятия бизнес-процесса дает Глоссарий </w:t>
      </w:r>
      <w:proofErr w:type="spellStart"/>
      <w:r w:rsidRPr="004920D2">
        <w:rPr>
          <w:rFonts w:ascii="Arial" w:eastAsia="Times New Roman" w:hAnsi="Arial" w:cs="Arial"/>
          <w:color w:val="000000"/>
          <w:sz w:val="21"/>
          <w:szCs w:val="21"/>
          <w:lang w:eastAsia="ru-RU"/>
        </w:rPr>
        <w:t>WfMC</w:t>
      </w:r>
      <w:proofErr w:type="spellEnd"/>
      <w:r w:rsidRPr="004920D2">
        <w:rPr>
          <w:rFonts w:ascii="Arial" w:eastAsia="Times New Roman" w:hAnsi="Arial" w:cs="Arial"/>
          <w:color w:val="000000"/>
          <w:sz w:val="21"/>
          <w:szCs w:val="21"/>
          <w:lang w:eastAsia="ru-RU"/>
        </w:rPr>
        <w:t xml:space="preserve"> (</w:t>
      </w:r>
      <w:proofErr w:type="spellStart"/>
      <w:r w:rsidRPr="004920D2">
        <w:rPr>
          <w:rFonts w:ascii="Arial" w:eastAsia="Times New Roman" w:hAnsi="Arial" w:cs="Arial"/>
          <w:color w:val="000000"/>
          <w:sz w:val="21"/>
          <w:szCs w:val="21"/>
          <w:lang w:eastAsia="ru-RU"/>
        </w:rPr>
        <w:t>Workflow</w:t>
      </w:r>
      <w:proofErr w:type="spellEnd"/>
      <w:r w:rsidRPr="004920D2">
        <w:rPr>
          <w:rFonts w:ascii="Arial" w:eastAsia="Times New Roman" w:hAnsi="Arial" w:cs="Arial"/>
          <w:color w:val="000000"/>
          <w:sz w:val="21"/>
          <w:szCs w:val="21"/>
          <w:lang w:eastAsia="ru-RU"/>
        </w:rPr>
        <w:t xml:space="preserve"> </w:t>
      </w:r>
      <w:proofErr w:type="spellStart"/>
      <w:r w:rsidRPr="004920D2">
        <w:rPr>
          <w:rFonts w:ascii="Arial" w:eastAsia="Times New Roman" w:hAnsi="Arial" w:cs="Arial"/>
          <w:color w:val="000000"/>
          <w:sz w:val="21"/>
          <w:szCs w:val="21"/>
          <w:lang w:eastAsia="ru-RU"/>
        </w:rPr>
        <w:t>Management</w:t>
      </w:r>
      <w:proofErr w:type="spellEnd"/>
      <w:r w:rsidRPr="004920D2">
        <w:rPr>
          <w:rFonts w:ascii="Arial" w:eastAsia="Times New Roman" w:hAnsi="Arial" w:cs="Arial"/>
          <w:color w:val="000000"/>
          <w:sz w:val="21"/>
          <w:szCs w:val="21"/>
          <w:lang w:eastAsia="ru-RU"/>
        </w:rPr>
        <w:t xml:space="preserve"> </w:t>
      </w:r>
      <w:proofErr w:type="spellStart"/>
      <w:r w:rsidRPr="004920D2">
        <w:rPr>
          <w:rFonts w:ascii="Arial" w:eastAsia="Times New Roman" w:hAnsi="Arial" w:cs="Arial"/>
          <w:color w:val="000000"/>
          <w:sz w:val="21"/>
          <w:szCs w:val="21"/>
          <w:lang w:eastAsia="ru-RU"/>
        </w:rPr>
        <w:t>Coalition</w:t>
      </w:r>
      <w:proofErr w:type="spellEnd"/>
      <w:r w:rsidRPr="004920D2">
        <w:rPr>
          <w:rFonts w:ascii="Arial" w:eastAsia="Times New Roman" w:hAnsi="Arial" w:cs="Arial"/>
          <w:color w:val="000000"/>
          <w:sz w:val="21"/>
          <w:szCs w:val="21"/>
          <w:lang w:eastAsia="ru-RU"/>
        </w:rPr>
        <w:t xml:space="preserve">), международной организации, разрабатывающей стандарты для систем класса </w:t>
      </w:r>
      <w:proofErr w:type="spellStart"/>
      <w:r w:rsidRPr="004920D2">
        <w:rPr>
          <w:rFonts w:ascii="Arial" w:eastAsia="Times New Roman" w:hAnsi="Arial" w:cs="Arial"/>
          <w:color w:val="000000"/>
          <w:sz w:val="21"/>
          <w:szCs w:val="21"/>
          <w:lang w:eastAsia="ru-RU"/>
        </w:rPr>
        <w:t>workflow</w:t>
      </w:r>
      <w:proofErr w:type="spellEnd"/>
      <w:r w:rsidRPr="004920D2">
        <w:rPr>
          <w:rFonts w:ascii="Arial" w:eastAsia="Times New Roman" w:hAnsi="Arial" w:cs="Arial"/>
          <w:color w:val="000000"/>
          <w:sz w:val="21"/>
          <w:szCs w:val="21"/>
          <w:lang w:eastAsia="ru-RU"/>
        </w:rPr>
        <w:t>.</w:t>
      </w:r>
    </w:p>
    <w:p w:rsidR="004920D2" w:rsidRPr="004920D2" w:rsidRDefault="004920D2" w:rsidP="004920D2">
      <w:pPr>
        <w:shd w:val="clear" w:color="auto" w:fill="FFFFFF"/>
        <w:spacing w:after="75" w:line="240" w:lineRule="auto"/>
        <w:jc w:val="both"/>
        <w:outlineLvl w:val="3"/>
        <w:rPr>
          <w:rFonts w:ascii="Arial" w:eastAsia="Times New Roman" w:hAnsi="Arial" w:cs="Arial"/>
          <w:b/>
          <w:bCs/>
          <w:color w:val="000000"/>
          <w:sz w:val="23"/>
          <w:szCs w:val="23"/>
          <w:lang w:eastAsia="ru-RU"/>
        </w:rPr>
      </w:pPr>
      <w:r w:rsidRPr="004920D2">
        <w:rPr>
          <w:rFonts w:ascii="Arial" w:eastAsia="Times New Roman" w:hAnsi="Arial" w:cs="Arial"/>
          <w:b/>
          <w:bCs/>
          <w:color w:val="000000"/>
          <w:sz w:val="23"/>
          <w:szCs w:val="23"/>
          <w:lang w:eastAsia="ru-RU"/>
        </w:rPr>
        <w:t>Определение</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i/>
          <w:iCs/>
          <w:color w:val="000000"/>
          <w:sz w:val="21"/>
          <w:szCs w:val="21"/>
          <w:lang w:eastAsia="ru-RU"/>
        </w:rPr>
        <w:lastRenderedPageBreak/>
        <w:t>Бизнес-процесс - совокупность одной или более связанных между собой процедур или операций (функций), которые совместно реализуют некую бизнес-задачу или политическую цель предприятия, как правило, в рамках его организационной структуры, описывающей функциональные роли и отношения.</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 xml:space="preserve">Бизнес-процесс обычно связан с операционными задачами и </w:t>
      </w:r>
      <w:proofErr w:type="gramStart"/>
      <w:r w:rsidRPr="004920D2">
        <w:rPr>
          <w:rFonts w:ascii="Arial" w:eastAsia="Times New Roman" w:hAnsi="Arial" w:cs="Arial"/>
          <w:color w:val="000000"/>
          <w:sz w:val="21"/>
          <w:szCs w:val="21"/>
          <w:lang w:eastAsia="ru-RU"/>
        </w:rPr>
        <w:t>бизнес-отношениями</w:t>
      </w:r>
      <w:proofErr w:type="gramEnd"/>
      <w:r w:rsidRPr="004920D2">
        <w:rPr>
          <w:rFonts w:ascii="Arial" w:eastAsia="Times New Roman" w:hAnsi="Arial" w:cs="Arial"/>
          <w:color w:val="000000"/>
          <w:sz w:val="21"/>
          <w:szCs w:val="21"/>
          <w:lang w:eastAsia="ru-RU"/>
        </w:rPr>
        <w:t>, например, процесс обработки страховых полисов или процесс разработки нового изделия. Процесс может целиком осуществляться в пределах одного организационного подразделения, охватывать несколько подразделений в рамках организации или даже несколько различных организаций, как, например, в системе отношений клиент-поставщик. Бизнес-процесс может включать в себя формальные или относительно неформальные взаимодействия между участниками; его продолжительность также может колебаться в широких пределах.</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 xml:space="preserve">Нельзя просто так сформировать оптимальную структуру предприятия (а именно такую задачу перед нами ставят заказчики довольно часто). Необходимо сначала выстроить и описать структуру бизнес-процессов и их взаимодействие, а затем уж «подгонять» или выстраивать заново </w:t>
      </w:r>
      <w:proofErr w:type="spellStart"/>
      <w:r w:rsidRPr="004920D2">
        <w:rPr>
          <w:rFonts w:ascii="Arial" w:eastAsia="Times New Roman" w:hAnsi="Arial" w:cs="Arial"/>
          <w:color w:val="000000"/>
          <w:sz w:val="21"/>
          <w:szCs w:val="21"/>
          <w:lang w:eastAsia="ru-RU"/>
        </w:rPr>
        <w:t>оргструктуру</w:t>
      </w:r>
      <w:proofErr w:type="spellEnd"/>
      <w:r w:rsidRPr="004920D2">
        <w:rPr>
          <w:rFonts w:ascii="Arial" w:eastAsia="Times New Roman" w:hAnsi="Arial" w:cs="Arial"/>
          <w:color w:val="000000"/>
          <w:sz w:val="21"/>
          <w:szCs w:val="21"/>
          <w:lang w:eastAsia="ru-RU"/>
        </w:rPr>
        <w:t xml:space="preserve">, </w:t>
      </w:r>
      <w:proofErr w:type="gramStart"/>
      <w:r w:rsidRPr="004920D2">
        <w:rPr>
          <w:rFonts w:ascii="Arial" w:eastAsia="Times New Roman" w:hAnsi="Arial" w:cs="Arial"/>
          <w:color w:val="000000"/>
          <w:sz w:val="21"/>
          <w:szCs w:val="21"/>
          <w:lang w:eastAsia="ru-RU"/>
        </w:rPr>
        <w:t>которая</w:t>
      </w:r>
      <w:proofErr w:type="gramEnd"/>
      <w:r w:rsidRPr="004920D2">
        <w:rPr>
          <w:rFonts w:ascii="Arial" w:eastAsia="Times New Roman" w:hAnsi="Arial" w:cs="Arial"/>
          <w:color w:val="000000"/>
          <w:sz w:val="21"/>
          <w:szCs w:val="21"/>
          <w:lang w:eastAsia="ru-RU"/>
        </w:rPr>
        <w:t xml:space="preserve"> бы эффективно поддерживала эти бизнес-процессы. Выстраивание бизнес-процессов - это не высасывание из пальцев чего-то, что соответствует некоторой модной теории. Процессы объективно существуют на каждом предприятии, большом и маленьком. Если бы их не было, не летали бы самолеты, не строились бы дома, прилавки магазинов не заполнялись бы товаром и т.д. Другой вопрос - как, в каком виде они существуют?</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Для сегодняшнего дня характерно:</w:t>
      </w:r>
    </w:p>
    <w:p w:rsidR="004920D2" w:rsidRPr="004920D2" w:rsidRDefault="004920D2" w:rsidP="004920D2">
      <w:pPr>
        <w:numPr>
          <w:ilvl w:val="0"/>
          <w:numId w:val="7"/>
        </w:numPr>
        <w:shd w:val="clear" w:color="auto" w:fill="FFFFFF"/>
        <w:spacing w:before="100" w:beforeAutospacing="1" w:after="100" w:afterAutospacing="1" w:line="240" w:lineRule="auto"/>
        <w:ind w:left="0"/>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процессы очень фрагментарны;</w:t>
      </w:r>
    </w:p>
    <w:p w:rsidR="004920D2" w:rsidRPr="004920D2" w:rsidRDefault="004920D2" w:rsidP="004920D2">
      <w:pPr>
        <w:numPr>
          <w:ilvl w:val="0"/>
          <w:numId w:val="7"/>
        </w:numPr>
        <w:shd w:val="clear" w:color="auto" w:fill="FFFFFF"/>
        <w:spacing w:before="100" w:beforeAutospacing="1" w:after="100" w:afterAutospacing="1" w:line="240" w:lineRule="auto"/>
        <w:ind w:left="0"/>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они не описаны и не документированы;</w:t>
      </w:r>
    </w:p>
    <w:p w:rsidR="004920D2" w:rsidRPr="004920D2" w:rsidRDefault="004920D2" w:rsidP="004920D2">
      <w:pPr>
        <w:numPr>
          <w:ilvl w:val="0"/>
          <w:numId w:val="7"/>
        </w:numPr>
        <w:shd w:val="clear" w:color="auto" w:fill="FFFFFF"/>
        <w:spacing w:before="100" w:beforeAutospacing="1" w:after="100" w:afterAutospacing="1" w:line="240" w:lineRule="auto"/>
        <w:ind w:left="0"/>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 xml:space="preserve">по мере выполнения процесса слишком часто происходит передача </w:t>
      </w:r>
      <w:proofErr w:type="gramStart"/>
      <w:r w:rsidRPr="004920D2">
        <w:rPr>
          <w:rFonts w:ascii="Arial" w:eastAsia="Times New Roman" w:hAnsi="Arial" w:cs="Arial"/>
          <w:color w:val="000000"/>
          <w:sz w:val="21"/>
          <w:szCs w:val="21"/>
          <w:lang w:eastAsia="ru-RU"/>
        </w:rPr>
        <w:t>ответственности</w:t>
      </w:r>
      <w:proofErr w:type="gramEnd"/>
      <w:r w:rsidRPr="004920D2">
        <w:rPr>
          <w:rFonts w:ascii="Arial" w:eastAsia="Times New Roman" w:hAnsi="Arial" w:cs="Arial"/>
          <w:color w:val="000000"/>
          <w:sz w:val="21"/>
          <w:szCs w:val="21"/>
          <w:lang w:eastAsia="ru-RU"/>
        </w:rPr>
        <w:t xml:space="preserve"> и никто не несет ответственности за процесс в целом;</w:t>
      </w:r>
    </w:p>
    <w:p w:rsidR="004920D2" w:rsidRPr="004920D2" w:rsidRDefault="004920D2" w:rsidP="004920D2">
      <w:pPr>
        <w:numPr>
          <w:ilvl w:val="0"/>
          <w:numId w:val="7"/>
        </w:numPr>
        <w:shd w:val="clear" w:color="auto" w:fill="FFFFFF"/>
        <w:spacing w:before="100" w:beforeAutospacing="1" w:after="100" w:afterAutospacing="1" w:line="240" w:lineRule="auto"/>
        <w:ind w:left="0"/>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как правило, никто не владеет информацией в целом о процессе, т.е. четко не определен владелец процесса;</w:t>
      </w:r>
    </w:p>
    <w:p w:rsidR="004920D2" w:rsidRPr="004920D2" w:rsidRDefault="004920D2" w:rsidP="004920D2">
      <w:pPr>
        <w:numPr>
          <w:ilvl w:val="0"/>
          <w:numId w:val="7"/>
        </w:numPr>
        <w:shd w:val="clear" w:color="auto" w:fill="FFFFFF"/>
        <w:spacing w:before="100" w:beforeAutospacing="1" w:after="100" w:afterAutospacing="1" w:line="240" w:lineRule="auto"/>
        <w:ind w:left="0"/>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не всегда понятно, кто же отвечает за конечный результат выполнения процесса;</w:t>
      </w:r>
    </w:p>
    <w:p w:rsidR="004920D2" w:rsidRPr="004920D2" w:rsidRDefault="004920D2" w:rsidP="004920D2">
      <w:pPr>
        <w:numPr>
          <w:ilvl w:val="0"/>
          <w:numId w:val="7"/>
        </w:numPr>
        <w:shd w:val="clear" w:color="auto" w:fill="FFFFFF"/>
        <w:spacing w:before="100" w:beforeAutospacing="1" w:after="100" w:afterAutospacing="1" w:line="240" w:lineRule="auto"/>
        <w:ind w:left="0"/>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 xml:space="preserve">недостаточность или переизбыток точек </w:t>
      </w:r>
      <w:proofErr w:type="gramStart"/>
      <w:r w:rsidRPr="004920D2">
        <w:rPr>
          <w:rFonts w:ascii="Arial" w:eastAsia="Times New Roman" w:hAnsi="Arial" w:cs="Arial"/>
          <w:color w:val="000000"/>
          <w:sz w:val="21"/>
          <w:szCs w:val="21"/>
          <w:lang w:eastAsia="ru-RU"/>
        </w:rPr>
        <w:t>контроля за</w:t>
      </w:r>
      <w:proofErr w:type="gramEnd"/>
      <w:r w:rsidRPr="004920D2">
        <w:rPr>
          <w:rFonts w:ascii="Arial" w:eastAsia="Times New Roman" w:hAnsi="Arial" w:cs="Arial"/>
          <w:color w:val="000000"/>
          <w:sz w:val="21"/>
          <w:szCs w:val="21"/>
          <w:lang w:eastAsia="ru-RU"/>
        </w:rPr>
        <w:t xml:space="preserve"> процессом;</w:t>
      </w:r>
    </w:p>
    <w:p w:rsidR="004920D2" w:rsidRPr="004920D2" w:rsidRDefault="004920D2" w:rsidP="004920D2">
      <w:pPr>
        <w:numPr>
          <w:ilvl w:val="0"/>
          <w:numId w:val="7"/>
        </w:numPr>
        <w:shd w:val="clear" w:color="auto" w:fill="FFFFFF"/>
        <w:spacing w:before="100" w:beforeAutospacing="1" w:after="100" w:afterAutospacing="1" w:line="240" w:lineRule="auto"/>
        <w:ind w:left="0"/>
        <w:jc w:val="both"/>
        <w:rPr>
          <w:rFonts w:ascii="Arial" w:eastAsia="Times New Roman" w:hAnsi="Arial" w:cs="Arial"/>
          <w:color w:val="000000"/>
          <w:sz w:val="21"/>
          <w:szCs w:val="21"/>
          <w:lang w:eastAsia="ru-RU"/>
        </w:rPr>
      </w:pPr>
      <w:proofErr w:type="gramStart"/>
      <w:r w:rsidRPr="004920D2">
        <w:rPr>
          <w:rFonts w:ascii="Arial" w:eastAsia="Times New Roman" w:hAnsi="Arial" w:cs="Arial"/>
          <w:color w:val="000000"/>
          <w:sz w:val="21"/>
          <w:szCs w:val="21"/>
          <w:lang w:eastAsia="ru-RU"/>
        </w:rPr>
        <w:t>информационное обеспечение процессов часто неэффективно - на каких-то участках наблюдается сверх избыточность информации, на каких-то явный ее недостаток, не говоря уже о ее целостности, полноте и своевременности поступления.</w:t>
      </w:r>
      <w:proofErr w:type="gramEnd"/>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Что, например, происходит на типичном промышленном предприятии: процессы, связанные с производством, т.е. с устоявшейся технологией (например, выплавка стали и последующий ее прокат), выполняются достаточно эффективно, обеспечение их технологической информацией с помощью АСУ ТП тоже, как правило, находится на удовлетворительном уровне. Но если мы коснемся процессов управления, то наблюдается менее радостная картина:</w:t>
      </w:r>
    </w:p>
    <w:p w:rsidR="004920D2" w:rsidRPr="004920D2" w:rsidRDefault="004920D2" w:rsidP="004920D2">
      <w:pPr>
        <w:numPr>
          <w:ilvl w:val="0"/>
          <w:numId w:val="8"/>
        </w:numPr>
        <w:shd w:val="clear" w:color="auto" w:fill="FFFFFF"/>
        <w:spacing w:before="100" w:beforeAutospacing="1" w:after="100" w:afterAutospacing="1" w:line="240" w:lineRule="auto"/>
        <w:ind w:left="0"/>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информация по производственным процессам, связанная с затратами, обеспечением и использованием ресурсов, с движением продукции по производственному циклу часто недоступна или просто не фиксируется, что вызывает большие проблемы с управленческим учетом и оперативным принятием управленческих решений;</w:t>
      </w:r>
    </w:p>
    <w:p w:rsidR="004920D2" w:rsidRPr="004920D2" w:rsidRDefault="004920D2" w:rsidP="004920D2">
      <w:pPr>
        <w:numPr>
          <w:ilvl w:val="0"/>
          <w:numId w:val="8"/>
        </w:numPr>
        <w:shd w:val="clear" w:color="auto" w:fill="FFFFFF"/>
        <w:spacing w:before="100" w:beforeAutospacing="1" w:after="100" w:afterAutospacing="1" w:line="240" w:lineRule="auto"/>
        <w:ind w:left="0"/>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процессы, связанные с привлечением и обслуживанием клиентов, с выполнением их заказов в срок, с экспортно-импортными операциями, с взаимодействием с внутренними поставщиками и т.д. существуют в довольно ущербном виде. Все старания отдельных менеджеров выполнить их хорошо ведут, как правило, к многократному увеличению накладных расходов и повышению себестоимости выполнения процессов, что немедленно отражается на показателях рентабельности.</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 xml:space="preserve">Итак, мы рассматриваем производственную или бизнес-систему как совокупность взаимосвязанных процессов, которые обеспечивают достижение целей компании. Различают основные и вспомогательные процессы. </w:t>
      </w:r>
      <w:proofErr w:type="gramStart"/>
      <w:r w:rsidRPr="004920D2">
        <w:rPr>
          <w:rFonts w:ascii="Arial" w:eastAsia="Times New Roman" w:hAnsi="Arial" w:cs="Arial"/>
          <w:color w:val="000000"/>
          <w:sz w:val="21"/>
          <w:szCs w:val="21"/>
          <w:lang w:eastAsia="ru-RU"/>
        </w:rPr>
        <w:t>Основные процессы - это те, которые добавляют качество (например, производство, снабжение, сбыт).</w:t>
      </w:r>
      <w:proofErr w:type="gramEnd"/>
      <w:r w:rsidRPr="004920D2">
        <w:rPr>
          <w:rFonts w:ascii="Arial" w:eastAsia="Times New Roman" w:hAnsi="Arial" w:cs="Arial"/>
          <w:color w:val="000000"/>
          <w:sz w:val="21"/>
          <w:szCs w:val="21"/>
          <w:lang w:eastAsia="ru-RU"/>
        </w:rPr>
        <w:t xml:space="preserve"> Они выполняются несколькими подразделениями в рамках предприятия и взаимодействуют как с клиентами, так и с поставщиками. Вспомогательные процессы формируют инфраструктуру организации (финансы, информатизация, управление персоналом).</w:t>
      </w:r>
    </w:p>
    <w:p w:rsidR="004920D2" w:rsidRPr="004920D2" w:rsidRDefault="004920D2" w:rsidP="004920D2">
      <w:pPr>
        <w:shd w:val="clear" w:color="auto" w:fill="FFFFFF"/>
        <w:spacing w:after="150" w:line="240" w:lineRule="auto"/>
        <w:jc w:val="both"/>
        <w:outlineLvl w:val="2"/>
        <w:rPr>
          <w:rFonts w:ascii="Arial" w:eastAsia="Times New Roman" w:hAnsi="Arial" w:cs="Arial"/>
          <w:color w:val="000000"/>
          <w:sz w:val="26"/>
          <w:szCs w:val="26"/>
          <w:lang w:eastAsia="ru-RU"/>
        </w:rPr>
      </w:pPr>
      <w:r w:rsidRPr="004920D2">
        <w:rPr>
          <w:rFonts w:ascii="Arial" w:eastAsia="Times New Roman" w:hAnsi="Arial" w:cs="Arial"/>
          <w:color w:val="000000"/>
          <w:sz w:val="26"/>
          <w:szCs w:val="26"/>
          <w:lang w:eastAsia="ru-RU"/>
        </w:rPr>
        <w:lastRenderedPageBreak/>
        <w:t>Технологии</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Позвольте теперь взглянуть на организацию и формирующие ее бизнес-процессы с другой точки зрения. Деятельность практически любой компании условно можно разделить на три вида:</w:t>
      </w:r>
    </w:p>
    <w:p w:rsidR="004920D2" w:rsidRPr="004920D2" w:rsidRDefault="004920D2" w:rsidP="004920D2">
      <w:pPr>
        <w:numPr>
          <w:ilvl w:val="0"/>
          <w:numId w:val="9"/>
        </w:numPr>
        <w:shd w:val="clear" w:color="auto" w:fill="FFFFFF"/>
        <w:spacing w:before="100" w:beforeAutospacing="1" w:after="100" w:afterAutospacing="1" w:line="240" w:lineRule="auto"/>
        <w:ind w:left="0"/>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производственная</w:t>
      </w:r>
    </w:p>
    <w:p w:rsidR="004920D2" w:rsidRPr="004920D2" w:rsidRDefault="004920D2" w:rsidP="004920D2">
      <w:pPr>
        <w:numPr>
          <w:ilvl w:val="0"/>
          <w:numId w:val="9"/>
        </w:numPr>
        <w:shd w:val="clear" w:color="auto" w:fill="FFFFFF"/>
        <w:spacing w:before="100" w:beforeAutospacing="1" w:after="100" w:afterAutospacing="1" w:line="240" w:lineRule="auto"/>
        <w:ind w:left="0"/>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учетная</w:t>
      </w:r>
    </w:p>
    <w:p w:rsidR="004920D2" w:rsidRPr="004920D2" w:rsidRDefault="004920D2" w:rsidP="004920D2">
      <w:pPr>
        <w:numPr>
          <w:ilvl w:val="0"/>
          <w:numId w:val="9"/>
        </w:numPr>
        <w:shd w:val="clear" w:color="auto" w:fill="FFFFFF"/>
        <w:spacing w:before="100" w:beforeAutospacing="1" w:after="100" w:afterAutospacing="1" w:line="240" w:lineRule="auto"/>
        <w:ind w:left="0"/>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интеллектуальная</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Бизнес-процессы макроуровня, т.е. проистекающие в рамках всего предприятия с участием различных его подразделений, включают в той или иной пропорции все перечисленные виды деятельности, в то время как процессы на низшем уровне могут специализироваться в рамках одной из них.</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Если мы рассмотрим в качестве примера процесс продажи некоторого продукта или услуги, то в этом примере:</w:t>
      </w:r>
    </w:p>
    <w:p w:rsidR="004920D2" w:rsidRPr="004920D2" w:rsidRDefault="004920D2" w:rsidP="004920D2">
      <w:pPr>
        <w:numPr>
          <w:ilvl w:val="0"/>
          <w:numId w:val="10"/>
        </w:numPr>
        <w:shd w:val="clear" w:color="auto" w:fill="FFFFFF"/>
        <w:spacing w:before="100" w:beforeAutospacing="1" w:after="100" w:afterAutospacing="1" w:line="240" w:lineRule="auto"/>
        <w:ind w:left="0"/>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производственная составляющая связана с фактической деятельностью по продаже, такой как встречи с потенциальными заказчиками, подготовка предложений, ведение переговоров об условиях контракта, фактическое оформление заказов на продукты и услуги, их доставка, рассмотрение претензий клиентов, предоставление услуг по поддержке и т.д.;</w:t>
      </w:r>
    </w:p>
    <w:p w:rsidR="004920D2" w:rsidRPr="004920D2" w:rsidRDefault="004920D2" w:rsidP="004920D2">
      <w:pPr>
        <w:numPr>
          <w:ilvl w:val="0"/>
          <w:numId w:val="10"/>
        </w:numPr>
        <w:shd w:val="clear" w:color="auto" w:fill="FFFFFF"/>
        <w:spacing w:before="100" w:beforeAutospacing="1" w:after="100" w:afterAutospacing="1" w:line="240" w:lineRule="auto"/>
        <w:ind w:left="0"/>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учетная составляющая включает управление запасами (складом), выписку счетов и их регистрацию, проведение и получение платежей, ведение статистики продаж и т.д.;</w:t>
      </w:r>
    </w:p>
    <w:p w:rsidR="004920D2" w:rsidRPr="004920D2" w:rsidRDefault="004920D2" w:rsidP="004920D2">
      <w:pPr>
        <w:numPr>
          <w:ilvl w:val="0"/>
          <w:numId w:val="10"/>
        </w:numPr>
        <w:shd w:val="clear" w:color="auto" w:fill="FFFFFF"/>
        <w:spacing w:before="100" w:beforeAutospacing="1" w:after="100" w:afterAutospacing="1" w:line="240" w:lineRule="auto"/>
        <w:ind w:left="0"/>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интеллектуальная составляющая охватывает такие виды активностей, как сегментация рынка и позиционирование на нем, разработка стратегии ценообразования, сравнение качества услуг и эффективности продажи с существующими эталонами (</w:t>
      </w:r>
      <w:proofErr w:type="spellStart"/>
      <w:r w:rsidRPr="004920D2">
        <w:rPr>
          <w:rFonts w:ascii="Arial" w:eastAsia="Times New Roman" w:hAnsi="Arial" w:cs="Arial"/>
          <w:color w:val="000000"/>
          <w:sz w:val="21"/>
          <w:szCs w:val="21"/>
          <w:lang w:eastAsia="ru-RU"/>
        </w:rPr>
        <w:t>бенчмаркинг</w:t>
      </w:r>
      <w:proofErr w:type="spellEnd"/>
      <w:r w:rsidRPr="004920D2">
        <w:rPr>
          <w:rFonts w:ascii="Arial" w:eastAsia="Times New Roman" w:hAnsi="Arial" w:cs="Arial"/>
          <w:color w:val="000000"/>
          <w:sz w:val="21"/>
          <w:szCs w:val="21"/>
          <w:lang w:eastAsia="ru-RU"/>
        </w:rPr>
        <w:t>), идентификация потенциальных клиентов, совершенствование инструментов поддержки, поиск новых методов и схем продаж, переложение части работы на субподрядчиков, когда это требуется и т.д.</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Любой вид деятельности содержит эти три аспекта, каждый из которых можно в определенной мере развивать, совершенствовать и автоматизировать (рис. 3) . Интересно посмотреть, какая доля издержек связана с каждым из них. Согласно аналитикам из W&amp;GS (Франция), на уровне отдельного предприятия на производственные функции приходится, как минимум, 70% затрат. (В некоторых секторах, например, в розничной торговле, эта цифра достигает 85% и более.) Учетные функции, охватывающие традиционную бухгалтерию, управление запасами и т.д., представляют около 10% от общих затрат. Интеллектуальные функции составляют менее 20% от общих затрат.</w:t>
      </w:r>
    </w:p>
    <w:tbl>
      <w:tblPr>
        <w:tblW w:w="8130" w:type="dxa"/>
        <w:tblInd w:w="60" w:type="dxa"/>
        <w:shd w:val="clear" w:color="auto" w:fill="F7F7F7"/>
        <w:tblCellMar>
          <w:top w:w="15" w:type="dxa"/>
          <w:left w:w="15" w:type="dxa"/>
          <w:bottom w:w="15" w:type="dxa"/>
          <w:right w:w="15" w:type="dxa"/>
        </w:tblCellMar>
        <w:tblLook w:val="04A0" w:firstRow="1" w:lastRow="0" w:firstColumn="1" w:lastColumn="0" w:noHBand="0" w:noVBand="1"/>
      </w:tblPr>
      <w:tblGrid>
        <w:gridCol w:w="8130"/>
      </w:tblGrid>
      <w:tr w:rsidR="004920D2" w:rsidRPr="004920D2" w:rsidTr="004920D2">
        <w:tc>
          <w:tcPr>
            <w:tcW w:w="0" w:type="auto"/>
            <w:tcBorders>
              <w:top w:val="single" w:sz="6" w:space="0" w:color="ADBCC4"/>
              <w:left w:val="single" w:sz="6" w:space="0" w:color="ADBCC4"/>
              <w:bottom w:val="single" w:sz="6" w:space="0" w:color="ADBCC4"/>
              <w:right w:val="single" w:sz="6" w:space="0" w:color="ADBCC4"/>
            </w:tcBorders>
            <w:shd w:val="clear" w:color="auto" w:fill="F7F7F7"/>
            <w:tcMar>
              <w:top w:w="60" w:type="dxa"/>
              <w:left w:w="60" w:type="dxa"/>
              <w:bottom w:w="60" w:type="dxa"/>
              <w:right w:w="60" w:type="dxa"/>
            </w:tcMar>
            <w:hideMark/>
          </w:tcPr>
          <w:p w:rsidR="004920D2" w:rsidRPr="004920D2" w:rsidRDefault="004920D2" w:rsidP="004920D2">
            <w:pPr>
              <w:spacing w:before="60" w:after="60" w:line="240" w:lineRule="auto"/>
              <w:rPr>
                <w:rFonts w:ascii="Arial" w:eastAsia="Times New Roman" w:hAnsi="Arial" w:cs="Arial"/>
                <w:color w:val="000000"/>
                <w:sz w:val="18"/>
                <w:szCs w:val="18"/>
                <w:lang w:eastAsia="ru-RU"/>
              </w:rPr>
            </w:pPr>
            <w:r w:rsidRPr="004920D2">
              <w:rPr>
                <w:rFonts w:ascii="Arial" w:eastAsia="Times New Roman" w:hAnsi="Arial" w:cs="Arial"/>
                <w:noProof/>
                <w:color w:val="000000"/>
                <w:sz w:val="18"/>
                <w:szCs w:val="18"/>
                <w:lang w:eastAsia="ru-RU"/>
              </w:rPr>
              <w:drawing>
                <wp:inline distT="0" distB="0" distL="0" distR="0" wp14:anchorId="3E33F8FD" wp14:editId="6AE3C9EA">
                  <wp:extent cx="3619500" cy="809625"/>
                  <wp:effectExtent l="0" t="0" r="0" b="9525"/>
                  <wp:docPr id="7" name="Picture 7" descr="http://www.osp.ru/data/309/536/1234/047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osp.ru/data/309/536/1234/047_2.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619500" cy="809625"/>
                          </a:xfrm>
                          <a:prstGeom prst="rect">
                            <a:avLst/>
                          </a:prstGeom>
                          <a:noFill/>
                          <a:ln>
                            <a:noFill/>
                          </a:ln>
                        </pic:spPr>
                      </pic:pic>
                    </a:graphicData>
                  </a:graphic>
                </wp:inline>
              </w:drawing>
            </w:r>
          </w:p>
        </w:tc>
      </w:tr>
      <w:tr w:rsidR="004920D2" w:rsidRPr="004920D2" w:rsidTr="004920D2">
        <w:tc>
          <w:tcPr>
            <w:tcW w:w="0" w:type="auto"/>
            <w:tcBorders>
              <w:top w:val="single" w:sz="6" w:space="0" w:color="ADBCC4"/>
              <w:left w:val="single" w:sz="6" w:space="0" w:color="ADBCC4"/>
              <w:bottom w:val="single" w:sz="6" w:space="0" w:color="ADBCC4"/>
              <w:right w:val="single" w:sz="6" w:space="0" w:color="ADBCC4"/>
            </w:tcBorders>
            <w:shd w:val="clear" w:color="auto" w:fill="F7F7F7"/>
            <w:tcMar>
              <w:top w:w="60" w:type="dxa"/>
              <w:left w:w="60" w:type="dxa"/>
              <w:bottom w:w="60" w:type="dxa"/>
              <w:right w:w="60" w:type="dxa"/>
            </w:tcMar>
            <w:hideMark/>
          </w:tcPr>
          <w:p w:rsidR="004920D2" w:rsidRPr="004920D2" w:rsidRDefault="004920D2" w:rsidP="004920D2">
            <w:pPr>
              <w:spacing w:before="60" w:after="60" w:line="240" w:lineRule="auto"/>
              <w:rPr>
                <w:rFonts w:ascii="Arial" w:eastAsia="Times New Roman" w:hAnsi="Arial" w:cs="Arial"/>
                <w:color w:val="000000"/>
                <w:sz w:val="18"/>
                <w:szCs w:val="18"/>
                <w:lang w:eastAsia="ru-RU"/>
              </w:rPr>
            </w:pPr>
            <w:r w:rsidRPr="004920D2">
              <w:rPr>
                <w:rFonts w:ascii="Arial" w:eastAsia="Times New Roman" w:hAnsi="Arial" w:cs="Arial"/>
                <w:b/>
                <w:bCs/>
                <w:color w:val="000000"/>
                <w:sz w:val="20"/>
                <w:szCs w:val="20"/>
                <w:lang w:eastAsia="ru-RU"/>
              </w:rPr>
              <w:t xml:space="preserve">Рис. 3. Три вида деятельности предприятия и </w:t>
            </w:r>
            <w:proofErr w:type="gramStart"/>
            <w:r w:rsidRPr="004920D2">
              <w:rPr>
                <w:rFonts w:ascii="Arial" w:eastAsia="Times New Roman" w:hAnsi="Arial" w:cs="Arial"/>
                <w:b/>
                <w:bCs/>
                <w:color w:val="000000"/>
                <w:sz w:val="20"/>
                <w:szCs w:val="20"/>
                <w:lang w:eastAsia="ru-RU"/>
              </w:rPr>
              <w:t>ИТ</w:t>
            </w:r>
            <w:proofErr w:type="gramEnd"/>
            <w:r w:rsidRPr="004920D2">
              <w:rPr>
                <w:rFonts w:ascii="Arial" w:eastAsia="Times New Roman" w:hAnsi="Arial" w:cs="Arial"/>
                <w:b/>
                <w:bCs/>
                <w:color w:val="000000"/>
                <w:sz w:val="20"/>
                <w:szCs w:val="20"/>
                <w:lang w:eastAsia="ru-RU"/>
              </w:rPr>
              <w:t xml:space="preserve"> их поддержки</w:t>
            </w:r>
          </w:p>
        </w:tc>
      </w:tr>
    </w:tbl>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А что происходит в области информационных технологий и средств автоматизации этих видов деятельности?</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 xml:space="preserve">В этом смысле наиболее «продвинутыми» на сегодняшний день оказались учетные функции, т.к. в традиционных информационных системах основное внимание сосредотачивается на автоматизации именно учетных функций, причем это рассматривается как стратегическая задача, поскольку она позволяет руководству принимать решения на основании реально оцениваемой и контролируемой ситуации. Автоматизация учетных функций, как правило, предполагает использование специализированных систем планирования ресурсов предприятия (ERP — </w:t>
      </w:r>
      <w:proofErr w:type="spellStart"/>
      <w:r w:rsidRPr="004920D2">
        <w:rPr>
          <w:rFonts w:ascii="Arial" w:eastAsia="Times New Roman" w:hAnsi="Arial" w:cs="Arial"/>
          <w:color w:val="000000"/>
          <w:sz w:val="21"/>
          <w:szCs w:val="21"/>
          <w:lang w:eastAsia="ru-RU"/>
        </w:rPr>
        <w:t>enterprise</w:t>
      </w:r>
      <w:proofErr w:type="spellEnd"/>
      <w:r w:rsidRPr="004920D2">
        <w:rPr>
          <w:rFonts w:ascii="Arial" w:eastAsia="Times New Roman" w:hAnsi="Arial" w:cs="Arial"/>
          <w:color w:val="000000"/>
          <w:sz w:val="21"/>
          <w:szCs w:val="21"/>
          <w:lang w:eastAsia="ru-RU"/>
        </w:rPr>
        <w:t xml:space="preserve"> </w:t>
      </w:r>
      <w:proofErr w:type="spellStart"/>
      <w:r w:rsidRPr="004920D2">
        <w:rPr>
          <w:rFonts w:ascii="Arial" w:eastAsia="Times New Roman" w:hAnsi="Arial" w:cs="Arial"/>
          <w:color w:val="000000"/>
          <w:sz w:val="21"/>
          <w:szCs w:val="21"/>
          <w:lang w:eastAsia="ru-RU"/>
        </w:rPr>
        <w:t>resource</w:t>
      </w:r>
      <w:proofErr w:type="spellEnd"/>
      <w:r w:rsidRPr="004920D2">
        <w:rPr>
          <w:rFonts w:ascii="Arial" w:eastAsia="Times New Roman" w:hAnsi="Arial" w:cs="Arial"/>
          <w:color w:val="000000"/>
          <w:sz w:val="21"/>
          <w:szCs w:val="21"/>
          <w:lang w:eastAsia="ru-RU"/>
        </w:rPr>
        <w:t xml:space="preserve"> </w:t>
      </w:r>
      <w:proofErr w:type="spellStart"/>
      <w:r w:rsidRPr="004920D2">
        <w:rPr>
          <w:rFonts w:ascii="Arial" w:eastAsia="Times New Roman" w:hAnsi="Arial" w:cs="Arial"/>
          <w:color w:val="000000"/>
          <w:sz w:val="21"/>
          <w:szCs w:val="21"/>
          <w:lang w:eastAsia="ru-RU"/>
        </w:rPr>
        <w:t>planning</w:t>
      </w:r>
      <w:proofErr w:type="spellEnd"/>
      <w:r w:rsidRPr="004920D2">
        <w:rPr>
          <w:rFonts w:ascii="Arial" w:eastAsia="Times New Roman" w:hAnsi="Arial" w:cs="Arial"/>
          <w:color w:val="000000"/>
          <w:sz w:val="21"/>
          <w:szCs w:val="21"/>
          <w:lang w:eastAsia="ru-RU"/>
        </w:rPr>
        <w:t>) или отдельных специализированных систем для ведения бухгалтерского учета, работы с договорами, систем управления базами данных о клиентах, состоянии платежей, ведения статистики и учета. Эти системы базируются на традиционных приложениях, в основе которых лежат мониторы обработки транзакций. Однако, как уже было сказано, эти инструменты автоматизируют функции, на которые приходятся лишь около 10% затрат компании.</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lastRenderedPageBreak/>
        <w:t xml:space="preserve">Интеллектуальные функции по стоимости в два раза превосходят учетные. Для их поддержки используются технологии управления знаниями (KM — </w:t>
      </w:r>
      <w:proofErr w:type="spellStart"/>
      <w:r w:rsidRPr="004920D2">
        <w:rPr>
          <w:rFonts w:ascii="Arial" w:eastAsia="Times New Roman" w:hAnsi="Arial" w:cs="Arial"/>
          <w:color w:val="000000"/>
          <w:sz w:val="21"/>
          <w:szCs w:val="21"/>
          <w:lang w:eastAsia="ru-RU"/>
        </w:rPr>
        <w:t>knowledge</w:t>
      </w:r>
      <w:proofErr w:type="spellEnd"/>
      <w:r w:rsidRPr="004920D2">
        <w:rPr>
          <w:rFonts w:ascii="Arial" w:eastAsia="Times New Roman" w:hAnsi="Arial" w:cs="Arial"/>
          <w:color w:val="000000"/>
          <w:sz w:val="21"/>
          <w:szCs w:val="21"/>
          <w:lang w:eastAsia="ru-RU"/>
        </w:rPr>
        <w:t xml:space="preserve"> </w:t>
      </w:r>
      <w:proofErr w:type="spellStart"/>
      <w:r w:rsidRPr="004920D2">
        <w:rPr>
          <w:rFonts w:ascii="Arial" w:eastAsia="Times New Roman" w:hAnsi="Arial" w:cs="Arial"/>
          <w:color w:val="000000"/>
          <w:sz w:val="21"/>
          <w:szCs w:val="21"/>
          <w:lang w:eastAsia="ru-RU"/>
        </w:rPr>
        <w:t>management</w:t>
      </w:r>
      <w:proofErr w:type="spellEnd"/>
      <w:r w:rsidRPr="004920D2">
        <w:rPr>
          <w:rFonts w:ascii="Arial" w:eastAsia="Times New Roman" w:hAnsi="Arial" w:cs="Arial"/>
          <w:color w:val="000000"/>
          <w:sz w:val="21"/>
          <w:szCs w:val="21"/>
          <w:lang w:eastAsia="ru-RU"/>
        </w:rPr>
        <w:t>), которые представляют собой совокупность инструментальных средств, предназначенных для хранения и извлечения знаний:</w:t>
      </w:r>
    </w:p>
    <w:p w:rsidR="004920D2" w:rsidRPr="004920D2" w:rsidRDefault="004920D2" w:rsidP="004920D2">
      <w:pPr>
        <w:numPr>
          <w:ilvl w:val="0"/>
          <w:numId w:val="11"/>
        </w:numPr>
        <w:shd w:val="clear" w:color="auto" w:fill="FFFFFF"/>
        <w:spacing w:before="100" w:beforeAutospacing="1" w:after="100" w:afterAutospacing="1" w:line="240" w:lineRule="auto"/>
        <w:ind w:left="0"/>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инструменты управления документами для хранения и поиска документов;</w:t>
      </w:r>
    </w:p>
    <w:p w:rsidR="004920D2" w:rsidRPr="004920D2" w:rsidRDefault="004920D2" w:rsidP="004920D2">
      <w:pPr>
        <w:numPr>
          <w:ilvl w:val="0"/>
          <w:numId w:val="11"/>
        </w:numPr>
        <w:shd w:val="clear" w:color="auto" w:fill="FFFFFF"/>
        <w:spacing w:before="100" w:beforeAutospacing="1" w:after="100" w:afterAutospacing="1" w:line="240" w:lineRule="auto"/>
        <w:ind w:left="0"/>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хранилища данных и средства «добычи данных» для хранения и анализа данных, поступающих от приложений учета;</w:t>
      </w:r>
    </w:p>
    <w:p w:rsidR="004920D2" w:rsidRPr="004920D2" w:rsidRDefault="004920D2" w:rsidP="004920D2">
      <w:pPr>
        <w:numPr>
          <w:ilvl w:val="0"/>
          <w:numId w:val="11"/>
        </w:numPr>
        <w:shd w:val="clear" w:color="auto" w:fill="FFFFFF"/>
        <w:spacing w:before="100" w:beforeAutospacing="1" w:after="100" w:afterAutospacing="1" w:line="240" w:lineRule="auto"/>
        <w:ind w:left="0"/>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 xml:space="preserve">средства полнотекстовой индексации и поиска, составляющие основу поисковых машин, имеющихся сегодня в </w:t>
      </w:r>
      <w:proofErr w:type="spellStart"/>
      <w:r w:rsidRPr="004920D2">
        <w:rPr>
          <w:rFonts w:ascii="Arial" w:eastAsia="Times New Roman" w:hAnsi="Arial" w:cs="Arial"/>
          <w:color w:val="000000"/>
          <w:sz w:val="21"/>
          <w:szCs w:val="21"/>
          <w:lang w:eastAsia="ru-RU"/>
        </w:rPr>
        <w:t>Internet</w:t>
      </w:r>
      <w:proofErr w:type="spellEnd"/>
      <w:r w:rsidRPr="004920D2">
        <w:rPr>
          <w:rFonts w:ascii="Arial" w:eastAsia="Times New Roman" w:hAnsi="Arial" w:cs="Arial"/>
          <w:color w:val="000000"/>
          <w:sz w:val="21"/>
          <w:szCs w:val="21"/>
          <w:lang w:eastAsia="ru-RU"/>
        </w:rPr>
        <w:t>, и предназначенных для поиска документов по их содержимому.</w:t>
      </w:r>
    </w:p>
    <w:p w:rsidR="004920D2" w:rsidRPr="004920D2" w:rsidRDefault="004920D2" w:rsidP="004920D2">
      <w:pPr>
        <w:numPr>
          <w:ilvl w:val="0"/>
          <w:numId w:val="11"/>
        </w:numPr>
        <w:shd w:val="clear" w:color="auto" w:fill="FFFFFF"/>
        <w:spacing w:before="100" w:beforeAutospacing="1" w:after="100" w:afterAutospacing="1" w:line="240" w:lineRule="auto"/>
        <w:ind w:left="0"/>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тезаурус, обеспечивающий возможность интеллектуального поиска по полнотекстовым индексам путем хранения иерархий, отношений и подобий терминов;</w:t>
      </w:r>
    </w:p>
    <w:p w:rsidR="004920D2" w:rsidRPr="004920D2" w:rsidRDefault="004920D2" w:rsidP="004920D2">
      <w:pPr>
        <w:numPr>
          <w:ilvl w:val="0"/>
          <w:numId w:val="11"/>
        </w:numPr>
        <w:shd w:val="clear" w:color="auto" w:fill="FFFFFF"/>
        <w:spacing w:before="100" w:beforeAutospacing="1" w:after="100" w:afterAutospacing="1" w:line="240" w:lineRule="auto"/>
        <w:ind w:left="0"/>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лингвистические инструменты для поддержки запросов на естественных языках;</w:t>
      </w:r>
    </w:p>
    <w:p w:rsidR="004920D2" w:rsidRPr="004920D2" w:rsidRDefault="004920D2" w:rsidP="004920D2">
      <w:pPr>
        <w:numPr>
          <w:ilvl w:val="0"/>
          <w:numId w:val="11"/>
        </w:numPr>
        <w:shd w:val="clear" w:color="auto" w:fill="FFFFFF"/>
        <w:spacing w:before="100" w:beforeAutospacing="1" w:after="100" w:afterAutospacing="1" w:line="240" w:lineRule="auto"/>
        <w:ind w:left="0"/>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семантические сети для хранения смыслового содержания документов в виде сети действий над объектами, обеспечивающие мощный поиск документов на основе сличения с сетевыми образцами (например, все документы о превращении материалов в условиях высокой температуры);</w:t>
      </w:r>
    </w:p>
    <w:p w:rsidR="004920D2" w:rsidRPr="004920D2" w:rsidRDefault="004920D2" w:rsidP="004920D2">
      <w:pPr>
        <w:numPr>
          <w:ilvl w:val="0"/>
          <w:numId w:val="11"/>
        </w:numPr>
        <w:shd w:val="clear" w:color="auto" w:fill="FFFFFF"/>
        <w:spacing w:before="100" w:beforeAutospacing="1" w:after="100" w:afterAutospacing="1" w:line="240" w:lineRule="auto"/>
        <w:ind w:left="0"/>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 xml:space="preserve">«обучающиеся» интеллектуальные инструменты поиска и извлечения документов, представляющие </w:t>
      </w:r>
      <w:proofErr w:type="gramStart"/>
      <w:r w:rsidRPr="004920D2">
        <w:rPr>
          <w:rFonts w:ascii="Arial" w:eastAsia="Times New Roman" w:hAnsi="Arial" w:cs="Arial"/>
          <w:color w:val="000000"/>
          <w:sz w:val="21"/>
          <w:szCs w:val="21"/>
          <w:lang w:eastAsia="ru-RU"/>
        </w:rPr>
        <w:t>интерес</w:t>
      </w:r>
      <w:proofErr w:type="gramEnd"/>
      <w:r w:rsidRPr="004920D2">
        <w:rPr>
          <w:rFonts w:ascii="Arial" w:eastAsia="Times New Roman" w:hAnsi="Arial" w:cs="Arial"/>
          <w:color w:val="000000"/>
          <w:sz w:val="21"/>
          <w:szCs w:val="21"/>
          <w:lang w:eastAsia="ru-RU"/>
        </w:rPr>
        <w:t xml:space="preserve"> как для пользователя, так и для целевых систем, предоставляющих различные функции.</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Как уже говорилось, эти инструменты используются для анализа рынка и оценки возможностей в различных областях, для принятия оптимальных решений, ориентации описания продукта, организации производства, повышения эффективности деятельности по продаже и т.д.</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На производственные функции приходится более 70% затрат, т.е. в семь раз больше, чем на учетные. С точки зрения возможностей, это широчайшее поле деятельности для автоматизации. И, согласно прогнозу, в ближайшие двадцать лет именно эта сфера будет одним из важнейших объектов внимания. Для трудно прогнозируемых производственных функций, например, для чрезвычайно персонализированных финансовых услуг, широкий спектр возможностей для коллективной работы предоставляют инструменты группового программного обеспечения (</w:t>
      </w:r>
      <w:proofErr w:type="spellStart"/>
      <w:r w:rsidRPr="004920D2">
        <w:rPr>
          <w:rFonts w:ascii="Arial" w:eastAsia="Times New Roman" w:hAnsi="Arial" w:cs="Arial"/>
          <w:color w:val="000000"/>
          <w:sz w:val="21"/>
          <w:szCs w:val="21"/>
          <w:lang w:eastAsia="ru-RU"/>
        </w:rPr>
        <w:t>groupware</w:t>
      </w:r>
      <w:proofErr w:type="spellEnd"/>
      <w:r w:rsidRPr="004920D2">
        <w:rPr>
          <w:rFonts w:ascii="Arial" w:eastAsia="Times New Roman" w:hAnsi="Arial" w:cs="Arial"/>
          <w:color w:val="000000"/>
          <w:sz w:val="21"/>
          <w:szCs w:val="21"/>
          <w:lang w:eastAsia="ru-RU"/>
        </w:rPr>
        <w:t xml:space="preserve">). Однако для основной массы производственных функций серьезные перспективы в плане радикального повышения продуктивности и качества открываются благодаря системам </w:t>
      </w:r>
      <w:proofErr w:type="spellStart"/>
      <w:r w:rsidRPr="004920D2">
        <w:rPr>
          <w:rFonts w:ascii="Arial" w:eastAsia="Times New Roman" w:hAnsi="Arial" w:cs="Arial"/>
          <w:color w:val="000000"/>
          <w:sz w:val="21"/>
          <w:szCs w:val="21"/>
          <w:lang w:eastAsia="ru-RU"/>
        </w:rPr>
        <w:t>workflow</w:t>
      </w:r>
      <w:proofErr w:type="spellEnd"/>
      <w:r w:rsidRPr="004920D2">
        <w:rPr>
          <w:rFonts w:ascii="Arial" w:eastAsia="Times New Roman" w:hAnsi="Arial" w:cs="Arial"/>
          <w:color w:val="000000"/>
          <w:sz w:val="21"/>
          <w:szCs w:val="21"/>
          <w:lang w:eastAsia="ru-RU"/>
        </w:rPr>
        <w:t xml:space="preserve"> в сочетании с системами управления документами, которые ориентированы на бизнес-процессы.</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 xml:space="preserve">Кроме того, с помощью технологии и программных средств </w:t>
      </w:r>
      <w:proofErr w:type="spellStart"/>
      <w:r w:rsidRPr="004920D2">
        <w:rPr>
          <w:rFonts w:ascii="Arial" w:eastAsia="Times New Roman" w:hAnsi="Arial" w:cs="Arial"/>
          <w:color w:val="000000"/>
          <w:sz w:val="21"/>
          <w:szCs w:val="21"/>
          <w:lang w:eastAsia="ru-RU"/>
        </w:rPr>
        <w:t>workflow</w:t>
      </w:r>
      <w:proofErr w:type="spellEnd"/>
      <w:r w:rsidRPr="004920D2">
        <w:rPr>
          <w:rFonts w:ascii="Arial" w:eastAsia="Times New Roman" w:hAnsi="Arial" w:cs="Arial"/>
          <w:color w:val="000000"/>
          <w:sz w:val="21"/>
          <w:szCs w:val="21"/>
          <w:lang w:eastAsia="ru-RU"/>
        </w:rPr>
        <w:t xml:space="preserve"> может быть реализована эволюция функционально-ориентированного предприятия в сторону процессной организации. Инструменты </w:t>
      </w:r>
      <w:proofErr w:type="spellStart"/>
      <w:r w:rsidRPr="004920D2">
        <w:rPr>
          <w:rFonts w:ascii="Arial" w:eastAsia="Times New Roman" w:hAnsi="Arial" w:cs="Arial"/>
          <w:color w:val="000000"/>
          <w:sz w:val="21"/>
          <w:szCs w:val="21"/>
          <w:lang w:eastAsia="ru-RU"/>
        </w:rPr>
        <w:t>workflow</w:t>
      </w:r>
      <w:proofErr w:type="spellEnd"/>
      <w:r w:rsidRPr="004920D2">
        <w:rPr>
          <w:rFonts w:ascii="Arial" w:eastAsia="Times New Roman" w:hAnsi="Arial" w:cs="Arial"/>
          <w:color w:val="000000"/>
          <w:sz w:val="21"/>
          <w:szCs w:val="21"/>
          <w:lang w:eastAsia="ru-RU"/>
        </w:rPr>
        <w:t xml:space="preserve"> позволят предприятиям непосредственно преобразовывать представление процессов в приложение автоматизации, рационализации и мониторинга процессов, пересекающих границы подразделений. Однако прежде чем переходить к описанию технологии </w:t>
      </w:r>
      <w:proofErr w:type="spellStart"/>
      <w:r w:rsidRPr="004920D2">
        <w:rPr>
          <w:rFonts w:ascii="Arial" w:eastAsia="Times New Roman" w:hAnsi="Arial" w:cs="Arial"/>
          <w:color w:val="000000"/>
          <w:sz w:val="21"/>
          <w:szCs w:val="21"/>
          <w:lang w:eastAsia="ru-RU"/>
        </w:rPr>
        <w:t>workflow</w:t>
      </w:r>
      <w:proofErr w:type="spellEnd"/>
      <w:r w:rsidRPr="004920D2">
        <w:rPr>
          <w:rFonts w:ascii="Arial" w:eastAsia="Times New Roman" w:hAnsi="Arial" w:cs="Arial"/>
          <w:color w:val="000000"/>
          <w:sz w:val="21"/>
          <w:szCs w:val="21"/>
          <w:lang w:eastAsia="ru-RU"/>
        </w:rPr>
        <w:t xml:space="preserve">, необходимо хотя бы несколько строк посвятить главному феномену - </w:t>
      </w:r>
      <w:proofErr w:type="spellStart"/>
      <w:r w:rsidRPr="004920D2">
        <w:rPr>
          <w:rFonts w:ascii="Arial" w:eastAsia="Times New Roman" w:hAnsi="Arial" w:cs="Arial"/>
          <w:color w:val="000000"/>
          <w:sz w:val="21"/>
          <w:szCs w:val="21"/>
          <w:lang w:eastAsia="ru-RU"/>
        </w:rPr>
        <w:t>Internet</w:t>
      </w:r>
      <w:proofErr w:type="spellEnd"/>
      <w:r w:rsidRPr="004920D2">
        <w:rPr>
          <w:rFonts w:ascii="Arial" w:eastAsia="Times New Roman" w:hAnsi="Arial" w:cs="Arial"/>
          <w:color w:val="000000"/>
          <w:sz w:val="21"/>
          <w:szCs w:val="21"/>
          <w:lang w:eastAsia="ru-RU"/>
        </w:rPr>
        <w:t>.</w:t>
      </w:r>
    </w:p>
    <w:p w:rsidR="004920D2" w:rsidRPr="004920D2" w:rsidRDefault="004920D2" w:rsidP="004920D2">
      <w:pPr>
        <w:shd w:val="clear" w:color="auto" w:fill="FFFFFF"/>
        <w:spacing w:after="75" w:line="240" w:lineRule="auto"/>
        <w:jc w:val="both"/>
        <w:outlineLvl w:val="3"/>
        <w:rPr>
          <w:rFonts w:ascii="Arial" w:eastAsia="Times New Roman" w:hAnsi="Arial" w:cs="Arial"/>
          <w:b/>
          <w:bCs/>
          <w:color w:val="000000"/>
          <w:sz w:val="23"/>
          <w:szCs w:val="23"/>
          <w:lang w:eastAsia="ru-RU"/>
        </w:rPr>
      </w:pPr>
      <w:proofErr w:type="spellStart"/>
      <w:r w:rsidRPr="004920D2">
        <w:rPr>
          <w:rFonts w:ascii="Arial" w:eastAsia="Times New Roman" w:hAnsi="Arial" w:cs="Arial"/>
          <w:b/>
          <w:bCs/>
          <w:color w:val="000000"/>
          <w:sz w:val="23"/>
          <w:szCs w:val="23"/>
          <w:lang w:eastAsia="ru-RU"/>
        </w:rPr>
        <w:t>Internet</w:t>
      </w:r>
      <w:proofErr w:type="spellEnd"/>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proofErr w:type="spellStart"/>
      <w:r w:rsidRPr="004920D2">
        <w:rPr>
          <w:rFonts w:ascii="Arial" w:eastAsia="Times New Roman" w:hAnsi="Arial" w:cs="Arial"/>
          <w:color w:val="000000"/>
          <w:sz w:val="21"/>
          <w:szCs w:val="21"/>
          <w:lang w:eastAsia="ru-RU"/>
        </w:rPr>
        <w:t>Internet</w:t>
      </w:r>
      <w:proofErr w:type="spellEnd"/>
      <w:r w:rsidRPr="004920D2">
        <w:rPr>
          <w:rFonts w:ascii="Arial" w:eastAsia="Times New Roman" w:hAnsi="Arial" w:cs="Arial"/>
          <w:color w:val="000000"/>
          <w:sz w:val="21"/>
          <w:szCs w:val="21"/>
          <w:lang w:eastAsia="ru-RU"/>
        </w:rPr>
        <w:t xml:space="preserve"> предоставляет очень удобный в использовании интерфейс и набор инструментов для его поддержки по низкой стоимости. Что еще важнее, любую страницу или приложение, созданные и хранимые в соответствии со стандартами </w:t>
      </w:r>
      <w:proofErr w:type="spellStart"/>
      <w:r w:rsidRPr="004920D2">
        <w:rPr>
          <w:rFonts w:ascii="Arial" w:eastAsia="Times New Roman" w:hAnsi="Arial" w:cs="Arial"/>
          <w:color w:val="000000"/>
          <w:sz w:val="21"/>
          <w:szCs w:val="21"/>
          <w:lang w:eastAsia="ru-RU"/>
        </w:rPr>
        <w:t>Internet</w:t>
      </w:r>
      <w:proofErr w:type="spellEnd"/>
      <w:r w:rsidRPr="004920D2">
        <w:rPr>
          <w:rFonts w:ascii="Arial" w:eastAsia="Times New Roman" w:hAnsi="Arial" w:cs="Arial"/>
          <w:color w:val="000000"/>
          <w:sz w:val="21"/>
          <w:szCs w:val="21"/>
          <w:lang w:eastAsia="ru-RU"/>
        </w:rPr>
        <w:t xml:space="preserve">, можно просматривать и активизировать с любой рабочей станции, подключенной к </w:t>
      </w:r>
      <w:proofErr w:type="spellStart"/>
      <w:r w:rsidRPr="004920D2">
        <w:rPr>
          <w:rFonts w:ascii="Arial" w:eastAsia="Times New Roman" w:hAnsi="Arial" w:cs="Arial"/>
          <w:color w:val="000000"/>
          <w:sz w:val="21"/>
          <w:szCs w:val="21"/>
          <w:lang w:eastAsia="ru-RU"/>
        </w:rPr>
        <w:t>Internet</w:t>
      </w:r>
      <w:proofErr w:type="spellEnd"/>
      <w:r w:rsidRPr="004920D2">
        <w:rPr>
          <w:rFonts w:ascii="Arial" w:eastAsia="Times New Roman" w:hAnsi="Arial" w:cs="Arial"/>
          <w:color w:val="000000"/>
          <w:sz w:val="21"/>
          <w:szCs w:val="21"/>
          <w:lang w:eastAsia="ru-RU"/>
        </w:rPr>
        <w:t>, в любом уголке мира.</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 xml:space="preserve">Сегодня, кажется, все признают, что </w:t>
      </w:r>
      <w:proofErr w:type="spellStart"/>
      <w:r w:rsidRPr="004920D2">
        <w:rPr>
          <w:rFonts w:ascii="Arial" w:eastAsia="Times New Roman" w:hAnsi="Arial" w:cs="Arial"/>
          <w:color w:val="000000"/>
          <w:sz w:val="21"/>
          <w:szCs w:val="21"/>
          <w:lang w:eastAsia="ru-RU"/>
        </w:rPr>
        <w:t>Internet</w:t>
      </w:r>
      <w:proofErr w:type="spellEnd"/>
      <w:r w:rsidRPr="004920D2">
        <w:rPr>
          <w:rFonts w:ascii="Arial" w:eastAsia="Times New Roman" w:hAnsi="Arial" w:cs="Arial"/>
          <w:color w:val="000000"/>
          <w:sz w:val="21"/>
          <w:szCs w:val="21"/>
          <w:lang w:eastAsia="ru-RU"/>
        </w:rPr>
        <w:t xml:space="preserve"> является грандиозной технологической революцией, с которой вынуждена считаться любая компания. За минувшие два-три года компьютерная и телекоммуникационная индустрии полностью переориентировали свои усилия в области разработки и маркетинга на создание и распространение инструментов и услуг для </w:t>
      </w:r>
      <w:proofErr w:type="spellStart"/>
      <w:r w:rsidRPr="004920D2">
        <w:rPr>
          <w:rFonts w:ascii="Arial" w:eastAsia="Times New Roman" w:hAnsi="Arial" w:cs="Arial"/>
          <w:color w:val="000000"/>
          <w:sz w:val="21"/>
          <w:szCs w:val="21"/>
          <w:lang w:eastAsia="ru-RU"/>
        </w:rPr>
        <w:t>Internet</w:t>
      </w:r>
      <w:proofErr w:type="spellEnd"/>
      <w:r w:rsidRPr="004920D2">
        <w:rPr>
          <w:rFonts w:ascii="Arial" w:eastAsia="Times New Roman" w:hAnsi="Arial" w:cs="Arial"/>
          <w:color w:val="000000"/>
          <w:sz w:val="21"/>
          <w:szCs w:val="21"/>
          <w:lang w:eastAsia="ru-RU"/>
        </w:rPr>
        <w:t>, на совершенствование его инфраструктуры и стандартов и обеспечение поддерживающих продуктов. </w:t>
      </w:r>
      <w:hyperlink r:id="rId48" w:tooltip="Click to Continue &gt; by CouponDropDown" w:history="1">
        <w:r w:rsidRPr="004920D2">
          <w:rPr>
            <w:rFonts w:ascii="Arial" w:eastAsia="Times New Roman" w:hAnsi="Arial" w:cs="Arial"/>
            <w:color w:val="0073B5"/>
            <w:sz w:val="21"/>
            <w:szCs w:val="21"/>
            <w:u w:val="single"/>
            <w:lang w:eastAsia="ru-RU"/>
          </w:rPr>
          <w:t>ИНВЕСТИЦИИ</w:t>
        </w:r>
        <w:r w:rsidRPr="004920D2">
          <w:rPr>
            <w:rFonts w:ascii="Arial" w:eastAsia="Times New Roman" w:hAnsi="Arial" w:cs="Arial"/>
            <w:noProof/>
            <w:color w:val="0073B5"/>
            <w:sz w:val="21"/>
            <w:szCs w:val="21"/>
            <w:lang w:eastAsia="ru-RU"/>
          </w:rPr>
          <w:drawing>
            <wp:inline distT="0" distB="0" distL="0" distR="0" wp14:anchorId="5527D47A" wp14:editId="740F21D0">
              <wp:extent cx="95250" cy="95250"/>
              <wp:effectExtent l="0" t="0" r="0" b="0"/>
              <wp:docPr id="8" name="Picture 8" descr="http://cdncache-a.akamaihd.net/items/it/img/arrow-10x10.png">
                <a:hlinkClick xmlns:a="http://schemas.openxmlformats.org/drawingml/2006/main" r:id="rId46" tooltip="&quot;Click to Continue &gt; by CouponDropDow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dncache-a.akamaihd.net/items/it/img/arrow-10x10.png">
                        <a:hlinkClick r:id="rId46" tooltip="&quot;Click to Continue &gt; by CouponDropDown&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4920D2">
        <w:rPr>
          <w:rFonts w:ascii="Arial" w:eastAsia="Times New Roman" w:hAnsi="Arial" w:cs="Arial"/>
          <w:color w:val="000000"/>
          <w:sz w:val="21"/>
          <w:szCs w:val="21"/>
          <w:lang w:eastAsia="ru-RU"/>
        </w:rPr>
        <w:t> достигли беспрецедентного уровня и уже далеко перешагнули рубеж, откуда поворот вспять невозможен.</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 xml:space="preserve">Вследствие указанных причин технологии </w:t>
      </w:r>
      <w:proofErr w:type="spellStart"/>
      <w:r w:rsidRPr="004920D2">
        <w:rPr>
          <w:rFonts w:ascii="Arial" w:eastAsia="Times New Roman" w:hAnsi="Arial" w:cs="Arial"/>
          <w:color w:val="000000"/>
          <w:sz w:val="21"/>
          <w:szCs w:val="21"/>
          <w:lang w:eastAsia="ru-RU"/>
        </w:rPr>
        <w:t>Internet</w:t>
      </w:r>
      <w:proofErr w:type="spellEnd"/>
      <w:r w:rsidRPr="004920D2">
        <w:rPr>
          <w:rFonts w:ascii="Arial" w:eastAsia="Times New Roman" w:hAnsi="Arial" w:cs="Arial"/>
          <w:color w:val="000000"/>
          <w:sz w:val="21"/>
          <w:szCs w:val="21"/>
          <w:lang w:eastAsia="ru-RU"/>
        </w:rPr>
        <w:t xml:space="preserve"> делают возможным массовое развертывание приложений для управления знаниями и управления потоками работ. Раньше эти технологии внедрялись в рамках системы клиент-сервер, предназначенной для тщательно отобранных групп пользователей, ограничивавшихся сотрудниками предприятия. Главными причинами таких ограничений являются стоимость установки и сопровождения </w:t>
      </w:r>
      <w:r w:rsidRPr="004920D2">
        <w:rPr>
          <w:rFonts w:ascii="Arial" w:eastAsia="Times New Roman" w:hAnsi="Arial" w:cs="Arial"/>
          <w:color w:val="000000"/>
          <w:sz w:val="21"/>
          <w:szCs w:val="21"/>
          <w:lang w:eastAsia="ru-RU"/>
        </w:rPr>
        <w:lastRenderedPageBreak/>
        <w:t>клиентских приложений на каждой рабочей станции и узкоспециализированные протоколы, используемые этими приложениями.</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 xml:space="preserve">Сегодня, благодаря миллиардам долларов, вкладываемым в </w:t>
      </w:r>
      <w:proofErr w:type="spellStart"/>
      <w:r w:rsidRPr="004920D2">
        <w:rPr>
          <w:rFonts w:ascii="Arial" w:eastAsia="Times New Roman" w:hAnsi="Arial" w:cs="Arial"/>
          <w:color w:val="000000"/>
          <w:sz w:val="21"/>
          <w:szCs w:val="21"/>
          <w:lang w:eastAsia="ru-RU"/>
        </w:rPr>
        <w:t>Internet</w:t>
      </w:r>
      <w:proofErr w:type="spellEnd"/>
      <w:r w:rsidRPr="004920D2">
        <w:rPr>
          <w:rFonts w:ascii="Arial" w:eastAsia="Times New Roman" w:hAnsi="Arial" w:cs="Arial"/>
          <w:color w:val="000000"/>
          <w:sz w:val="21"/>
          <w:szCs w:val="21"/>
          <w:lang w:eastAsia="ru-RU"/>
        </w:rPr>
        <w:t xml:space="preserve">-технологии, большинство инструментов управления знаниями и </w:t>
      </w:r>
      <w:proofErr w:type="spellStart"/>
      <w:r w:rsidRPr="004920D2">
        <w:rPr>
          <w:rFonts w:ascii="Arial" w:eastAsia="Times New Roman" w:hAnsi="Arial" w:cs="Arial"/>
          <w:color w:val="000000"/>
          <w:sz w:val="21"/>
          <w:szCs w:val="21"/>
          <w:lang w:eastAsia="ru-RU"/>
        </w:rPr>
        <w:t>workflow</w:t>
      </w:r>
      <w:proofErr w:type="spellEnd"/>
      <w:r w:rsidRPr="004920D2">
        <w:rPr>
          <w:rFonts w:ascii="Arial" w:eastAsia="Times New Roman" w:hAnsi="Arial" w:cs="Arial"/>
          <w:color w:val="000000"/>
          <w:sz w:val="21"/>
          <w:szCs w:val="21"/>
          <w:lang w:eastAsia="ru-RU"/>
        </w:rPr>
        <w:t xml:space="preserve"> используют архитектуру </w:t>
      </w:r>
      <w:proofErr w:type="spellStart"/>
      <w:r w:rsidRPr="004920D2">
        <w:rPr>
          <w:rFonts w:ascii="Arial" w:eastAsia="Times New Roman" w:hAnsi="Arial" w:cs="Arial"/>
          <w:color w:val="000000"/>
          <w:sz w:val="21"/>
          <w:szCs w:val="21"/>
          <w:lang w:eastAsia="ru-RU"/>
        </w:rPr>
        <w:t>Internet</w:t>
      </w:r>
      <w:proofErr w:type="spellEnd"/>
      <w:r w:rsidRPr="004920D2">
        <w:rPr>
          <w:rFonts w:ascii="Arial" w:eastAsia="Times New Roman" w:hAnsi="Arial" w:cs="Arial"/>
          <w:color w:val="000000"/>
          <w:sz w:val="21"/>
          <w:szCs w:val="21"/>
          <w:lang w:eastAsia="ru-RU"/>
        </w:rPr>
        <w:t>, и для их использования достаточно браузера, установленного на рабочей станции.</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 xml:space="preserve">Будучи установлено на сервере, приложение, поддерживающее функции </w:t>
      </w:r>
      <w:proofErr w:type="spellStart"/>
      <w:r w:rsidRPr="004920D2">
        <w:rPr>
          <w:rFonts w:ascii="Arial" w:eastAsia="Times New Roman" w:hAnsi="Arial" w:cs="Arial"/>
          <w:color w:val="000000"/>
          <w:sz w:val="21"/>
          <w:szCs w:val="21"/>
          <w:lang w:eastAsia="ru-RU"/>
        </w:rPr>
        <w:t>Internet</w:t>
      </w:r>
      <w:proofErr w:type="spellEnd"/>
      <w:r w:rsidRPr="004920D2">
        <w:rPr>
          <w:rFonts w:ascii="Arial" w:eastAsia="Times New Roman" w:hAnsi="Arial" w:cs="Arial"/>
          <w:color w:val="000000"/>
          <w:sz w:val="21"/>
          <w:szCs w:val="21"/>
          <w:lang w:eastAsia="ru-RU"/>
        </w:rPr>
        <w:t>, становится потенциально доступным с любой рабочей станции. Это открывает путь к использованию интеллектуальных (KM) и производственных (</w:t>
      </w:r>
      <w:proofErr w:type="spellStart"/>
      <w:r w:rsidRPr="004920D2">
        <w:rPr>
          <w:rFonts w:ascii="Arial" w:eastAsia="Times New Roman" w:hAnsi="Arial" w:cs="Arial"/>
          <w:color w:val="000000"/>
          <w:sz w:val="21"/>
          <w:szCs w:val="21"/>
          <w:lang w:eastAsia="ru-RU"/>
        </w:rPr>
        <w:t>workflow</w:t>
      </w:r>
      <w:proofErr w:type="spellEnd"/>
      <w:r w:rsidRPr="004920D2">
        <w:rPr>
          <w:rFonts w:ascii="Arial" w:eastAsia="Times New Roman" w:hAnsi="Arial" w:cs="Arial"/>
          <w:color w:val="000000"/>
          <w:sz w:val="21"/>
          <w:szCs w:val="21"/>
          <w:lang w:eastAsia="ru-RU"/>
        </w:rPr>
        <w:t>) инструментов почти всем сотрудникам предприятия, причем при минимальных затратах.</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 xml:space="preserve">Одно и то же приложение становится доступно с любой рабочей станции, подключенной к </w:t>
      </w:r>
      <w:proofErr w:type="spellStart"/>
      <w:r w:rsidRPr="004920D2">
        <w:rPr>
          <w:rFonts w:ascii="Arial" w:eastAsia="Times New Roman" w:hAnsi="Arial" w:cs="Arial"/>
          <w:color w:val="000000"/>
          <w:sz w:val="21"/>
          <w:szCs w:val="21"/>
          <w:lang w:eastAsia="ru-RU"/>
        </w:rPr>
        <w:t>Internet</w:t>
      </w:r>
      <w:proofErr w:type="spellEnd"/>
      <w:r w:rsidRPr="004920D2">
        <w:rPr>
          <w:rFonts w:ascii="Arial" w:eastAsia="Times New Roman" w:hAnsi="Arial" w:cs="Arial"/>
          <w:color w:val="000000"/>
          <w:sz w:val="21"/>
          <w:szCs w:val="21"/>
          <w:lang w:eastAsia="ru-RU"/>
        </w:rPr>
        <w:t>. Это имеет критическое значение для приложений электронной коммерции. Это необходимо, чтобы открыть доступ к приложениям корпоративным партнерам, что является важнейшей предпосылкой для создания виртуальных предприятий.</w:t>
      </w:r>
    </w:p>
    <w:p w:rsidR="004920D2" w:rsidRPr="004920D2" w:rsidRDefault="004920D2" w:rsidP="004920D2">
      <w:pPr>
        <w:shd w:val="clear" w:color="auto" w:fill="FFFFFF"/>
        <w:spacing w:after="75" w:line="240" w:lineRule="auto"/>
        <w:jc w:val="both"/>
        <w:outlineLvl w:val="3"/>
        <w:rPr>
          <w:rFonts w:ascii="Arial" w:eastAsia="Times New Roman" w:hAnsi="Arial" w:cs="Arial"/>
          <w:b/>
          <w:bCs/>
          <w:color w:val="000000"/>
          <w:sz w:val="23"/>
          <w:szCs w:val="23"/>
          <w:lang w:eastAsia="ru-RU"/>
        </w:rPr>
      </w:pPr>
      <w:r w:rsidRPr="004920D2">
        <w:rPr>
          <w:rFonts w:ascii="Arial" w:eastAsia="Times New Roman" w:hAnsi="Arial" w:cs="Arial"/>
          <w:b/>
          <w:bCs/>
          <w:color w:val="000000"/>
          <w:sz w:val="23"/>
          <w:szCs w:val="23"/>
          <w:lang w:eastAsia="ru-RU"/>
        </w:rPr>
        <w:t xml:space="preserve">Технология </w:t>
      </w:r>
      <w:proofErr w:type="spellStart"/>
      <w:r w:rsidRPr="004920D2">
        <w:rPr>
          <w:rFonts w:ascii="Arial" w:eastAsia="Times New Roman" w:hAnsi="Arial" w:cs="Arial"/>
          <w:b/>
          <w:bCs/>
          <w:color w:val="000000"/>
          <w:sz w:val="23"/>
          <w:szCs w:val="23"/>
          <w:lang w:eastAsia="ru-RU"/>
        </w:rPr>
        <w:t>workfow</w:t>
      </w:r>
      <w:proofErr w:type="spellEnd"/>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 xml:space="preserve">Что такое технология </w:t>
      </w:r>
      <w:proofErr w:type="spellStart"/>
      <w:r w:rsidRPr="004920D2">
        <w:rPr>
          <w:rFonts w:ascii="Arial" w:eastAsia="Times New Roman" w:hAnsi="Arial" w:cs="Arial"/>
          <w:color w:val="000000"/>
          <w:sz w:val="21"/>
          <w:szCs w:val="21"/>
          <w:lang w:eastAsia="ru-RU"/>
        </w:rPr>
        <w:t>workflow</w:t>
      </w:r>
      <w:proofErr w:type="spellEnd"/>
      <w:r w:rsidRPr="004920D2">
        <w:rPr>
          <w:rFonts w:ascii="Arial" w:eastAsia="Times New Roman" w:hAnsi="Arial" w:cs="Arial"/>
          <w:color w:val="000000"/>
          <w:sz w:val="21"/>
          <w:szCs w:val="21"/>
          <w:lang w:eastAsia="ru-RU"/>
        </w:rPr>
        <w:t xml:space="preserve">? Само слово </w:t>
      </w:r>
      <w:proofErr w:type="spellStart"/>
      <w:r w:rsidRPr="004920D2">
        <w:rPr>
          <w:rFonts w:ascii="Arial" w:eastAsia="Times New Roman" w:hAnsi="Arial" w:cs="Arial"/>
          <w:color w:val="000000"/>
          <w:sz w:val="21"/>
          <w:szCs w:val="21"/>
          <w:lang w:eastAsia="ru-RU"/>
        </w:rPr>
        <w:t>workflow</w:t>
      </w:r>
      <w:proofErr w:type="spellEnd"/>
      <w:r w:rsidRPr="004920D2">
        <w:rPr>
          <w:rFonts w:ascii="Arial" w:eastAsia="Times New Roman" w:hAnsi="Arial" w:cs="Arial"/>
          <w:color w:val="000000"/>
          <w:sz w:val="21"/>
          <w:szCs w:val="21"/>
          <w:lang w:eastAsia="ru-RU"/>
        </w:rPr>
        <w:t xml:space="preserve"> переводится как поток работ, выполняемых в рамках бизнес-процессов предприятия. Управление потоком работ и через него соответствующим бизнес-процессом, который реализуется на предприятии силами различных подразделений и служб, - это и есть первоочередная задача технологии </w:t>
      </w:r>
      <w:proofErr w:type="spellStart"/>
      <w:r w:rsidRPr="004920D2">
        <w:rPr>
          <w:rFonts w:ascii="Arial" w:eastAsia="Times New Roman" w:hAnsi="Arial" w:cs="Arial"/>
          <w:color w:val="000000"/>
          <w:sz w:val="21"/>
          <w:szCs w:val="21"/>
          <w:lang w:eastAsia="ru-RU"/>
        </w:rPr>
        <w:t>workflow</w:t>
      </w:r>
      <w:proofErr w:type="spellEnd"/>
      <w:r w:rsidRPr="004920D2">
        <w:rPr>
          <w:rFonts w:ascii="Arial" w:eastAsia="Times New Roman" w:hAnsi="Arial" w:cs="Arial"/>
          <w:color w:val="000000"/>
          <w:sz w:val="21"/>
          <w:szCs w:val="21"/>
          <w:lang w:eastAsia="ru-RU"/>
        </w:rPr>
        <w:t xml:space="preserve">. Появление технологии </w:t>
      </w:r>
      <w:proofErr w:type="spellStart"/>
      <w:r w:rsidRPr="004920D2">
        <w:rPr>
          <w:rFonts w:ascii="Arial" w:eastAsia="Times New Roman" w:hAnsi="Arial" w:cs="Arial"/>
          <w:color w:val="000000"/>
          <w:sz w:val="21"/>
          <w:szCs w:val="21"/>
          <w:lang w:eastAsia="ru-RU"/>
        </w:rPr>
        <w:t>workflow</w:t>
      </w:r>
      <w:proofErr w:type="spellEnd"/>
      <w:r w:rsidRPr="004920D2">
        <w:rPr>
          <w:rFonts w:ascii="Arial" w:eastAsia="Times New Roman" w:hAnsi="Arial" w:cs="Arial"/>
          <w:color w:val="000000"/>
          <w:sz w:val="21"/>
          <w:szCs w:val="21"/>
          <w:lang w:eastAsia="ru-RU"/>
        </w:rPr>
        <w:t xml:space="preserve"> и соответствующих программных средств - это реакция рынка информационных технологий на внедрение новых принципов в управление предприятиями и миграцией системы управления с функционально-ориентированной в направлении процессной ориентации.</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 xml:space="preserve">Приведем два определения, связанные с </w:t>
      </w:r>
      <w:proofErr w:type="spellStart"/>
      <w:r w:rsidRPr="004920D2">
        <w:rPr>
          <w:rFonts w:ascii="Arial" w:eastAsia="Times New Roman" w:hAnsi="Arial" w:cs="Arial"/>
          <w:color w:val="000000"/>
          <w:sz w:val="21"/>
          <w:szCs w:val="21"/>
          <w:lang w:eastAsia="ru-RU"/>
        </w:rPr>
        <w:t>workflow</w:t>
      </w:r>
      <w:proofErr w:type="spellEnd"/>
      <w:r w:rsidRPr="004920D2">
        <w:rPr>
          <w:rFonts w:ascii="Arial" w:eastAsia="Times New Roman" w:hAnsi="Arial" w:cs="Arial"/>
          <w:color w:val="000000"/>
          <w:sz w:val="21"/>
          <w:szCs w:val="21"/>
          <w:lang w:eastAsia="ru-RU"/>
        </w:rPr>
        <w:t xml:space="preserve">, которые зафиксированы в стандарте, выпущенном </w:t>
      </w:r>
      <w:proofErr w:type="spellStart"/>
      <w:r w:rsidRPr="004920D2">
        <w:rPr>
          <w:rFonts w:ascii="Arial" w:eastAsia="Times New Roman" w:hAnsi="Arial" w:cs="Arial"/>
          <w:color w:val="000000"/>
          <w:sz w:val="21"/>
          <w:szCs w:val="21"/>
          <w:lang w:eastAsia="ru-RU"/>
        </w:rPr>
        <w:t>WfMC</w:t>
      </w:r>
      <w:proofErr w:type="spellEnd"/>
      <w:r w:rsidRPr="004920D2">
        <w:rPr>
          <w:rFonts w:ascii="Arial" w:eastAsia="Times New Roman" w:hAnsi="Arial" w:cs="Arial"/>
          <w:color w:val="000000"/>
          <w:sz w:val="21"/>
          <w:szCs w:val="21"/>
          <w:lang w:eastAsia="ru-RU"/>
        </w:rPr>
        <w:t>.</w:t>
      </w:r>
    </w:p>
    <w:p w:rsidR="004920D2" w:rsidRPr="004920D2" w:rsidRDefault="004920D2" w:rsidP="004920D2">
      <w:pPr>
        <w:shd w:val="clear" w:color="auto" w:fill="FFFFFF"/>
        <w:spacing w:after="75" w:line="240" w:lineRule="auto"/>
        <w:jc w:val="both"/>
        <w:outlineLvl w:val="3"/>
        <w:rPr>
          <w:rFonts w:ascii="Arial" w:eastAsia="Times New Roman" w:hAnsi="Arial" w:cs="Arial"/>
          <w:b/>
          <w:bCs/>
          <w:color w:val="000000"/>
          <w:sz w:val="23"/>
          <w:szCs w:val="23"/>
          <w:lang w:eastAsia="ru-RU"/>
        </w:rPr>
      </w:pPr>
      <w:r w:rsidRPr="004920D2">
        <w:rPr>
          <w:rFonts w:ascii="Arial" w:eastAsia="Times New Roman" w:hAnsi="Arial" w:cs="Arial"/>
          <w:b/>
          <w:bCs/>
          <w:color w:val="000000"/>
          <w:sz w:val="23"/>
          <w:szCs w:val="23"/>
          <w:lang w:eastAsia="ru-RU"/>
        </w:rPr>
        <w:t>Определение</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proofErr w:type="spellStart"/>
      <w:r w:rsidRPr="004920D2">
        <w:rPr>
          <w:rFonts w:ascii="Arial" w:eastAsia="Times New Roman" w:hAnsi="Arial" w:cs="Arial"/>
          <w:b/>
          <w:bCs/>
          <w:color w:val="000000"/>
          <w:sz w:val="21"/>
          <w:szCs w:val="21"/>
          <w:lang w:eastAsia="ru-RU"/>
        </w:rPr>
        <w:t>Workflow</w:t>
      </w:r>
      <w:proofErr w:type="spellEnd"/>
      <w:r w:rsidRPr="004920D2">
        <w:rPr>
          <w:rFonts w:ascii="Arial" w:eastAsia="Times New Roman" w:hAnsi="Arial" w:cs="Arial"/>
          <w:color w:val="000000"/>
          <w:sz w:val="21"/>
          <w:szCs w:val="21"/>
          <w:lang w:eastAsia="ru-RU"/>
        </w:rPr>
        <w:t> - </w:t>
      </w:r>
      <w:r w:rsidRPr="004920D2">
        <w:rPr>
          <w:rFonts w:ascii="Arial" w:eastAsia="Times New Roman" w:hAnsi="Arial" w:cs="Arial"/>
          <w:i/>
          <w:iCs/>
          <w:color w:val="000000"/>
          <w:sz w:val="21"/>
          <w:szCs w:val="21"/>
          <w:lang w:eastAsia="ru-RU"/>
        </w:rPr>
        <w:t>автоматизация, полностью или частично, бизнес-процесса, при которой документы, информация или задания передаются для выполнения необходимых действий от одного участника к другому в соответствии с набором процедурных правил.</w:t>
      </w:r>
    </w:p>
    <w:p w:rsidR="004920D2" w:rsidRPr="004920D2" w:rsidRDefault="004920D2" w:rsidP="004920D2">
      <w:pPr>
        <w:shd w:val="clear" w:color="auto" w:fill="FFFFFF"/>
        <w:spacing w:after="75" w:line="240" w:lineRule="auto"/>
        <w:jc w:val="both"/>
        <w:outlineLvl w:val="3"/>
        <w:rPr>
          <w:rFonts w:ascii="Arial" w:eastAsia="Times New Roman" w:hAnsi="Arial" w:cs="Arial"/>
          <w:b/>
          <w:bCs/>
          <w:color w:val="000000"/>
          <w:sz w:val="23"/>
          <w:szCs w:val="23"/>
          <w:lang w:eastAsia="ru-RU"/>
        </w:rPr>
      </w:pPr>
      <w:r w:rsidRPr="004920D2">
        <w:rPr>
          <w:rFonts w:ascii="Arial" w:eastAsia="Times New Roman" w:hAnsi="Arial" w:cs="Arial"/>
          <w:b/>
          <w:bCs/>
          <w:color w:val="000000"/>
          <w:sz w:val="23"/>
          <w:szCs w:val="23"/>
          <w:lang w:eastAsia="ru-RU"/>
        </w:rPr>
        <w:t>Определение</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b/>
          <w:bCs/>
          <w:color w:val="000000"/>
          <w:sz w:val="21"/>
          <w:szCs w:val="21"/>
          <w:lang w:eastAsia="ru-RU"/>
        </w:rPr>
        <w:t xml:space="preserve">Система управления </w:t>
      </w:r>
      <w:proofErr w:type="spellStart"/>
      <w:r w:rsidRPr="004920D2">
        <w:rPr>
          <w:rFonts w:ascii="Arial" w:eastAsia="Times New Roman" w:hAnsi="Arial" w:cs="Arial"/>
          <w:b/>
          <w:bCs/>
          <w:color w:val="000000"/>
          <w:sz w:val="21"/>
          <w:szCs w:val="21"/>
          <w:lang w:eastAsia="ru-RU"/>
        </w:rPr>
        <w:t>Workflow</w:t>
      </w:r>
      <w:proofErr w:type="spellEnd"/>
      <w:r w:rsidRPr="004920D2">
        <w:rPr>
          <w:rFonts w:ascii="Arial" w:eastAsia="Times New Roman" w:hAnsi="Arial" w:cs="Arial"/>
          <w:color w:val="000000"/>
          <w:sz w:val="21"/>
          <w:szCs w:val="21"/>
          <w:lang w:eastAsia="ru-RU"/>
        </w:rPr>
        <w:t> - </w:t>
      </w:r>
      <w:r w:rsidRPr="004920D2">
        <w:rPr>
          <w:rFonts w:ascii="Arial" w:eastAsia="Times New Roman" w:hAnsi="Arial" w:cs="Arial"/>
          <w:i/>
          <w:iCs/>
          <w:color w:val="000000"/>
          <w:sz w:val="21"/>
          <w:szCs w:val="21"/>
          <w:lang w:eastAsia="ru-RU"/>
        </w:rPr>
        <w:t xml:space="preserve">система, которая описывает, создает и управляет потоком работ (по сути, бизнес-процессом) при помощи программного обеспечения, работающего на одной или более машинах </w:t>
      </w:r>
      <w:proofErr w:type="spellStart"/>
      <w:r w:rsidRPr="004920D2">
        <w:rPr>
          <w:rFonts w:ascii="Arial" w:eastAsia="Times New Roman" w:hAnsi="Arial" w:cs="Arial"/>
          <w:i/>
          <w:iCs/>
          <w:color w:val="000000"/>
          <w:sz w:val="21"/>
          <w:szCs w:val="21"/>
          <w:lang w:eastAsia="ru-RU"/>
        </w:rPr>
        <w:t>workflow</w:t>
      </w:r>
      <w:proofErr w:type="spellEnd"/>
      <w:r w:rsidRPr="004920D2">
        <w:rPr>
          <w:rFonts w:ascii="Arial" w:eastAsia="Times New Roman" w:hAnsi="Arial" w:cs="Arial"/>
          <w:i/>
          <w:iCs/>
          <w:color w:val="000000"/>
          <w:sz w:val="21"/>
          <w:szCs w:val="21"/>
          <w:lang w:eastAsia="ru-RU"/>
        </w:rPr>
        <w:t>, которое способно интерпретировать описание процесса, взаимодействовать с участниками потока работ и, при необходимости, вызывать соответствующие программные приложения и инструментальные средства.</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 xml:space="preserve">Таким образом, система </w:t>
      </w:r>
      <w:proofErr w:type="spellStart"/>
      <w:r w:rsidRPr="004920D2">
        <w:rPr>
          <w:rFonts w:ascii="Arial" w:eastAsia="Times New Roman" w:hAnsi="Arial" w:cs="Arial"/>
          <w:color w:val="000000"/>
          <w:sz w:val="21"/>
          <w:szCs w:val="21"/>
          <w:lang w:eastAsia="ru-RU"/>
        </w:rPr>
        <w:t>workflow</w:t>
      </w:r>
      <w:proofErr w:type="spellEnd"/>
      <w:r w:rsidRPr="004920D2">
        <w:rPr>
          <w:rFonts w:ascii="Arial" w:eastAsia="Times New Roman" w:hAnsi="Arial" w:cs="Arial"/>
          <w:color w:val="000000"/>
          <w:sz w:val="21"/>
          <w:szCs w:val="21"/>
          <w:lang w:eastAsia="ru-RU"/>
        </w:rPr>
        <w:t xml:space="preserve"> автоматизирует ПРОЦЕСС, а не функцию. Практически все предыдущие решения (чаще всего реализованные в технологиях СУБД и АСУ), позволяли достаточно эффективно автоматизировать отдельные операции и функции, а не процесс (например, функцию продаж, которая является частью процесса обслуживания клиента). В рамках этих решений сотрудники, сидя за своим компьютерами (или терминалами) обмениваются информацией с базами данных и между собой, получают цифры, справки, документы, формируют отчеты. При этом последовательность действий сотрудников и правила их взаимодействия определены, в лучшем случае инструкциями, а за правильностью их выполнения следит вышестоящее начальство, но информационной системой это никак не поддерживается. Процессный подход заставил менеджмент предприятий сконцентрировать свое внимание именно на правилах и взаимодействиях участников процесса, т.к. эти аспекты являются основными центрами потерь в силу своей размытости и неопределенности. Необходимость в рамках автоматизации отдельных функций иметь средства для автоматического отслеживания последовательности и времени их выполнения, маршрутов документов, занятости сотрудников на различных стадиях процесса и т.д. привели к идее создания систем класса </w:t>
      </w:r>
      <w:proofErr w:type="spellStart"/>
      <w:r w:rsidRPr="004920D2">
        <w:rPr>
          <w:rFonts w:ascii="Arial" w:eastAsia="Times New Roman" w:hAnsi="Arial" w:cs="Arial"/>
          <w:color w:val="000000"/>
          <w:sz w:val="21"/>
          <w:szCs w:val="21"/>
          <w:lang w:eastAsia="ru-RU"/>
        </w:rPr>
        <w:t>workflow</w:t>
      </w:r>
      <w:proofErr w:type="spellEnd"/>
      <w:r w:rsidRPr="004920D2">
        <w:rPr>
          <w:rFonts w:ascii="Arial" w:eastAsia="Times New Roman" w:hAnsi="Arial" w:cs="Arial"/>
          <w:color w:val="000000"/>
          <w:sz w:val="21"/>
          <w:szCs w:val="21"/>
          <w:lang w:eastAsia="ru-RU"/>
        </w:rPr>
        <w:t xml:space="preserve"> (рис.4)</w:t>
      </w:r>
    </w:p>
    <w:tbl>
      <w:tblPr>
        <w:tblW w:w="8130" w:type="dxa"/>
        <w:tblInd w:w="60" w:type="dxa"/>
        <w:shd w:val="clear" w:color="auto" w:fill="F7F7F7"/>
        <w:tblCellMar>
          <w:top w:w="15" w:type="dxa"/>
          <w:left w:w="15" w:type="dxa"/>
          <w:bottom w:w="15" w:type="dxa"/>
          <w:right w:w="15" w:type="dxa"/>
        </w:tblCellMar>
        <w:tblLook w:val="04A0" w:firstRow="1" w:lastRow="0" w:firstColumn="1" w:lastColumn="0" w:noHBand="0" w:noVBand="1"/>
      </w:tblPr>
      <w:tblGrid>
        <w:gridCol w:w="8130"/>
      </w:tblGrid>
      <w:tr w:rsidR="004920D2" w:rsidRPr="004920D2" w:rsidTr="004920D2">
        <w:tc>
          <w:tcPr>
            <w:tcW w:w="0" w:type="auto"/>
            <w:tcBorders>
              <w:top w:val="single" w:sz="6" w:space="0" w:color="ADBCC4"/>
              <w:left w:val="single" w:sz="6" w:space="0" w:color="ADBCC4"/>
              <w:bottom w:val="single" w:sz="6" w:space="0" w:color="ADBCC4"/>
              <w:right w:val="single" w:sz="6" w:space="0" w:color="ADBCC4"/>
            </w:tcBorders>
            <w:shd w:val="clear" w:color="auto" w:fill="F7F7F7"/>
            <w:tcMar>
              <w:top w:w="60" w:type="dxa"/>
              <w:left w:w="60" w:type="dxa"/>
              <w:bottom w:w="60" w:type="dxa"/>
              <w:right w:w="60" w:type="dxa"/>
            </w:tcMar>
            <w:hideMark/>
          </w:tcPr>
          <w:p w:rsidR="004920D2" w:rsidRPr="004920D2" w:rsidRDefault="004920D2" w:rsidP="004920D2">
            <w:pPr>
              <w:spacing w:before="60" w:after="60" w:line="240" w:lineRule="auto"/>
              <w:rPr>
                <w:rFonts w:ascii="Arial" w:eastAsia="Times New Roman" w:hAnsi="Arial" w:cs="Arial"/>
                <w:color w:val="000000"/>
                <w:sz w:val="18"/>
                <w:szCs w:val="18"/>
                <w:lang w:eastAsia="ru-RU"/>
              </w:rPr>
            </w:pPr>
            <w:r w:rsidRPr="004920D2">
              <w:rPr>
                <w:rFonts w:ascii="Arial" w:eastAsia="Times New Roman" w:hAnsi="Arial" w:cs="Arial"/>
                <w:noProof/>
                <w:color w:val="000000"/>
                <w:sz w:val="18"/>
                <w:szCs w:val="18"/>
                <w:lang w:eastAsia="ru-RU"/>
              </w:rPr>
              <w:lastRenderedPageBreak/>
              <w:drawing>
                <wp:inline distT="0" distB="0" distL="0" distR="0" wp14:anchorId="03910C12" wp14:editId="6E88CA67">
                  <wp:extent cx="3619500" cy="1647825"/>
                  <wp:effectExtent l="0" t="0" r="0" b="9525"/>
                  <wp:docPr id="9" name="Picture 9" descr="http://www.osp.ru/data/315/536/1234/047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osp.ru/data/315/536/1234/047_3.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619500" cy="1647825"/>
                          </a:xfrm>
                          <a:prstGeom prst="rect">
                            <a:avLst/>
                          </a:prstGeom>
                          <a:noFill/>
                          <a:ln>
                            <a:noFill/>
                          </a:ln>
                        </pic:spPr>
                      </pic:pic>
                    </a:graphicData>
                  </a:graphic>
                </wp:inline>
              </w:drawing>
            </w:r>
          </w:p>
        </w:tc>
      </w:tr>
      <w:tr w:rsidR="004920D2" w:rsidRPr="004920D2" w:rsidTr="004920D2">
        <w:tc>
          <w:tcPr>
            <w:tcW w:w="0" w:type="auto"/>
            <w:tcBorders>
              <w:top w:val="single" w:sz="6" w:space="0" w:color="ADBCC4"/>
              <w:left w:val="single" w:sz="6" w:space="0" w:color="ADBCC4"/>
              <w:bottom w:val="single" w:sz="6" w:space="0" w:color="ADBCC4"/>
              <w:right w:val="single" w:sz="6" w:space="0" w:color="ADBCC4"/>
            </w:tcBorders>
            <w:shd w:val="clear" w:color="auto" w:fill="F7F7F7"/>
            <w:tcMar>
              <w:top w:w="60" w:type="dxa"/>
              <w:left w:w="60" w:type="dxa"/>
              <w:bottom w:w="60" w:type="dxa"/>
              <w:right w:w="60" w:type="dxa"/>
            </w:tcMar>
            <w:hideMark/>
          </w:tcPr>
          <w:p w:rsidR="004920D2" w:rsidRPr="004920D2" w:rsidRDefault="004920D2" w:rsidP="004920D2">
            <w:pPr>
              <w:spacing w:before="60" w:after="60" w:line="240" w:lineRule="auto"/>
              <w:rPr>
                <w:rFonts w:ascii="Arial" w:eastAsia="Times New Roman" w:hAnsi="Arial" w:cs="Arial"/>
                <w:color w:val="000000"/>
                <w:sz w:val="18"/>
                <w:szCs w:val="18"/>
                <w:lang w:eastAsia="ru-RU"/>
              </w:rPr>
            </w:pPr>
            <w:r w:rsidRPr="004920D2">
              <w:rPr>
                <w:rFonts w:ascii="Arial" w:eastAsia="Times New Roman" w:hAnsi="Arial" w:cs="Arial"/>
                <w:b/>
                <w:bCs/>
                <w:color w:val="000000"/>
                <w:sz w:val="20"/>
                <w:szCs w:val="20"/>
                <w:lang w:eastAsia="ru-RU"/>
              </w:rPr>
              <w:t>Рис. 4. Автоматизация функций и автоматизация процесса - разные вещи</w:t>
            </w:r>
          </w:p>
        </w:tc>
      </w:tr>
    </w:tbl>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 xml:space="preserve">На рис. 5 представлена схема взаимосвязей общих понятий, которые используются в контексте </w:t>
      </w:r>
      <w:proofErr w:type="spellStart"/>
      <w:r w:rsidRPr="004920D2">
        <w:rPr>
          <w:rFonts w:ascii="Arial" w:eastAsia="Times New Roman" w:hAnsi="Arial" w:cs="Arial"/>
          <w:color w:val="000000"/>
          <w:sz w:val="21"/>
          <w:szCs w:val="21"/>
          <w:lang w:eastAsia="ru-RU"/>
        </w:rPr>
        <w:t>workflow</w:t>
      </w:r>
      <w:proofErr w:type="spellEnd"/>
      <w:r w:rsidRPr="004920D2">
        <w:rPr>
          <w:rFonts w:ascii="Arial" w:eastAsia="Times New Roman" w:hAnsi="Arial" w:cs="Arial"/>
          <w:color w:val="000000"/>
          <w:sz w:val="21"/>
          <w:szCs w:val="21"/>
          <w:lang w:eastAsia="ru-RU"/>
        </w:rPr>
        <w:t xml:space="preserve">. Из рисунка видно, что во главу угла предметной области, называемой </w:t>
      </w:r>
      <w:proofErr w:type="spellStart"/>
      <w:r w:rsidRPr="004920D2">
        <w:rPr>
          <w:rFonts w:ascii="Arial" w:eastAsia="Times New Roman" w:hAnsi="Arial" w:cs="Arial"/>
          <w:color w:val="000000"/>
          <w:sz w:val="21"/>
          <w:szCs w:val="21"/>
          <w:lang w:eastAsia="ru-RU"/>
        </w:rPr>
        <w:t>workflow</w:t>
      </w:r>
      <w:proofErr w:type="spellEnd"/>
      <w:r w:rsidRPr="004920D2">
        <w:rPr>
          <w:rFonts w:ascii="Arial" w:eastAsia="Times New Roman" w:hAnsi="Arial" w:cs="Arial"/>
          <w:color w:val="000000"/>
          <w:sz w:val="21"/>
          <w:szCs w:val="21"/>
          <w:lang w:eastAsia="ru-RU"/>
        </w:rPr>
        <w:t>, ставится понятие бизнес-процесса.</w:t>
      </w:r>
    </w:p>
    <w:tbl>
      <w:tblPr>
        <w:tblW w:w="8130" w:type="dxa"/>
        <w:tblInd w:w="60" w:type="dxa"/>
        <w:shd w:val="clear" w:color="auto" w:fill="F7F7F7"/>
        <w:tblCellMar>
          <w:top w:w="15" w:type="dxa"/>
          <w:left w:w="15" w:type="dxa"/>
          <w:bottom w:w="15" w:type="dxa"/>
          <w:right w:w="15" w:type="dxa"/>
        </w:tblCellMar>
        <w:tblLook w:val="04A0" w:firstRow="1" w:lastRow="0" w:firstColumn="1" w:lastColumn="0" w:noHBand="0" w:noVBand="1"/>
      </w:tblPr>
      <w:tblGrid>
        <w:gridCol w:w="8130"/>
      </w:tblGrid>
      <w:tr w:rsidR="004920D2" w:rsidRPr="004920D2" w:rsidTr="004920D2">
        <w:tc>
          <w:tcPr>
            <w:tcW w:w="0" w:type="auto"/>
            <w:tcBorders>
              <w:top w:val="single" w:sz="6" w:space="0" w:color="ADBCC4"/>
              <w:left w:val="single" w:sz="6" w:space="0" w:color="ADBCC4"/>
              <w:bottom w:val="single" w:sz="6" w:space="0" w:color="ADBCC4"/>
              <w:right w:val="single" w:sz="6" w:space="0" w:color="ADBCC4"/>
            </w:tcBorders>
            <w:shd w:val="clear" w:color="auto" w:fill="F7F7F7"/>
            <w:tcMar>
              <w:top w:w="60" w:type="dxa"/>
              <w:left w:w="60" w:type="dxa"/>
              <w:bottom w:w="60" w:type="dxa"/>
              <w:right w:w="60" w:type="dxa"/>
            </w:tcMar>
            <w:hideMark/>
          </w:tcPr>
          <w:p w:rsidR="004920D2" w:rsidRPr="004920D2" w:rsidRDefault="004920D2" w:rsidP="004920D2">
            <w:pPr>
              <w:spacing w:before="60" w:after="60" w:line="240" w:lineRule="auto"/>
              <w:rPr>
                <w:rFonts w:ascii="Arial" w:eastAsia="Times New Roman" w:hAnsi="Arial" w:cs="Arial"/>
                <w:color w:val="000000"/>
                <w:sz w:val="18"/>
                <w:szCs w:val="18"/>
                <w:lang w:eastAsia="ru-RU"/>
              </w:rPr>
            </w:pPr>
            <w:r w:rsidRPr="004920D2">
              <w:rPr>
                <w:rFonts w:ascii="Arial" w:eastAsia="Times New Roman" w:hAnsi="Arial" w:cs="Arial"/>
                <w:noProof/>
                <w:color w:val="000000"/>
                <w:sz w:val="18"/>
                <w:szCs w:val="18"/>
                <w:lang w:eastAsia="ru-RU"/>
              </w:rPr>
              <w:drawing>
                <wp:inline distT="0" distB="0" distL="0" distR="0" wp14:anchorId="10C9D6A5" wp14:editId="2A3C29C5">
                  <wp:extent cx="3619500" cy="2609850"/>
                  <wp:effectExtent l="0" t="0" r="0" b="0"/>
                  <wp:docPr id="10" name="Picture 10" descr="http://www.osp.ru/data/313/536/1234/047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osp.ru/data/313/536/1234/047_4.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619500" cy="2609850"/>
                          </a:xfrm>
                          <a:prstGeom prst="rect">
                            <a:avLst/>
                          </a:prstGeom>
                          <a:noFill/>
                          <a:ln>
                            <a:noFill/>
                          </a:ln>
                        </pic:spPr>
                      </pic:pic>
                    </a:graphicData>
                  </a:graphic>
                </wp:inline>
              </w:drawing>
            </w:r>
          </w:p>
        </w:tc>
      </w:tr>
      <w:tr w:rsidR="004920D2" w:rsidRPr="004920D2" w:rsidTr="004920D2">
        <w:tc>
          <w:tcPr>
            <w:tcW w:w="0" w:type="auto"/>
            <w:tcBorders>
              <w:top w:val="single" w:sz="6" w:space="0" w:color="ADBCC4"/>
              <w:left w:val="single" w:sz="6" w:space="0" w:color="ADBCC4"/>
              <w:bottom w:val="single" w:sz="6" w:space="0" w:color="ADBCC4"/>
              <w:right w:val="single" w:sz="6" w:space="0" w:color="ADBCC4"/>
            </w:tcBorders>
            <w:shd w:val="clear" w:color="auto" w:fill="F7F7F7"/>
            <w:tcMar>
              <w:top w:w="60" w:type="dxa"/>
              <w:left w:w="60" w:type="dxa"/>
              <w:bottom w:w="60" w:type="dxa"/>
              <w:right w:w="60" w:type="dxa"/>
            </w:tcMar>
            <w:hideMark/>
          </w:tcPr>
          <w:p w:rsidR="004920D2" w:rsidRPr="004920D2" w:rsidRDefault="004920D2" w:rsidP="004920D2">
            <w:pPr>
              <w:spacing w:before="60" w:after="60" w:line="240" w:lineRule="auto"/>
              <w:rPr>
                <w:rFonts w:ascii="Arial" w:eastAsia="Times New Roman" w:hAnsi="Arial" w:cs="Arial"/>
                <w:color w:val="000000"/>
                <w:sz w:val="18"/>
                <w:szCs w:val="18"/>
                <w:lang w:eastAsia="ru-RU"/>
              </w:rPr>
            </w:pPr>
            <w:r w:rsidRPr="004920D2">
              <w:rPr>
                <w:rFonts w:ascii="Arial" w:eastAsia="Times New Roman" w:hAnsi="Arial" w:cs="Arial"/>
                <w:b/>
                <w:bCs/>
                <w:color w:val="000000"/>
                <w:sz w:val="20"/>
                <w:szCs w:val="20"/>
                <w:lang w:eastAsia="ru-RU"/>
              </w:rPr>
              <w:t xml:space="preserve">Рис. 5. Глоссарий </w:t>
            </w:r>
            <w:proofErr w:type="spellStart"/>
            <w:r w:rsidRPr="004920D2">
              <w:rPr>
                <w:rFonts w:ascii="Arial" w:eastAsia="Times New Roman" w:hAnsi="Arial" w:cs="Arial"/>
                <w:b/>
                <w:bCs/>
                <w:color w:val="000000"/>
                <w:sz w:val="20"/>
                <w:szCs w:val="20"/>
                <w:lang w:eastAsia="ru-RU"/>
              </w:rPr>
              <w:t>workflow</w:t>
            </w:r>
            <w:proofErr w:type="spellEnd"/>
            <w:r w:rsidRPr="004920D2">
              <w:rPr>
                <w:rFonts w:ascii="Arial" w:eastAsia="Times New Roman" w:hAnsi="Arial" w:cs="Arial"/>
                <w:b/>
                <w:bCs/>
                <w:color w:val="000000"/>
                <w:sz w:val="20"/>
                <w:szCs w:val="20"/>
                <w:lang w:eastAsia="ru-RU"/>
              </w:rPr>
              <w:t>: отношения между основными понятиями</w:t>
            </w:r>
          </w:p>
        </w:tc>
      </w:tr>
    </w:tbl>
    <w:p w:rsidR="004920D2" w:rsidRPr="004920D2" w:rsidRDefault="004920D2" w:rsidP="004920D2">
      <w:pPr>
        <w:shd w:val="clear" w:color="auto" w:fill="FFFFFF"/>
        <w:spacing w:after="75" w:line="240" w:lineRule="auto"/>
        <w:jc w:val="both"/>
        <w:outlineLvl w:val="3"/>
        <w:rPr>
          <w:rFonts w:ascii="Arial" w:eastAsia="Times New Roman" w:hAnsi="Arial" w:cs="Arial"/>
          <w:b/>
          <w:bCs/>
          <w:color w:val="000000"/>
          <w:sz w:val="23"/>
          <w:szCs w:val="23"/>
          <w:lang w:eastAsia="ru-RU"/>
        </w:rPr>
      </w:pPr>
      <w:r w:rsidRPr="004920D2">
        <w:rPr>
          <w:rFonts w:ascii="Arial" w:eastAsia="Times New Roman" w:hAnsi="Arial" w:cs="Arial"/>
          <w:b/>
          <w:bCs/>
          <w:color w:val="000000"/>
          <w:sz w:val="23"/>
          <w:szCs w:val="23"/>
          <w:lang w:eastAsia="ru-RU"/>
        </w:rPr>
        <w:t xml:space="preserve">Структура систем </w:t>
      </w:r>
      <w:proofErr w:type="spellStart"/>
      <w:r w:rsidRPr="004920D2">
        <w:rPr>
          <w:rFonts w:ascii="Arial" w:eastAsia="Times New Roman" w:hAnsi="Arial" w:cs="Arial"/>
          <w:b/>
          <w:bCs/>
          <w:color w:val="000000"/>
          <w:sz w:val="23"/>
          <w:szCs w:val="23"/>
          <w:lang w:eastAsia="ru-RU"/>
        </w:rPr>
        <w:t>workflow</w:t>
      </w:r>
      <w:proofErr w:type="spellEnd"/>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proofErr w:type="spellStart"/>
      <w:proofErr w:type="gramStart"/>
      <w:r w:rsidRPr="004920D2">
        <w:rPr>
          <w:rFonts w:ascii="Arial" w:eastAsia="Times New Roman" w:hAnsi="Arial" w:cs="Arial"/>
          <w:color w:val="000000"/>
          <w:sz w:val="21"/>
          <w:szCs w:val="21"/>
          <w:lang w:eastAsia="ru-RU"/>
        </w:rPr>
        <w:t>Бинес</w:t>
      </w:r>
      <w:proofErr w:type="spellEnd"/>
      <w:r w:rsidRPr="004920D2">
        <w:rPr>
          <w:rFonts w:ascii="Arial" w:eastAsia="Times New Roman" w:hAnsi="Arial" w:cs="Arial"/>
          <w:color w:val="000000"/>
          <w:sz w:val="21"/>
          <w:szCs w:val="21"/>
          <w:lang w:eastAsia="ru-RU"/>
        </w:rPr>
        <w:t>-процесс схематично можно представить в виде последовательности операций (работ, функций), выполняемых отдельными сотрудниками с использовании той или иной информации (документов, данных из баз данных, сообщений электронной почты и т.д.) и в соответствии с некоторыми правилами, которые диктуют порядок выполнения работы, определяют маршруты движения документов, сроки выполнения отдельных функций (</w:t>
      </w:r>
      <w:bookmarkStart w:id="2" w:name="2"/>
      <w:r w:rsidRPr="004920D2">
        <w:rPr>
          <w:rFonts w:ascii="Arial" w:eastAsia="Times New Roman" w:hAnsi="Arial" w:cs="Arial"/>
          <w:color w:val="000000"/>
          <w:sz w:val="21"/>
          <w:szCs w:val="21"/>
          <w:lang w:eastAsia="ru-RU"/>
        </w:rPr>
        <w:fldChar w:fldCharType="begin"/>
      </w:r>
      <w:r w:rsidRPr="004920D2">
        <w:rPr>
          <w:rFonts w:ascii="Arial" w:eastAsia="Times New Roman" w:hAnsi="Arial" w:cs="Arial"/>
          <w:color w:val="000000"/>
          <w:sz w:val="21"/>
          <w:szCs w:val="21"/>
          <w:lang w:eastAsia="ru-RU"/>
        </w:rPr>
        <w:instrText xml:space="preserve"> HYPERLINK "http://www.osp.ru/os/2000/04/177994/047t.htm" \l "2" </w:instrText>
      </w:r>
      <w:r w:rsidRPr="004920D2">
        <w:rPr>
          <w:rFonts w:ascii="Arial" w:eastAsia="Times New Roman" w:hAnsi="Arial" w:cs="Arial"/>
          <w:color w:val="000000"/>
          <w:sz w:val="21"/>
          <w:szCs w:val="21"/>
          <w:lang w:eastAsia="ru-RU"/>
        </w:rPr>
        <w:fldChar w:fldCharType="separate"/>
      </w:r>
      <w:r w:rsidRPr="004920D2">
        <w:rPr>
          <w:rFonts w:ascii="Arial" w:eastAsia="Times New Roman" w:hAnsi="Arial" w:cs="Arial"/>
          <w:color w:val="0073B5"/>
          <w:sz w:val="21"/>
          <w:szCs w:val="21"/>
          <w:u w:val="single"/>
          <w:lang w:eastAsia="ru-RU"/>
        </w:rPr>
        <w:t>рис. 6</w:t>
      </w:r>
      <w:r w:rsidRPr="004920D2">
        <w:rPr>
          <w:rFonts w:ascii="Arial" w:eastAsia="Times New Roman" w:hAnsi="Arial" w:cs="Arial"/>
          <w:color w:val="000000"/>
          <w:sz w:val="21"/>
          <w:szCs w:val="21"/>
          <w:lang w:eastAsia="ru-RU"/>
        </w:rPr>
        <w:fldChar w:fldCharType="end"/>
      </w:r>
      <w:bookmarkEnd w:id="2"/>
      <w:r w:rsidRPr="004920D2">
        <w:rPr>
          <w:rFonts w:ascii="Arial" w:eastAsia="Times New Roman" w:hAnsi="Arial" w:cs="Arial"/>
          <w:color w:val="000000"/>
          <w:sz w:val="21"/>
          <w:szCs w:val="21"/>
          <w:lang w:eastAsia="ru-RU"/>
        </w:rPr>
        <w:t>).</w:t>
      </w:r>
      <w:proofErr w:type="gramEnd"/>
    </w:p>
    <w:tbl>
      <w:tblPr>
        <w:tblW w:w="8130" w:type="dxa"/>
        <w:jc w:val="center"/>
        <w:shd w:val="clear" w:color="auto" w:fill="F7F7F7"/>
        <w:tblCellMar>
          <w:top w:w="15" w:type="dxa"/>
          <w:left w:w="15" w:type="dxa"/>
          <w:bottom w:w="15" w:type="dxa"/>
          <w:right w:w="15" w:type="dxa"/>
        </w:tblCellMar>
        <w:tblLook w:val="04A0" w:firstRow="1" w:lastRow="0" w:firstColumn="1" w:lastColumn="0" w:noHBand="0" w:noVBand="1"/>
      </w:tblPr>
      <w:tblGrid>
        <w:gridCol w:w="8130"/>
      </w:tblGrid>
      <w:tr w:rsidR="004920D2" w:rsidRPr="004920D2" w:rsidTr="004920D2">
        <w:trPr>
          <w:jc w:val="center"/>
        </w:trPr>
        <w:tc>
          <w:tcPr>
            <w:tcW w:w="0" w:type="auto"/>
            <w:tcBorders>
              <w:top w:val="single" w:sz="6" w:space="0" w:color="ADBCC4"/>
              <w:left w:val="single" w:sz="6" w:space="0" w:color="ADBCC4"/>
              <w:bottom w:val="single" w:sz="6" w:space="0" w:color="ADBCC4"/>
              <w:right w:val="single" w:sz="6" w:space="0" w:color="ADBCC4"/>
            </w:tcBorders>
            <w:shd w:val="clear" w:color="auto" w:fill="F7F7F7"/>
            <w:tcMar>
              <w:top w:w="60" w:type="dxa"/>
              <w:left w:w="60" w:type="dxa"/>
              <w:bottom w:w="60" w:type="dxa"/>
              <w:right w:w="60" w:type="dxa"/>
            </w:tcMar>
            <w:hideMark/>
          </w:tcPr>
          <w:p w:rsidR="004920D2" w:rsidRPr="004920D2" w:rsidRDefault="004920D2" w:rsidP="004920D2">
            <w:pPr>
              <w:spacing w:after="0" w:line="240" w:lineRule="auto"/>
              <w:rPr>
                <w:rFonts w:ascii="Arial" w:eastAsia="Times New Roman" w:hAnsi="Arial" w:cs="Arial"/>
                <w:color w:val="000000"/>
                <w:sz w:val="18"/>
                <w:szCs w:val="18"/>
                <w:lang w:eastAsia="ru-RU"/>
              </w:rPr>
            </w:pPr>
            <w:r w:rsidRPr="004920D2">
              <w:rPr>
                <w:rFonts w:ascii="Arial" w:eastAsia="Times New Roman" w:hAnsi="Arial" w:cs="Arial"/>
                <w:noProof/>
                <w:color w:val="000000"/>
                <w:sz w:val="18"/>
                <w:szCs w:val="18"/>
                <w:lang w:eastAsia="ru-RU"/>
              </w:rPr>
              <w:drawing>
                <wp:inline distT="0" distB="0" distL="0" distR="0" wp14:anchorId="611B3C63" wp14:editId="6CE8894A">
                  <wp:extent cx="2857500" cy="2371725"/>
                  <wp:effectExtent l="0" t="0" r="0" b="9525"/>
                  <wp:docPr id="11" name="Picture 11" descr="http://www.osp.ru/data/319/536/1234/047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osp.ru/data/319/536/1234/047_6.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857500" cy="2371725"/>
                          </a:xfrm>
                          <a:prstGeom prst="rect">
                            <a:avLst/>
                          </a:prstGeom>
                          <a:noFill/>
                          <a:ln>
                            <a:noFill/>
                          </a:ln>
                        </pic:spPr>
                      </pic:pic>
                    </a:graphicData>
                  </a:graphic>
                </wp:inline>
              </w:drawing>
            </w:r>
          </w:p>
        </w:tc>
      </w:tr>
      <w:tr w:rsidR="004920D2" w:rsidRPr="004920D2" w:rsidTr="004920D2">
        <w:trPr>
          <w:jc w:val="center"/>
        </w:trPr>
        <w:tc>
          <w:tcPr>
            <w:tcW w:w="0" w:type="auto"/>
            <w:tcBorders>
              <w:top w:val="single" w:sz="6" w:space="0" w:color="ADBCC4"/>
              <w:left w:val="single" w:sz="6" w:space="0" w:color="ADBCC4"/>
              <w:bottom w:val="single" w:sz="6" w:space="0" w:color="ADBCC4"/>
              <w:right w:val="single" w:sz="6" w:space="0" w:color="ADBCC4"/>
            </w:tcBorders>
            <w:shd w:val="clear" w:color="auto" w:fill="F7F7F7"/>
            <w:tcMar>
              <w:top w:w="60" w:type="dxa"/>
              <w:left w:w="60" w:type="dxa"/>
              <w:bottom w:w="60" w:type="dxa"/>
              <w:right w:w="60" w:type="dxa"/>
            </w:tcMar>
            <w:hideMark/>
          </w:tcPr>
          <w:p w:rsidR="004920D2" w:rsidRPr="004920D2" w:rsidRDefault="004920D2" w:rsidP="004920D2">
            <w:pPr>
              <w:spacing w:after="0" w:line="240" w:lineRule="auto"/>
              <w:rPr>
                <w:rFonts w:ascii="Arial" w:eastAsia="Times New Roman" w:hAnsi="Arial" w:cs="Arial"/>
                <w:color w:val="000000"/>
                <w:sz w:val="18"/>
                <w:szCs w:val="18"/>
                <w:lang w:eastAsia="ru-RU"/>
              </w:rPr>
            </w:pPr>
            <w:r w:rsidRPr="004920D2">
              <w:rPr>
                <w:rFonts w:ascii="Arial" w:eastAsia="Times New Roman" w:hAnsi="Arial" w:cs="Arial"/>
                <w:b/>
                <w:bCs/>
                <w:color w:val="000000"/>
                <w:sz w:val="20"/>
                <w:szCs w:val="20"/>
                <w:lang w:eastAsia="ru-RU"/>
              </w:rPr>
              <w:lastRenderedPageBreak/>
              <w:t xml:space="preserve">Рис. 7. Структура системы </w:t>
            </w:r>
            <w:proofErr w:type="spellStart"/>
            <w:r w:rsidRPr="004920D2">
              <w:rPr>
                <w:rFonts w:ascii="Arial" w:eastAsia="Times New Roman" w:hAnsi="Arial" w:cs="Arial"/>
                <w:b/>
                <w:bCs/>
                <w:color w:val="000000"/>
                <w:sz w:val="20"/>
                <w:szCs w:val="20"/>
                <w:lang w:eastAsia="ru-RU"/>
              </w:rPr>
              <w:t>workflow</w:t>
            </w:r>
            <w:proofErr w:type="spellEnd"/>
          </w:p>
        </w:tc>
      </w:tr>
    </w:tbl>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 xml:space="preserve">Система </w:t>
      </w:r>
      <w:proofErr w:type="spellStart"/>
      <w:r w:rsidRPr="004920D2">
        <w:rPr>
          <w:rFonts w:ascii="Arial" w:eastAsia="Times New Roman" w:hAnsi="Arial" w:cs="Arial"/>
          <w:color w:val="000000"/>
          <w:sz w:val="21"/>
          <w:szCs w:val="21"/>
          <w:lang w:eastAsia="ru-RU"/>
        </w:rPr>
        <w:t>workflow</w:t>
      </w:r>
      <w:proofErr w:type="spellEnd"/>
      <w:r w:rsidRPr="004920D2">
        <w:rPr>
          <w:rFonts w:ascii="Arial" w:eastAsia="Times New Roman" w:hAnsi="Arial" w:cs="Arial"/>
          <w:color w:val="000000"/>
          <w:sz w:val="21"/>
          <w:szCs w:val="21"/>
          <w:lang w:eastAsia="ru-RU"/>
        </w:rPr>
        <w:t xml:space="preserve"> обязана поддерживать все компоненты процесса и их различные взаимосвязи (ролевые, информационные, временные, маршрутные и т.д.), поэтому ее функциональная наполненность отражает структуру процесса, его элементы и большая часть понятий и определений </w:t>
      </w:r>
      <w:proofErr w:type="spellStart"/>
      <w:r w:rsidRPr="004920D2">
        <w:rPr>
          <w:rFonts w:ascii="Arial" w:eastAsia="Times New Roman" w:hAnsi="Arial" w:cs="Arial"/>
          <w:color w:val="000000"/>
          <w:sz w:val="21"/>
          <w:szCs w:val="21"/>
          <w:lang w:eastAsia="ru-RU"/>
        </w:rPr>
        <w:t>workflow</w:t>
      </w:r>
      <w:proofErr w:type="spellEnd"/>
      <w:r w:rsidRPr="004920D2">
        <w:rPr>
          <w:rFonts w:ascii="Arial" w:eastAsia="Times New Roman" w:hAnsi="Arial" w:cs="Arial"/>
          <w:color w:val="000000"/>
          <w:sz w:val="21"/>
          <w:szCs w:val="21"/>
          <w:lang w:eastAsia="ru-RU"/>
        </w:rPr>
        <w:t xml:space="preserve"> базируется на понятиях процесса. В приложениях </w:t>
      </w:r>
      <w:proofErr w:type="spellStart"/>
      <w:r w:rsidRPr="004920D2">
        <w:rPr>
          <w:rFonts w:ascii="Arial" w:eastAsia="Times New Roman" w:hAnsi="Arial" w:cs="Arial"/>
          <w:color w:val="000000"/>
          <w:sz w:val="21"/>
          <w:szCs w:val="21"/>
          <w:lang w:eastAsia="ru-RU"/>
        </w:rPr>
        <w:t>workflow</w:t>
      </w:r>
      <w:proofErr w:type="spellEnd"/>
      <w:r w:rsidRPr="004920D2">
        <w:rPr>
          <w:rFonts w:ascii="Arial" w:eastAsia="Times New Roman" w:hAnsi="Arial" w:cs="Arial"/>
          <w:color w:val="000000"/>
          <w:sz w:val="21"/>
          <w:szCs w:val="21"/>
          <w:lang w:eastAsia="ru-RU"/>
        </w:rPr>
        <w:t xml:space="preserve"> используется несколько уровней различных категорий деятельности по организации управления информацией: процессы, функции, экземпляры процессов и функций, рабочие задания, участники, приложения и информация различных типов и видов с точки зрения источников и носителей (рис. 7), а для формулировки правил используются термины: роль, маршрутизация и рабочая очередь.</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 xml:space="preserve">Системы </w:t>
      </w:r>
      <w:proofErr w:type="spellStart"/>
      <w:r w:rsidRPr="004920D2">
        <w:rPr>
          <w:rFonts w:ascii="Arial" w:eastAsia="Times New Roman" w:hAnsi="Arial" w:cs="Arial"/>
          <w:color w:val="000000"/>
          <w:sz w:val="21"/>
          <w:szCs w:val="21"/>
          <w:lang w:eastAsia="ru-RU"/>
        </w:rPr>
        <w:t>workflow</w:t>
      </w:r>
      <w:proofErr w:type="spellEnd"/>
      <w:r w:rsidRPr="004920D2">
        <w:rPr>
          <w:rFonts w:ascii="Arial" w:eastAsia="Times New Roman" w:hAnsi="Arial" w:cs="Arial"/>
          <w:color w:val="000000"/>
          <w:sz w:val="21"/>
          <w:szCs w:val="21"/>
          <w:lang w:eastAsia="ru-RU"/>
        </w:rPr>
        <w:t xml:space="preserve"> могут обеспечивать автоматизацию и поддержку полного процесса путем сборки и управления всеми его ранее описанными компонентами. В этом случае </w:t>
      </w:r>
      <w:proofErr w:type="spellStart"/>
      <w:r w:rsidRPr="004920D2">
        <w:rPr>
          <w:rFonts w:ascii="Arial" w:eastAsia="Times New Roman" w:hAnsi="Arial" w:cs="Arial"/>
          <w:color w:val="000000"/>
          <w:sz w:val="21"/>
          <w:szCs w:val="21"/>
          <w:lang w:eastAsia="ru-RU"/>
        </w:rPr>
        <w:t>workflow</w:t>
      </w:r>
      <w:proofErr w:type="spellEnd"/>
      <w:r w:rsidRPr="004920D2">
        <w:rPr>
          <w:rFonts w:ascii="Arial" w:eastAsia="Times New Roman" w:hAnsi="Arial" w:cs="Arial"/>
          <w:color w:val="000000"/>
          <w:sz w:val="21"/>
          <w:szCs w:val="21"/>
          <w:lang w:eastAsia="ru-RU"/>
        </w:rPr>
        <w:t xml:space="preserve"> способствует рационализации всего процесса независимо от числа участвующих в нем подразделений. При этом система может:</w:t>
      </w:r>
    </w:p>
    <w:p w:rsidR="004920D2" w:rsidRPr="004920D2" w:rsidRDefault="004920D2" w:rsidP="004920D2">
      <w:pPr>
        <w:numPr>
          <w:ilvl w:val="0"/>
          <w:numId w:val="12"/>
        </w:numPr>
        <w:shd w:val="clear" w:color="auto" w:fill="FFFFFF"/>
        <w:spacing w:before="100" w:beforeAutospacing="1" w:after="100" w:afterAutospacing="1" w:line="240" w:lineRule="auto"/>
        <w:ind w:left="0"/>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автоматически генерировать предупреждения в случае замедления процесса и точно указывать место, где он застопорился или замедлился;</w:t>
      </w:r>
    </w:p>
    <w:p w:rsidR="004920D2" w:rsidRPr="004920D2" w:rsidRDefault="004920D2" w:rsidP="004920D2">
      <w:pPr>
        <w:numPr>
          <w:ilvl w:val="0"/>
          <w:numId w:val="12"/>
        </w:numPr>
        <w:shd w:val="clear" w:color="auto" w:fill="FFFFFF"/>
        <w:spacing w:before="100" w:beforeAutospacing="1" w:after="100" w:afterAutospacing="1" w:line="240" w:lineRule="auto"/>
        <w:ind w:left="0"/>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точно отражать состояние процесса, позволяя справочному центру предоставлять клиентам точную информацию о состоянии обслуживающего их процесса;</w:t>
      </w:r>
    </w:p>
    <w:p w:rsidR="004920D2" w:rsidRPr="004920D2" w:rsidRDefault="004920D2" w:rsidP="004920D2">
      <w:pPr>
        <w:numPr>
          <w:ilvl w:val="0"/>
          <w:numId w:val="12"/>
        </w:numPr>
        <w:shd w:val="clear" w:color="auto" w:fill="FFFFFF"/>
        <w:spacing w:before="100" w:beforeAutospacing="1" w:after="100" w:afterAutospacing="1" w:line="240" w:lineRule="auto"/>
        <w:ind w:left="0"/>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предоставлять статистику не только по каждой функции, участвующей в процессе, но и по объединенной совокупности результатов, отражающих эффективность предприятия с точки зрения клиентов;</w:t>
      </w:r>
    </w:p>
    <w:p w:rsidR="004920D2" w:rsidRPr="004920D2" w:rsidRDefault="004920D2" w:rsidP="004920D2">
      <w:pPr>
        <w:numPr>
          <w:ilvl w:val="0"/>
          <w:numId w:val="12"/>
        </w:numPr>
        <w:shd w:val="clear" w:color="auto" w:fill="FFFFFF"/>
        <w:spacing w:before="100" w:beforeAutospacing="1" w:after="100" w:afterAutospacing="1" w:line="240" w:lineRule="auto"/>
        <w:ind w:left="0"/>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предоставлять результаты стоимостного анализа по типам процессов и вносить конкретный вклад в непрерывное совершенствование процессов.</w:t>
      </w:r>
    </w:p>
    <w:p w:rsidR="004920D2" w:rsidRPr="004920D2" w:rsidRDefault="004920D2" w:rsidP="004920D2">
      <w:pPr>
        <w:shd w:val="clear" w:color="auto" w:fill="FFFFFF"/>
        <w:spacing w:after="150" w:line="240" w:lineRule="auto"/>
        <w:jc w:val="both"/>
        <w:outlineLvl w:val="2"/>
        <w:rPr>
          <w:rFonts w:ascii="Arial" w:eastAsia="Times New Roman" w:hAnsi="Arial" w:cs="Arial"/>
          <w:color w:val="000000"/>
          <w:sz w:val="26"/>
          <w:szCs w:val="26"/>
          <w:lang w:eastAsia="ru-RU"/>
        </w:rPr>
      </w:pPr>
      <w:r w:rsidRPr="004920D2">
        <w:rPr>
          <w:rFonts w:ascii="Arial" w:eastAsia="Times New Roman" w:hAnsi="Arial" w:cs="Arial"/>
          <w:color w:val="000000"/>
          <w:sz w:val="26"/>
          <w:szCs w:val="26"/>
          <w:lang w:eastAsia="ru-RU"/>
        </w:rPr>
        <w:t>Этапы создания виртуального предприятия</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Если стержнем любой экономической деятельности становится представление процессов, то структура ресурсов, требующихся для ее поддержки, включая их владельцев и местонахождение, становится всего-навсего вопросом оптимизации средств, необходимых для обеспечения процесса. Именно здесь выходит на сцену концепция виртуального предприятия.</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Предположим, что цель создания виртуального предприятия уже определена и что продукты/услуги, которые оно планирует производить/предоставлять, признаны экономически целесообразными, т.е. можно приступать непосредственно к созданию предприятия. Последовательность этапов создания виртуального предприятия включает следующие этапы:</w:t>
      </w:r>
    </w:p>
    <w:p w:rsidR="004920D2" w:rsidRPr="004920D2" w:rsidRDefault="004920D2" w:rsidP="004920D2">
      <w:pPr>
        <w:numPr>
          <w:ilvl w:val="0"/>
          <w:numId w:val="13"/>
        </w:numPr>
        <w:shd w:val="clear" w:color="auto" w:fill="FFFFFF"/>
        <w:spacing w:before="100" w:beforeAutospacing="1" w:after="100" w:afterAutospacing="1" w:line="240" w:lineRule="auto"/>
        <w:ind w:left="0"/>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проектирование процессов;</w:t>
      </w:r>
    </w:p>
    <w:p w:rsidR="004920D2" w:rsidRPr="004920D2" w:rsidRDefault="004920D2" w:rsidP="004920D2">
      <w:pPr>
        <w:numPr>
          <w:ilvl w:val="0"/>
          <w:numId w:val="13"/>
        </w:numPr>
        <w:shd w:val="clear" w:color="auto" w:fill="FFFFFF"/>
        <w:spacing w:before="100" w:beforeAutospacing="1" w:after="100" w:afterAutospacing="1" w:line="240" w:lineRule="auto"/>
        <w:ind w:left="0"/>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привязка процессов к ресурсам, требующимся для их поддержки;</w:t>
      </w:r>
    </w:p>
    <w:p w:rsidR="004920D2" w:rsidRPr="004920D2" w:rsidRDefault="004920D2" w:rsidP="004920D2">
      <w:pPr>
        <w:numPr>
          <w:ilvl w:val="0"/>
          <w:numId w:val="13"/>
        </w:numPr>
        <w:shd w:val="clear" w:color="auto" w:fill="FFFFFF"/>
        <w:spacing w:before="100" w:beforeAutospacing="1" w:after="100" w:afterAutospacing="1" w:line="240" w:lineRule="auto"/>
        <w:ind w:left="0"/>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привлечение ресурсов других компаний, когда это целесообразно;</w:t>
      </w:r>
    </w:p>
    <w:p w:rsidR="004920D2" w:rsidRPr="004920D2" w:rsidRDefault="004920D2" w:rsidP="004920D2">
      <w:pPr>
        <w:numPr>
          <w:ilvl w:val="0"/>
          <w:numId w:val="13"/>
        </w:numPr>
        <w:shd w:val="clear" w:color="auto" w:fill="FFFFFF"/>
        <w:spacing w:before="100" w:beforeAutospacing="1" w:after="100" w:afterAutospacing="1" w:line="240" w:lineRule="auto"/>
        <w:ind w:left="0"/>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эксплуатация виртуальной организации;</w:t>
      </w:r>
    </w:p>
    <w:p w:rsidR="004920D2" w:rsidRPr="004920D2" w:rsidRDefault="004920D2" w:rsidP="004920D2">
      <w:pPr>
        <w:numPr>
          <w:ilvl w:val="0"/>
          <w:numId w:val="13"/>
        </w:numPr>
        <w:shd w:val="clear" w:color="auto" w:fill="FFFFFF"/>
        <w:spacing w:before="100" w:beforeAutospacing="1" w:after="100" w:afterAutospacing="1" w:line="240" w:lineRule="auto"/>
        <w:ind w:left="0"/>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мониторинг процессов;</w:t>
      </w:r>
    </w:p>
    <w:p w:rsidR="004920D2" w:rsidRPr="004920D2" w:rsidRDefault="004920D2" w:rsidP="004920D2">
      <w:pPr>
        <w:numPr>
          <w:ilvl w:val="0"/>
          <w:numId w:val="13"/>
        </w:numPr>
        <w:shd w:val="clear" w:color="auto" w:fill="FFFFFF"/>
        <w:spacing w:before="100" w:beforeAutospacing="1" w:after="100" w:afterAutospacing="1" w:line="240" w:lineRule="auto"/>
        <w:ind w:left="0"/>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сохранение контроля над деятельностью таких сложных организаций.</w:t>
      </w:r>
    </w:p>
    <w:p w:rsidR="004920D2" w:rsidRPr="004920D2" w:rsidRDefault="004920D2" w:rsidP="004920D2">
      <w:pPr>
        <w:shd w:val="clear" w:color="auto" w:fill="FFFFFF"/>
        <w:spacing w:after="75" w:line="240" w:lineRule="auto"/>
        <w:jc w:val="both"/>
        <w:outlineLvl w:val="3"/>
        <w:rPr>
          <w:rFonts w:ascii="Arial" w:eastAsia="Times New Roman" w:hAnsi="Arial" w:cs="Arial"/>
          <w:b/>
          <w:bCs/>
          <w:color w:val="000000"/>
          <w:sz w:val="23"/>
          <w:szCs w:val="23"/>
          <w:lang w:eastAsia="ru-RU"/>
        </w:rPr>
      </w:pPr>
      <w:r w:rsidRPr="004920D2">
        <w:rPr>
          <w:rFonts w:ascii="Arial" w:eastAsia="Times New Roman" w:hAnsi="Arial" w:cs="Arial"/>
          <w:b/>
          <w:bCs/>
          <w:color w:val="000000"/>
          <w:sz w:val="23"/>
          <w:szCs w:val="23"/>
          <w:lang w:eastAsia="ru-RU"/>
        </w:rPr>
        <w:t>Проектирование процессов</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Первый шаг к дальнейшему осуществлению замысла заключается в том, чтобы описать все процессы, требующиеся для производства продукта и/или обеспечения намеченных услуг.</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 xml:space="preserve">Это можно сделать с помощью нового семейства инструментов реинжиниринга бизнес-процессов (BPR — </w:t>
      </w:r>
      <w:proofErr w:type="spellStart"/>
      <w:r w:rsidRPr="004920D2">
        <w:rPr>
          <w:rFonts w:ascii="Arial" w:eastAsia="Times New Roman" w:hAnsi="Arial" w:cs="Arial"/>
          <w:color w:val="000000"/>
          <w:sz w:val="21"/>
          <w:szCs w:val="21"/>
          <w:lang w:eastAsia="ru-RU"/>
        </w:rPr>
        <w:t>business</w:t>
      </w:r>
      <w:proofErr w:type="spellEnd"/>
      <w:r w:rsidRPr="004920D2">
        <w:rPr>
          <w:rFonts w:ascii="Arial" w:eastAsia="Times New Roman" w:hAnsi="Arial" w:cs="Arial"/>
          <w:color w:val="000000"/>
          <w:sz w:val="21"/>
          <w:szCs w:val="21"/>
          <w:lang w:eastAsia="ru-RU"/>
        </w:rPr>
        <w:t xml:space="preserve"> </w:t>
      </w:r>
      <w:proofErr w:type="spellStart"/>
      <w:r w:rsidRPr="004920D2">
        <w:rPr>
          <w:rFonts w:ascii="Arial" w:eastAsia="Times New Roman" w:hAnsi="Arial" w:cs="Arial"/>
          <w:color w:val="000000"/>
          <w:sz w:val="21"/>
          <w:szCs w:val="21"/>
          <w:lang w:eastAsia="ru-RU"/>
        </w:rPr>
        <w:t>process</w:t>
      </w:r>
      <w:proofErr w:type="spellEnd"/>
      <w:r w:rsidRPr="004920D2">
        <w:rPr>
          <w:rFonts w:ascii="Arial" w:eastAsia="Times New Roman" w:hAnsi="Arial" w:cs="Arial"/>
          <w:color w:val="000000"/>
          <w:sz w:val="21"/>
          <w:szCs w:val="21"/>
          <w:lang w:eastAsia="ru-RU"/>
        </w:rPr>
        <w:t xml:space="preserve"> </w:t>
      </w:r>
      <w:proofErr w:type="spellStart"/>
      <w:r w:rsidRPr="004920D2">
        <w:rPr>
          <w:rFonts w:ascii="Arial" w:eastAsia="Times New Roman" w:hAnsi="Arial" w:cs="Arial"/>
          <w:color w:val="000000"/>
          <w:sz w:val="21"/>
          <w:szCs w:val="21"/>
          <w:lang w:eastAsia="ru-RU"/>
        </w:rPr>
        <w:t>reengineering</w:t>
      </w:r>
      <w:proofErr w:type="spellEnd"/>
      <w:r w:rsidRPr="004920D2">
        <w:rPr>
          <w:rFonts w:ascii="Arial" w:eastAsia="Times New Roman" w:hAnsi="Arial" w:cs="Arial"/>
          <w:color w:val="000000"/>
          <w:sz w:val="21"/>
          <w:szCs w:val="21"/>
          <w:lang w:eastAsia="ru-RU"/>
        </w:rPr>
        <w:t>), которые изначально создавались для поддержки реинжиниринга существующих процессов. В данном случае они используются для инжиниринга новых процессов. Располагая этими инструментами, относительно легко описать графически - вплоть до мельчайших деталей - каждую функцию, участвующую в процессе, и каждый документ и поле, которые будут использоваться в качестве входа и выхода.</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Затем с помощью инструментов имитационного моделирования можно определить ресурсы, необходимые для поддержки этих процессов, рассчитать суммарное время, требующееся для их выполнения, и даже вычислить стоимость процессов. Инструменты BPR позволяют также представить множество вариаций описания одного и того же процесса и оценить и сравнить их глобальную эффективность.</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lastRenderedPageBreak/>
        <w:t>Когда все поддерживающие процессы полностью определены и оценены, под технико-экономическое обоснование планируемого предприятия подводится гораздо более серьезный фундамент, а команда разработчиков получает в свое распоряжение исчерпывающую спецификацию, описывающую, как оно должно функционировать.</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Если проект по-прежнему признается заслуживающим внимания, предприятие может переходить к следующему этапу.</w:t>
      </w:r>
    </w:p>
    <w:p w:rsidR="004920D2" w:rsidRPr="004920D2" w:rsidRDefault="004920D2" w:rsidP="004920D2">
      <w:pPr>
        <w:shd w:val="clear" w:color="auto" w:fill="FFFFFF"/>
        <w:spacing w:after="75" w:line="240" w:lineRule="auto"/>
        <w:jc w:val="both"/>
        <w:outlineLvl w:val="3"/>
        <w:rPr>
          <w:rFonts w:ascii="Arial" w:eastAsia="Times New Roman" w:hAnsi="Arial" w:cs="Arial"/>
          <w:b/>
          <w:bCs/>
          <w:color w:val="000000"/>
          <w:sz w:val="23"/>
          <w:szCs w:val="23"/>
          <w:lang w:eastAsia="ru-RU"/>
        </w:rPr>
      </w:pPr>
      <w:r w:rsidRPr="004920D2">
        <w:rPr>
          <w:rFonts w:ascii="Arial" w:eastAsia="Times New Roman" w:hAnsi="Arial" w:cs="Arial"/>
          <w:b/>
          <w:bCs/>
          <w:color w:val="000000"/>
          <w:sz w:val="23"/>
          <w:szCs w:val="23"/>
          <w:lang w:eastAsia="ru-RU"/>
        </w:rPr>
        <w:t>Привязка к ресурсам</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После того как совокупность поддерживающих процессов полностью спроектирована, каждую функцию в каждом процессе необходимо привязать к определенному ресурсу, чтобы подвести под нее базу.</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Например, некоторые функции, требующиеся в цепочке поставок, можно привязать к складу. На этом уровне вопрос о том, какой именно это будет склад и где он располагается, пока не стоит. Цели этого этапа заключаются лишь в том, чтобы определить необходимость склада и выбрать функции, которые он должен выполнять.</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По завершении этого этапа в распоряжении предприятия оказывается список необходимых ресурсов, а для каждого ресурса - список функций, которые он должен будет выполнять, вместе с описанием входа, описанием выхода и спецификациями качества обслуживания.</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Методологии проведения этой работы хорошо известны. Все они представляют собой методологии организации, помогающие специалисту по организации максимально эффективно распределить и сгруппировать задачи.</w:t>
      </w:r>
    </w:p>
    <w:p w:rsidR="004920D2" w:rsidRPr="004920D2" w:rsidRDefault="004920D2" w:rsidP="004920D2">
      <w:pPr>
        <w:shd w:val="clear" w:color="auto" w:fill="FFFFFF"/>
        <w:spacing w:after="75" w:line="240" w:lineRule="auto"/>
        <w:jc w:val="both"/>
        <w:outlineLvl w:val="3"/>
        <w:rPr>
          <w:rFonts w:ascii="Arial" w:eastAsia="Times New Roman" w:hAnsi="Arial" w:cs="Arial"/>
          <w:b/>
          <w:bCs/>
          <w:color w:val="000000"/>
          <w:sz w:val="23"/>
          <w:szCs w:val="23"/>
          <w:lang w:eastAsia="ru-RU"/>
        </w:rPr>
      </w:pPr>
      <w:r w:rsidRPr="004920D2">
        <w:rPr>
          <w:rFonts w:ascii="Arial" w:eastAsia="Times New Roman" w:hAnsi="Arial" w:cs="Arial"/>
          <w:b/>
          <w:bCs/>
          <w:color w:val="000000"/>
          <w:sz w:val="23"/>
          <w:szCs w:val="23"/>
          <w:lang w:eastAsia="ru-RU"/>
        </w:rPr>
        <w:t>Привлечение ресурсов по контрактам</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Когда составлено точное описание необходимых ресурсов и точные спецификации функций, которые они должны выполнять, следующий этап заключается в том, чтобы выбрать и распределить ресурсы между различными процессами.</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Применительно к виртуальному предприятию основной принцип на этом этапе состоит в том, чтобы найти ресурсы вне структуры предприятия. Сюда входит аренда складских, справочных, производственных, сборочных</w:t>
      </w:r>
      <w:proofErr w:type="gramStart"/>
      <w:r w:rsidRPr="004920D2">
        <w:rPr>
          <w:rFonts w:ascii="Arial" w:eastAsia="Times New Roman" w:hAnsi="Arial" w:cs="Arial"/>
          <w:color w:val="000000"/>
          <w:sz w:val="21"/>
          <w:szCs w:val="21"/>
          <w:lang w:eastAsia="ru-RU"/>
        </w:rPr>
        <w:t xml:space="preserve"> ,</w:t>
      </w:r>
      <w:proofErr w:type="gramEnd"/>
      <w:r w:rsidRPr="004920D2">
        <w:rPr>
          <w:rFonts w:ascii="Arial" w:eastAsia="Times New Roman" w:hAnsi="Arial" w:cs="Arial"/>
          <w:color w:val="000000"/>
          <w:sz w:val="21"/>
          <w:szCs w:val="21"/>
          <w:lang w:eastAsia="ru-RU"/>
        </w:rPr>
        <w:t xml:space="preserve"> бухгалтерских услуг, размещение приложений электронной коммерции и т.д.</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Идея заключается в том, чтобы, опираясь на сравнение результатов или финансовых обязательств различных поставщиков с эталонными показателями в данной отрасли, выбрать наилучшего поставщика для каждого ресурса с учетом ранее составленных спецификаций функций.</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Особый подход требуется только к ресурсам, имеющим критическое значение, что само по себе является отличительной частью предлагаемой услуги в том смысле, что собственные ресурсы организации будут устанавливаться внутри предприятия.</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Одним из важнейших преимуществ такой организации является резкое сокращение размера стартового капитала для основания нового дела, поскольку большинство необходимых ресурсов будет привлекаться на контрактной основе и оплачиваться по мере предоставления услуг. Предприятие, внедряющее новые услуги, опирается на </w:t>
      </w:r>
      <w:hyperlink r:id="rId52" w:tooltip="Click to Continue &gt; by CouponDropDown" w:history="1">
        <w:r w:rsidRPr="004920D2">
          <w:rPr>
            <w:rFonts w:ascii="Arial" w:eastAsia="Times New Roman" w:hAnsi="Arial" w:cs="Arial"/>
            <w:color w:val="0073B5"/>
            <w:sz w:val="21"/>
            <w:szCs w:val="21"/>
            <w:u w:val="single"/>
            <w:lang w:eastAsia="ru-RU"/>
          </w:rPr>
          <w:t>ИНВЕСТИЦИИ</w:t>
        </w:r>
        <w:r w:rsidRPr="004920D2">
          <w:rPr>
            <w:rFonts w:ascii="Arial" w:eastAsia="Times New Roman" w:hAnsi="Arial" w:cs="Arial"/>
            <w:noProof/>
            <w:color w:val="0073B5"/>
            <w:sz w:val="21"/>
            <w:szCs w:val="21"/>
            <w:lang w:eastAsia="ru-RU"/>
          </w:rPr>
          <w:drawing>
            <wp:inline distT="0" distB="0" distL="0" distR="0" wp14:anchorId="381F5379" wp14:editId="24D2135D">
              <wp:extent cx="95250" cy="95250"/>
              <wp:effectExtent l="0" t="0" r="0" b="0"/>
              <wp:docPr id="12" name="Picture 12" descr="http://cdncache-a.akamaihd.net/items/it/img/arrow-10x10.png">
                <a:hlinkClick xmlns:a="http://schemas.openxmlformats.org/drawingml/2006/main" r:id="rId46" tooltip="&quot;Click to Continue &gt; by CouponDropDow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dncache-a.akamaihd.net/items/it/img/arrow-10x10.png">
                        <a:hlinkClick r:id="rId46" tooltip="&quot;Click to Continue &gt; by CouponDropDown&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4920D2">
        <w:rPr>
          <w:rFonts w:ascii="Arial" w:eastAsia="Times New Roman" w:hAnsi="Arial" w:cs="Arial"/>
          <w:color w:val="000000"/>
          <w:sz w:val="21"/>
          <w:szCs w:val="21"/>
          <w:lang w:eastAsia="ru-RU"/>
        </w:rPr>
        <w:t>, персонал, инструменты и методологии, которые уже имеются. Это может способствовать снижению капиталовложений в три раза по сравнению с более традиционными структурами.</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Вторым преимуществом является существенное сокращение времени, необходимого для пуска сервиса в эксплуатацию, по сравнению с традиционными методами.</w:t>
      </w:r>
    </w:p>
    <w:p w:rsidR="004920D2" w:rsidRPr="004920D2" w:rsidRDefault="004920D2" w:rsidP="004920D2">
      <w:pPr>
        <w:shd w:val="clear" w:color="auto" w:fill="FFFFFF"/>
        <w:spacing w:after="75" w:line="240" w:lineRule="auto"/>
        <w:jc w:val="both"/>
        <w:outlineLvl w:val="3"/>
        <w:rPr>
          <w:rFonts w:ascii="Arial" w:eastAsia="Times New Roman" w:hAnsi="Arial" w:cs="Arial"/>
          <w:b/>
          <w:bCs/>
          <w:color w:val="000000"/>
          <w:sz w:val="23"/>
          <w:szCs w:val="23"/>
          <w:lang w:eastAsia="ru-RU"/>
        </w:rPr>
      </w:pPr>
      <w:r w:rsidRPr="004920D2">
        <w:rPr>
          <w:rFonts w:ascii="Arial" w:eastAsia="Times New Roman" w:hAnsi="Arial" w:cs="Arial"/>
          <w:b/>
          <w:bCs/>
          <w:color w:val="000000"/>
          <w:sz w:val="23"/>
          <w:szCs w:val="23"/>
          <w:lang w:eastAsia="ru-RU"/>
        </w:rPr>
        <w:t>Эксплуатация созданного предприятия</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 xml:space="preserve">После того как все ресурсы на месте, самым насущным вопросом становится способность руководства предприятия эксплуатировать сложный комплекс ресурсов, подконтрольных множеству различных и независимых организаций. Важнейшую роль в этом призваны сыграть инструменты </w:t>
      </w:r>
      <w:proofErr w:type="spellStart"/>
      <w:r w:rsidRPr="004920D2">
        <w:rPr>
          <w:rFonts w:ascii="Arial" w:eastAsia="Times New Roman" w:hAnsi="Arial" w:cs="Arial"/>
          <w:color w:val="000000"/>
          <w:sz w:val="21"/>
          <w:szCs w:val="21"/>
          <w:lang w:eastAsia="ru-RU"/>
        </w:rPr>
        <w:t>workflow</w:t>
      </w:r>
      <w:proofErr w:type="spellEnd"/>
      <w:r w:rsidRPr="004920D2">
        <w:rPr>
          <w:rFonts w:ascii="Arial" w:eastAsia="Times New Roman" w:hAnsi="Arial" w:cs="Arial"/>
          <w:color w:val="000000"/>
          <w:sz w:val="21"/>
          <w:szCs w:val="21"/>
          <w:lang w:eastAsia="ru-RU"/>
        </w:rPr>
        <w:t xml:space="preserve"> в </w:t>
      </w:r>
      <w:proofErr w:type="spellStart"/>
      <w:r w:rsidRPr="004920D2">
        <w:rPr>
          <w:rFonts w:ascii="Arial" w:eastAsia="Times New Roman" w:hAnsi="Arial" w:cs="Arial"/>
          <w:color w:val="000000"/>
          <w:sz w:val="21"/>
          <w:szCs w:val="21"/>
          <w:lang w:eastAsia="ru-RU"/>
        </w:rPr>
        <w:t>Internet</w:t>
      </w:r>
      <w:proofErr w:type="spellEnd"/>
      <w:r w:rsidRPr="004920D2">
        <w:rPr>
          <w:rFonts w:ascii="Arial" w:eastAsia="Times New Roman" w:hAnsi="Arial" w:cs="Arial"/>
          <w:color w:val="000000"/>
          <w:sz w:val="21"/>
          <w:szCs w:val="21"/>
          <w:lang w:eastAsia="ru-RU"/>
        </w:rPr>
        <w:t>:</w:t>
      </w:r>
    </w:p>
    <w:p w:rsidR="004920D2" w:rsidRPr="004920D2" w:rsidRDefault="004920D2" w:rsidP="004920D2">
      <w:pPr>
        <w:numPr>
          <w:ilvl w:val="0"/>
          <w:numId w:val="14"/>
        </w:numPr>
        <w:shd w:val="clear" w:color="auto" w:fill="FFFFFF"/>
        <w:spacing w:before="100" w:beforeAutospacing="1" w:after="100" w:afterAutospacing="1" w:line="240" w:lineRule="auto"/>
        <w:ind w:left="0"/>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 xml:space="preserve">Инструменты </w:t>
      </w:r>
      <w:proofErr w:type="spellStart"/>
      <w:r w:rsidRPr="004920D2">
        <w:rPr>
          <w:rFonts w:ascii="Arial" w:eastAsia="Times New Roman" w:hAnsi="Arial" w:cs="Arial"/>
          <w:color w:val="000000"/>
          <w:sz w:val="21"/>
          <w:szCs w:val="21"/>
          <w:lang w:eastAsia="ru-RU"/>
        </w:rPr>
        <w:t>workflow</w:t>
      </w:r>
      <w:proofErr w:type="spellEnd"/>
      <w:r w:rsidRPr="004920D2">
        <w:rPr>
          <w:rFonts w:ascii="Arial" w:eastAsia="Times New Roman" w:hAnsi="Arial" w:cs="Arial"/>
          <w:color w:val="000000"/>
          <w:sz w:val="21"/>
          <w:szCs w:val="21"/>
          <w:lang w:eastAsia="ru-RU"/>
        </w:rPr>
        <w:t xml:space="preserve">, могут поддерживать </w:t>
      </w:r>
      <w:proofErr w:type="spellStart"/>
      <w:r w:rsidRPr="004920D2">
        <w:rPr>
          <w:rFonts w:ascii="Arial" w:eastAsia="Times New Roman" w:hAnsi="Arial" w:cs="Arial"/>
          <w:color w:val="000000"/>
          <w:sz w:val="21"/>
          <w:szCs w:val="21"/>
          <w:lang w:eastAsia="ru-RU"/>
        </w:rPr>
        <w:t>межорганизационные</w:t>
      </w:r>
      <w:proofErr w:type="spellEnd"/>
      <w:r w:rsidRPr="004920D2">
        <w:rPr>
          <w:rFonts w:ascii="Arial" w:eastAsia="Times New Roman" w:hAnsi="Arial" w:cs="Arial"/>
          <w:color w:val="000000"/>
          <w:sz w:val="21"/>
          <w:szCs w:val="21"/>
          <w:lang w:eastAsia="ru-RU"/>
        </w:rPr>
        <w:t xml:space="preserve"> процессы и автоматически передавать каждую функцию, запланированную в соответствии с описанием процесса и бизнес-правилами, надлежащему ресурсу для исполнения, сопровождая ее при этом надлежащей входной информацией.</w:t>
      </w:r>
    </w:p>
    <w:p w:rsidR="004920D2" w:rsidRPr="004920D2" w:rsidRDefault="004920D2" w:rsidP="004920D2">
      <w:pPr>
        <w:numPr>
          <w:ilvl w:val="0"/>
          <w:numId w:val="14"/>
        </w:numPr>
        <w:shd w:val="clear" w:color="auto" w:fill="FFFFFF"/>
        <w:spacing w:before="100" w:beforeAutospacing="1" w:after="100" w:afterAutospacing="1" w:line="240" w:lineRule="auto"/>
        <w:ind w:left="0"/>
        <w:jc w:val="both"/>
        <w:rPr>
          <w:rFonts w:ascii="Arial" w:eastAsia="Times New Roman" w:hAnsi="Arial" w:cs="Arial"/>
          <w:color w:val="000000"/>
          <w:sz w:val="21"/>
          <w:szCs w:val="21"/>
          <w:lang w:eastAsia="ru-RU"/>
        </w:rPr>
      </w:pPr>
      <w:proofErr w:type="spellStart"/>
      <w:r w:rsidRPr="004920D2">
        <w:rPr>
          <w:rFonts w:ascii="Arial" w:eastAsia="Times New Roman" w:hAnsi="Arial" w:cs="Arial"/>
          <w:color w:val="000000"/>
          <w:sz w:val="21"/>
          <w:szCs w:val="21"/>
          <w:lang w:eastAsia="ru-RU"/>
        </w:rPr>
        <w:t>Internet</w:t>
      </w:r>
      <w:proofErr w:type="spellEnd"/>
      <w:r w:rsidRPr="004920D2">
        <w:rPr>
          <w:rFonts w:ascii="Arial" w:eastAsia="Times New Roman" w:hAnsi="Arial" w:cs="Arial"/>
          <w:color w:val="000000"/>
          <w:sz w:val="21"/>
          <w:szCs w:val="21"/>
          <w:lang w:eastAsia="ru-RU"/>
        </w:rPr>
        <w:t>, предоставляет универсальную коммуникационную и презентационную среду, которая позволяет эффективно развертывать приложения в любом месте и при низких затратах благодаря общепризнанным и довольно широко поддерживаемым стандартам.</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lastRenderedPageBreak/>
        <w:t xml:space="preserve">Без </w:t>
      </w:r>
      <w:proofErr w:type="spellStart"/>
      <w:r w:rsidRPr="004920D2">
        <w:rPr>
          <w:rFonts w:ascii="Arial" w:eastAsia="Times New Roman" w:hAnsi="Arial" w:cs="Arial"/>
          <w:color w:val="000000"/>
          <w:sz w:val="21"/>
          <w:szCs w:val="21"/>
          <w:lang w:eastAsia="ru-RU"/>
        </w:rPr>
        <w:t>workflow</w:t>
      </w:r>
      <w:proofErr w:type="spellEnd"/>
      <w:r w:rsidRPr="004920D2">
        <w:rPr>
          <w:rFonts w:ascii="Arial" w:eastAsia="Times New Roman" w:hAnsi="Arial" w:cs="Arial"/>
          <w:color w:val="000000"/>
          <w:sz w:val="21"/>
          <w:szCs w:val="21"/>
          <w:lang w:eastAsia="ru-RU"/>
        </w:rPr>
        <w:t xml:space="preserve"> стоимость эксплуатации такого сложного комплекса, несомненно, свела бы на нет эффект от ожидаемых преимуществ. Однако как мы видели ранее, эти же инструменты должны и будут использоваться для преодоления недостатков традиционных предприятий. Именно здесь </w:t>
      </w:r>
      <w:proofErr w:type="spellStart"/>
      <w:r w:rsidRPr="004920D2">
        <w:rPr>
          <w:rFonts w:ascii="Arial" w:eastAsia="Times New Roman" w:hAnsi="Arial" w:cs="Arial"/>
          <w:color w:val="000000"/>
          <w:sz w:val="21"/>
          <w:szCs w:val="21"/>
          <w:lang w:eastAsia="ru-RU"/>
        </w:rPr>
        <w:t>workflow</w:t>
      </w:r>
      <w:proofErr w:type="spellEnd"/>
      <w:r w:rsidRPr="004920D2">
        <w:rPr>
          <w:rFonts w:ascii="Arial" w:eastAsia="Times New Roman" w:hAnsi="Arial" w:cs="Arial"/>
          <w:color w:val="000000"/>
          <w:sz w:val="21"/>
          <w:szCs w:val="21"/>
          <w:lang w:eastAsia="ru-RU"/>
        </w:rPr>
        <w:t xml:space="preserve"> и </w:t>
      </w:r>
      <w:proofErr w:type="spellStart"/>
      <w:r w:rsidRPr="004920D2">
        <w:rPr>
          <w:rFonts w:ascii="Arial" w:eastAsia="Times New Roman" w:hAnsi="Arial" w:cs="Arial"/>
          <w:color w:val="000000"/>
          <w:sz w:val="21"/>
          <w:szCs w:val="21"/>
          <w:lang w:eastAsia="ru-RU"/>
        </w:rPr>
        <w:t>Internet</w:t>
      </w:r>
      <w:proofErr w:type="spellEnd"/>
      <w:r w:rsidRPr="004920D2">
        <w:rPr>
          <w:rFonts w:ascii="Arial" w:eastAsia="Times New Roman" w:hAnsi="Arial" w:cs="Arial"/>
          <w:color w:val="000000"/>
          <w:sz w:val="21"/>
          <w:szCs w:val="21"/>
          <w:lang w:eastAsia="ru-RU"/>
        </w:rPr>
        <w:t xml:space="preserve"> действительно откроют новые перспективы, позволив создавать различные организации с экономическими субъектами, имеющими разную структуру.</w:t>
      </w:r>
    </w:p>
    <w:p w:rsidR="004920D2" w:rsidRPr="004920D2" w:rsidRDefault="004920D2" w:rsidP="004920D2">
      <w:pPr>
        <w:shd w:val="clear" w:color="auto" w:fill="FFFFFF"/>
        <w:spacing w:after="75" w:line="240" w:lineRule="auto"/>
        <w:jc w:val="both"/>
        <w:outlineLvl w:val="3"/>
        <w:rPr>
          <w:rFonts w:ascii="Arial" w:eastAsia="Times New Roman" w:hAnsi="Arial" w:cs="Arial"/>
          <w:b/>
          <w:bCs/>
          <w:color w:val="000000"/>
          <w:sz w:val="23"/>
          <w:szCs w:val="23"/>
          <w:lang w:eastAsia="ru-RU"/>
        </w:rPr>
      </w:pPr>
      <w:r w:rsidRPr="004920D2">
        <w:rPr>
          <w:rFonts w:ascii="Arial" w:eastAsia="Times New Roman" w:hAnsi="Arial" w:cs="Arial"/>
          <w:b/>
          <w:bCs/>
          <w:color w:val="000000"/>
          <w:sz w:val="23"/>
          <w:szCs w:val="23"/>
          <w:lang w:eastAsia="ru-RU"/>
        </w:rPr>
        <w:t>Мониторинг процессов</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 xml:space="preserve">Важнейшую часть мониторинга такого комплекса, охватывающего ряд экономических субъектов, составляет </w:t>
      </w:r>
      <w:proofErr w:type="gramStart"/>
      <w:r w:rsidRPr="004920D2">
        <w:rPr>
          <w:rFonts w:ascii="Arial" w:eastAsia="Times New Roman" w:hAnsi="Arial" w:cs="Arial"/>
          <w:color w:val="000000"/>
          <w:sz w:val="21"/>
          <w:szCs w:val="21"/>
          <w:lang w:eastAsia="ru-RU"/>
        </w:rPr>
        <w:t>контроль за</w:t>
      </w:r>
      <w:proofErr w:type="gramEnd"/>
      <w:r w:rsidRPr="004920D2">
        <w:rPr>
          <w:rFonts w:ascii="Arial" w:eastAsia="Times New Roman" w:hAnsi="Arial" w:cs="Arial"/>
          <w:color w:val="000000"/>
          <w:sz w:val="21"/>
          <w:szCs w:val="21"/>
          <w:lang w:eastAsia="ru-RU"/>
        </w:rPr>
        <w:t xml:space="preserve"> тем, чтобы каждый субъект выполнял свои контрактные обязательства по обслуживанию.</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 xml:space="preserve">Здесь на сцену опять-таки выходят инструменты </w:t>
      </w:r>
      <w:proofErr w:type="spellStart"/>
      <w:r w:rsidRPr="004920D2">
        <w:rPr>
          <w:rFonts w:ascii="Arial" w:eastAsia="Times New Roman" w:hAnsi="Arial" w:cs="Arial"/>
          <w:color w:val="000000"/>
          <w:sz w:val="21"/>
          <w:szCs w:val="21"/>
          <w:lang w:eastAsia="ru-RU"/>
        </w:rPr>
        <w:t>workflow</w:t>
      </w:r>
      <w:proofErr w:type="spellEnd"/>
      <w:r w:rsidRPr="004920D2">
        <w:rPr>
          <w:rFonts w:ascii="Arial" w:eastAsia="Times New Roman" w:hAnsi="Arial" w:cs="Arial"/>
          <w:color w:val="000000"/>
          <w:sz w:val="21"/>
          <w:szCs w:val="21"/>
          <w:lang w:eastAsia="ru-RU"/>
        </w:rPr>
        <w:t xml:space="preserve">, решающие эту задачу при помощи механизмов регистрации, которые фиксируют каждое событие с указанием даты, времени и участника. Такой подробный регистрационный журнал обеспечивает </w:t>
      </w:r>
      <w:proofErr w:type="gramStart"/>
      <w:r w:rsidRPr="004920D2">
        <w:rPr>
          <w:rFonts w:ascii="Arial" w:eastAsia="Times New Roman" w:hAnsi="Arial" w:cs="Arial"/>
          <w:color w:val="000000"/>
          <w:sz w:val="21"/>
          <w:szCs w:val="21"/>
          <w:lang w:eastAsia="ru-RU"/>
        </w:rPr>
        <w:t>полную</w:t>
      </w:r>
      <w:proofErr w:type="gramEnd"/>
      <w:r w:rsidRPr="004920D2">
        <w:rPr>
          <w:rFonts w:ascii="Arial" w:eastAsia="Times New Roman" w:hAnsi="Arial" w:cs="Arial"/>
          <w:color w:val="000000"/>
          <w:sz w:val="21"/>
          <w:szCs w:val="21"/>
          <w:lang w:eastAsia="ru-RU"/>
        </w:rPr>
        <w:t xml:space="preserve"> </w:t>
      </w:r>
      <w:proofErr w:type="spellStart"/>
      <w:r w:rsidRPr="004920D2">
        <w:rPr>
          <w:rFonts w:ascii="Arial" w:eastAsia="Times New Roman" w:hAnsi="Arial" w:cs="Arial"/>
          <w:color w:val="000000"/>
          <w:sz w:val="21"/>
          <w:szCs w:val="21"/>
          <w:lang w:eastAsia="ru-RU"/>
        </w:rPr>
        <w:t>прослеживаемость</w:t>
      </w:r>
      <w:proofErr w:type="spellEnd"/>
      <w:r w:rsidRPr="004920D2">
        <w:rPr>
          <w:rFonts w:ascii="Arial" w:eastAsia="Times New Roman" w:hAnsi="Arial" w:cs="Arial"/>
          <w:color w:val="000000"/>
          <w:sz w:val="21"/>
          <w:szCs w:val="21"/>
          <w:lang w:eastAsia="ru-RU"/>
        </w:rPr>
        <w:t xml:space="preserve"> и служит основой для мониторинга и управления качеством услуг, предоставляемых каждым субъектом в цепочке.</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 xml:space="preserve">Эта возможность является промежуточным результатом автоматизации всех бизнес-процессов на базе </w:t>
      </w:r>
      <w:proofErr w:type="spellStart"/>
      <w:r w:rsidRPr="004920D2">
        <w:rPr>
          <w:rFonts w:ascii="Arial" w:eastAsia="Times New Roman" w:hAnsi="Arial" w:cs="Arial"/>
          <w:color w:val="000000"/>
          <w:sz w:val="21"/>
          <w:szCs w:val="21"/>
          <w:lang w:eastAsia="ru-RU"/>
        </w:rPr>
        <w:t>workflow</w:t>
      </w:r>
      <w:proofErr w:type="spellEnd"/>
      <w:r w:rsidRPr="004920D2">
        <w:rPr>
          <w:rFonts w:ascii="Arial" w:eastAsia="Times New Roman" w:hAnsi="Arial" w:cs="Arial"/>
          <w:color w:val="000000"/>
          <w:sz w:val="21"/>
          <w:szCs w:val="21"/>
          <w:lang w:eastAsia="ru-RU"/>
        </w:rPr>
        <w:t xml:space="preserve"> и не требует дополнительных затрат. Вероятно, это самый сильный аргумент в пользу технологии </w:t>
      </w:r>
      <w:proofErr w:type="spellStart"/>
      <w:r w:rsidRPr="004920D2">
        <w:rPr>
          <w:rFonts w:ascii="Arial" w:eastAsia="Times New Roman" w:hAnsi="Arial" w:cs="Arial"/>
          <w:color w:val="000000"/>
          <w:sz w:val="21"/>
          <w:szCs w:val="21"/>
          <w:lang w:eastAsia="ru-RU"/>
        </w:rPr>
        <w:t>workflow</w:t>
      </w:r>
      <w:proofErr w:type="spellEnd"/>
      <w:r w:rsidRPr="004920D2">
        <w:rPr>
          <w:rFonts w:ascii="Arial" w:eastAsia="Times New Roman" w:hAnsi="Arial" w:cs="Arial"/>
          <w:color w:val="000000"/>
          <w:sz w:val="21"/>
          <w:szCs w:val="21"/>
          <w:lang w:eastAsia="ru-RU"/>
        </w:rPr>
        <w:t xml:space="preserve"> как одного из способов, открывающих путь к созданию виртуального предприятия.</w:t>
      </w:r>
    </w:p>
    <w:p w:rsidR="004920D2" w:rsidRPr="004920D2" w:rsidRDefault="004920D2" w:rsidP="004920D2">
      <w:pPr>
        <w:shd w:val="clear" w:color="auto" w:fill="FFFFFF"/>
        <w:spacing w:after="75" w:line="240" w:lineRule="auto"/>
        <w:jc w:val="both"/>
        <w:outlineLvl w:val="3"/>
        <w:rPr>
          <w:rFonts w:ascii="Arial" w:eastAsia="Times New Roman" w:hAnsi="Arial" w:cs="Arial"/>
          <w:b/>
          <w:bCs/>
          <w:color w:val="000000"/>
          <w:sz w:val="23"/>
          <w:szCs w:val="23"/>
          <w:lang w:eastAsia="ru-RU"/>
        </w:rPr>
      </w:pPr>
      <w:r w:rsidRPr="004920D2">
        <w:rPr>
          <w:rFonts w:ascii="Arial" w:eastAsia="Times New Roman" w:hAnsi="Arial" w:cs="Arial"/>
          <w:b/>
          <w:bCs/>
          <w:color w:val="000000"/>
          <w:sz w:val="23"/>
          <w:szCs w:val="23"/>
          <w:lang w:eastAsia="ru-RU"/>
        </w:rPr>
        <w:t>Управление предприятием</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Наконец, в рамках виртуального предприятия существует один субъект, который организует и направляет деятельность остальных. Этим субъектом является тот, кто разработал и внедрил данную службу, занимается его эксплуатацией и маркетингом и является его владельцем.</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Такое предприятие по необходимости опирается на одного индивидуума или на небольшую группу перспективно мыслящих лидеров, которые изначально разработали сервис и решили его внедрить. Оно должно собрать команду высококомпетентных специалистов для осуществления следующих задач:</w:t>
      </w:r>
    </w:p>
    <w:p w:rsidR="004920D2" w:rsidRPr="004920D2" w:rsidRDefault="004920D2" w:rsidP="004920D2">
      <w:pPr>
        <w:numPr>
          <w:ilvl w:val="0"/>
          <w:numId w:val="15"/>
        </w:numPr>
        <w:shd w:val="clear" w:color="auto" w:fill="FFFFFF"/>
        <w:spacing w:before="100" w:beforeAutospacing="1" w:after="100" w:afterAutospacing="1" w:line="240" w:lineRule="auto"/>
        <w:ind w:left="0"/>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проектирование всех процессов, необходимых для поддержки данной службы;</w:t>
      </w:r>
    </w:p>
    <w:p w:rsidR="004920D2" w:rsidRPr="004920D2" w:rsidRDefault="004920D2" w:rsidP="004920D2">
      <w:pPr>
        <w:numPr>
          <w:ilvl w:val="0"/>
          <w:numId w:val="15"/>
        </w:numPr>
        <w:shd w:val="clear" w:color="auto" w:fill="FFFFFF"/>
        <w:spacing w:before="100" w:beforeAutospacing="1" w:after="100" w:afterAutospacing="1" w:line="240" w:lineRule="auto"/>
        <w:ind w:left="0"/>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прогнозирование рыночных возможностей с целью определения объема необходимых ресурсов и его постоянной корректировки;</w:t>
      </w:r>
    </w:p>
    <w:p w:rsidR="004920D2" w:rsidRPr="004920D2" w:rsidRDefault="004920D2" w:rsidP="004920D2">
      <w:pPr>
        <w:numPr>
          <w:ilvl w:val="0"/>
          <w:numId w:val="15"/>
        </w:numPr>
        <w:shd w:val="clear" w:color="auto" w:fill="FFFFFF"/>
        <w:spacing w:before="100" w:beforeAutospacing="1" w:after="100" w:afterAutospacing="1" w:line="240" w:lineRule="auto"/>
        <w:ind w:left="0"/>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активный маркетинг планируемых услуг и их защита всеми доступными законными средствами;</w:t>
      </w:r>
    </w:p>
    <w:p w:rsidR="004920D2" w:rsidRPr="004920D2" w:rsidRDefault="004920D2" w:rsidP="004920D2">
      <w:pPr>
        <w:numPr>
          <w:ilvl w:val="0"/>
          <w:numId w:val="15"/>
        </w:numPr>
        <w:shd w:val="clear" w:color="auto" w:fill="FFFFFF"/>
        <w:spacing w:before="100" w:beforeAutospacing="1" w:after="100" w:afterAutospacing="1" w:line="240" w:lineRule="auto"/>
        <w:ind w:left="0"/>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заключение контрактов на необходимые ресурсы;</w:t>
      </w:r>
    </w:p>
    <w:p w:rsidR="004920D2" w:rsidRPr="004920D2" w:rsidRDefault="004920D2" w:rsidP="004920D2">
      <w:pPr>
        <w:numPr>
          <w:ilvl w:val="0"/>
          <w:numId w:val="15"/>
        </w:numPr>
        <w:shd w:val="clear" w:color="auto" w:fill="FFFFFF"/>
        <w:spacing w:before="100" w:beforeAutospacing="1" w:after="100" w:afterAutospacing="1" w:line="240" w:lineRule="auto"/>
        <w:ind w:left="0"/>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ревизия предоставляемых услуг с точки зрения качества;</w:t>
      </w:r>
    </w:p>
    <w:p w:rsidR="004920D2" w:rsidRPr="004920D2" w:rsidRDefault="004920D2" w:rsidP="004920D2">
      <w:pPr>
        <w:numPr>
          <w:ilvl w:val="0"/>
          <w:numId w:val="15"/>
        </w:numPr>
        <w:shd w:val="clear" w:color="auto" w:fill="FFFFFF"/>
        <w:spacing w:before="100" w:beforeAutospacing="1" w:after="100" w:afterAutospacing="1" w:line="240" w:lineRule="auto"/>
        <w:ind w:left="0"/>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постоянное сравнение ресурсов, привлекаемых по контракту, с эталонами и привлечение альтернативных ресурсов там, где это целесообразно.</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Все эти функции носят более или менее «интеллектуальный» характер и могут эффективно поддерживаться технологиями управления знаниями.</w:t>
      </w:r>
    </w:p>
    <w:p w:rsidR="004920D2" w:rsidRPr="004920D2" w:rsidRDefault="004920D2" w:rsidP="004920D2">
      <w:pPr>
        <w:shd w:val="clear" w:color="auto" w:fill="FFFFFF"/>
        <w:spacing w:after="75" w:line="240" w:lineRule="auto"/>
        <w:jc w:val="both"/>
        <w:outlineLvl w:val="3"/>
        <w:rPr>
          <w:rFonts w:ascii="Arial" w:eastAsia="Times New Roman" w:hAnsi="Arial" w:cs="Arial"/>
          <w:b/>
          <w:bCs/>
          <w:color w:val="000000"/>
          <w:sz w:val="23"/>
          <w:szCs w:val="23"/>
          <w:lang w:eastAsia="ru-RU"/>
        </w:rPr>
      </w:pPr>
      <w:r w:rsidRPr="004920D2">
        <w:rPr>
          <w:rFonts w:ascii="Arial" w:eastAsia="Times New Roman" w:hAnsi="Arial" w:cs="Arial"/>
          <w:b/>
          <w:bCs/>
          <w:color w:val="000000"/>
          <w:sz w:val="23"/>
          <w:szCs w:val="23"/>
          <w:lang w:eastAsia="ru-RU"/>
        </w:rPr>
        <w:t xml:space="preserve">Виртуальное предприятие и системы </w:t>
      </w:r>
      <w:proofErr w:type="spellStart"/>
      <w:r w:rsidRPr="004920D2">
        <w:rPr>
          <w:rFonts w:ascii="Arial" w:eastAsia="Times New Roman" w:hAnsi="Arial" w:cs="Arial"/>
          <w:b/>
          <w:bCs/>
          <w:color w:val="000000"/>
          <w:sz w:val="23"/>
          <w:szCs w:val="23"/>
          <w:lang w:eastAsia="ru-RU"/>
        </w:rPr>
        <w:t>workflow</w:t>
      </w:r>
      <w:proofErr w:type="spellEnd"/>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 xml:space="preserve">Системы </w:t>
      </w:r>
      <w:proofErr w:type="spellStart"/>
      <w:r w:rsidRPr="004920D2">
        <w:rPr>
          <w:rFonts w:ascii="Arial" w:eastAsia="Times New Roman" w:hAnsi="Arial" w:cs="Arial"/>
          <w:color w:val="000000"/>
          <w:sz w:val="21"/>
          <w:szCs w:val="21"/>
          <w:lang w:eastAsia="ru-RU"/>
        </w:rPr>
        <w:t>workflow</w:t>
      </w:r>
      <w:proofErr w:type="spellEnd"/>
      <w:r w:rsidRPr="004920D2">
        <w:rPr>
          <w:rFonts w:ascii="Arial" w:eastAsia="Times New Roman" w:hAnsi="Arial" w:cs="Arial"/>
          <w:color w:val="000000"/>
          <w:sz w:val="21"/>
          <w:szCs w:val="21"/>
          <w:lang w:eastAsia="ru-RU"/>
        </w:rPr>
        <w:t xml:space="preserve"> должны уметь автоматизировать процессы, выходящие за границы компании, в рамках всей цепочки добавленного качества виртуального предприятия - «производитель-клиент», «поставщик-производитель». Преимущество этих систем заключается в их способности легко «сшивать» различные приложения, поддерживая бизнес-процесс путем интеграции пользователей и других систем.</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 xml:space="preserve">Основные требования к системам </w:t>
      </w:r>
      <w:proofErr w:type="spellStart"/>
      <w:r w:rsidRPr="004920D2">
        <w:rPr>
          <w:rFonts w:ascii="Arial" w:eastAsia="Times New Roman" w:hAnsi="Arial" w:cs="Arial"/>
          <w:color w:val="000000"/>
          <w:sz w:val="21"/>
          <w:szCs w:val="21"/>
          <w:lang w:eastAsia="ru-RU"/>
        </w:rPr>
        <w:t>workflow</w:t>
      </w:r>
      <w:proofErr w:type="spellEnd"/>
      <w:r w:rsidRPr="004920D2">
        <w:rPr>
          <w:rFonts w:ascii="Arial" w:eastAsia="Times New Roman" w:hAnsi="Arial" w:cs="Arial"/>
          <w:color w:val="000000"/>
          <w:sz w:val="21"/>
          <w:szCs w:val="21"/>
          <w:lang w:eastAsia="ru-RU"/>
        </w:rPr>
        <w:t xml:space="preserve"> в рамках виртуального предприятия:</w:t>
      </w:r>
    </w:p>
    <w:p w:rsidR="004920D2" w:rsidRPr="004920D2" w:rsidRDefault="004920D2" w:rsidP="004920D2">
      <w:pPr>
        <w:numPr>
          <w:ilvl w:val="0"/>
          <w:numId w:val="16"/>
        </w:numPr>
        <w:shd w:val="clear" w:color="auto" w:fill="FFFFFF"/>
        <w:spacing w:before="100" w:beforeAutospacing="1" w:after="100" w:afterAutospacing="1" w:line="240" w:lineRule="auto"/>
        <w:ind w:left="0"/>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полнофункциональная маршрутизация - ориентация на аутсорсинг предполагает возможность направлять работу сотрудникам, клиентам и партнерам;</w:t>
      </w:r>
    </w:p>
    <w:p w:rsidR="004920D2" w:rsidRPr="004920D2" w:rsidRDefault="004920D2" w:rsidP="004920D2">
      <w:pPr>
        <w:numPr>
          <w:ilvl w:val="0"/>
          <w:numId w:val="16"/>
        </w:numPr>
        <w:shd w:val="clear" w:color="auto" w:fill="FFFFFF"/>
        <w:spacing w:before="100" w:beforeAutospacing="1" w:after="100" w:afterAutospacing="1" w:line="240" w:lineRule="auto"/>
        <w:ind w:left="0"/>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гибкость (легкая адаптация процесса при помощи графического описания, динамичное связывание фрагментов процесса «на ходу», позволяя участникам использовать существующие функции и, при наличии необходимых полномочий, создавать новые адаптерные интерфейсы для связи c системами управления документами, ERP-системами, а также новые технологии);</w:t>
      </w:r>
    </w:p>
    <w:p w:rsidR="004920D2" w:rsidRPr="004920D2" w:rsidRDefault="004920D2" w:rsidP="004920D2">
      <w:pPr>
        <w:numPr>
          <w:ilvl w:val="0"/>
          <w:numId w:val="16"/>
        </w:numPr>
        <w:shd w:val="clear" w:color="auto" w:fill="FFFFFF"/>
        <w:spacing w:before="100" w:beforeAutospacing="1" w:after="100" w:afterAutospacing="1" w:line="240" w:lineRule="auto"/>
        <w:ind w:left="0"/>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масштабируемость (базовые функции распределяются между несколькими узлами и при этом хорошо функционируют на небольших серверах).</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lastRenderedPageBreak/>
        <w:t xml:space="preserve">Хотелось бы здесь привести высказывание известного эксперта в области систем </w:t>
      </w:r>
      <w:proofErr w:type="spellStart"/>
      <w:r w:rsidRPr="004920D2">
        <w:rPr>
          <w:rFonts w:ascii="Arial" w:eastAsia="Times New Roman" w:hAnsi="Arial" w:cs="Arial"/>
          <w:color w:val="000000"/>
          <w:sz w:val="21"/>
          <w:szCs w:val="21"/>
          <w:lang w:eastAsia="ru-RU"/>
        </w:rPr>
        <w:t>workflow</w:t>
      </w:r>
      <w:proofErr w:type="spellEnd"/>
      <w:r w:rsidRPr="004920D2">
        <w:rPr>
          <w:rFonts w:ascii="Arial" w:eastAsia="Times New Roman" w:hAnsi="Arial" w:cs="Arial"/>
          <w:color w:val="000000"/>
          <w:sz w:val="21"/>
          <w:szCs w:val="21"/>
          <w:lang w:eastAsia="ru-RU"/>
        </w:rPr>
        <w:t xml:space="preserve"> Мартина </w:t>
      </w:r>
      <w:proofErr w:type="spellStart"/>
      <w:r w:rsidRPr="004920D2">
        <w:rPr>
          <w:rFonts w:ascii="Arial" w:eastAsia="Times New Roman" w:hAnsi="Arial" w:cs="Arial"/>
          <w:color w:val="000000"/>
          <w:sz w:val="21"/>
          <w:szCs w:val="21"/>
          <w:lang w:eastAsia="ru-RU"/>
        </w:rPr>
        <w:t>Адера</w:t>
      </w:r>
      <w:proofErr w:type="spellEnd"/>
      <w:r w:rsidRPr="004920D2">
        <w:rPr>
          <w:rFonts w:ascii="Arial" w:eastAsia="Times New Roman" w:hAnsi="Arial" w:cs="Arial"/>
          <w:color w:val="000000"/>
          <w:sz w:val="21"/>
          <w:szCs w:val="21"/>
          <w:lang w:eastAsia="ru-RU"/>
        </w:rPr>
        <w:t xml:space="preserve">: «без </w:t>
      </w:r>
      <w:proofErr w:type="spellStart"/>
      <w:r w:rsidRPr="004920D2">
        <w:rPr>
          <w:rFonts w:ascii="Arial" w:eastAsia="Times New Roman" w:hAnsi="Arial" w:cs="Arial"/>
          <w:color w:val="000000"/>
          <w:sz w:val="21"/>
          <w:szCs w:val="21"/>
          <w:lang w:eastAsia="ru-RU"/>
        </w:rPr>
        <w:t>workflow</w:t>
      </w:r>
      <w:proofErr w:type="spellEnd"/>
      <w:r w:rsidRPr="004920D2">
        <w:rPr>
          <w:rFonts w:ascii="Arial" w:eastAsia="Times New Roman" w:hAnsi="Arial" w:cs="Arial"/>
          <w:color w:val="000000"/>
          <w:sz w:val="21"/>
          <w:szCs w:val="21"/>
          <w:lang w:eastAsia="ru-RU"/>
        </w:rPr>
        <w:t xml:space="preserve"> стоимость эксплуатации такого сложного комплекса сводит на нет эффект от ожидаемых преимуществ». Благодаря стандартам </w:t>
      </w:r>
      <w:proofErr w:type="spellStart"/>
      <w:r w:rsidRPr="004920D2">
        <w:rPr>
          <w:rFonts w:ascii="Arial" w:eastAsia="Times New Roman" w:hAnsi="Arial" w:cs="Arial"/>
          <w:color w:val="000000"/>
          <w:sz w:val="21"/>
          <w:szCs w:val="21"/>
          <w:lang w:eastAsia="ru-RU"/>
        </w:rPr>
        <w:t>WfMC</w:t>
      </w:r>
      <w:proofErr w:type="spellEnd"/>
      <w:r w:rsidRPr="004920D2">
        <w:rPr>
          <w:rFonts w:ascii="Arial" w:eastAsia="Times New Roman" w:hAnsi="Arial" w:cs="Arial"/>
          <w:color w:val="000000"/>
          <w:sz w:val="21"/>
          <w:szCs w:val="21"/>
          <w:lang w:eastAsia="ru-RU"/>
        </w:rPr>
        <w:t xml:space="preserve"> продукты </w:t>
      </w:r>
      <w:proofErr w:type="spellStart"/>
      <w:r w:rsidRPr="004920D2">
        <w:rPr>
          <w:rFonts w:ascii="Arial" w:eastAsia="Times New Roman" w:hAnsi="Arial" w:cs="Arial"/>
          <w:color w:val="000000"/>
          <w:sz w:val="21"/>
          <w:szCs w:val="21"/>
          <w:lang w:eastAsia="ru-RU"/>
        </w:rPr>
        <w:t>workflow</w:t>
      </w:r>
      <w:proofErr w:type="spellEnd"/>
      <w:r w:rsidRPr="004920D2">
        <w:rPr>
          <w:rFonts w:ascii="Arial" w:eastAsia="Times New Roman" w:hAnsi="Arial" w:cs="Arial"/>
          <w:color w:val="000000"/>
          <w:sz w:val="21"/>
          <w:szCs w:val="21"/>
          <w:lang w:eastAsia="ru-RU"/>
        </w:rPr>
        <w:t xml:space="preserve"> могут взаимодействовать через инфраструктуры </w:t>
      </w:r>
      <w:proofErr w:type="spellStart"/>
      <w:r w:rsidRPr="004920D2">
        <w:rPr>
          <w:rFonts w:ascii="Arial" w:eastAsia="Times New Roman" w:hAnsi="Arial" w:cs="Arial"/>
          <w:color w:val="000000"/>
          <w:sz w:val="21"/>
          <w:szCs w:val="21"/>
          <w:lang w:eastAsia="ru-RU"/>
        </w:rPr>
        <w:t>Internet</w:t>
      </w:r>
      <w:proofErr w:type="spellEnd"/>
      <w:r w:rsidRPr="004920D2">
        <w:rPr>
          <w:rFonts w:ascii="Arial" w:eastAsia="Times New Roman" w:hAnsi="Arial" w:cs="Arial"/>
          <w:color w:val="000000"/>
          <w:sz w:val="21"/>
          <w:szCs w:val="21"/>
          <w:lang w:eastAsia="ru-RU"/>
        </w:rPr>
        <w:t xml:space="preserve"> в рамках виртуального предприятия.</w:t>
      </w:r>
    </w:p>
    <w:p w:rsidR="004920D2" w:rsidRPr="004920D2" w:rsidRDefault="004920D2" w:rsidP="004920D2">
      <w:pPr>
        <w:shd w:val="clear" w:color="auto" w:fill="FFFFFF"/>
        <w:spacing w:after="150" w:line="240" w:lineRule="auto"/>
        <w:jc w:val="both"/>
        <w:outlineLvl w:val="2"/>
        <w:rPr>
          <w:rFonts w:ascii="Arial" w:eastAsia="Times New Roman" w:hAnsi="Arial" w:cs="Arial"/>
          <w:color w:val="000000"/>
          <w:sz w:val="26"/>
          <w:szCs w:val="26"/>
          <w:lang w:eastAsia="ru-RU"/>
        </w:rPr>
      </w:pPr>
      <w:r w:rsidRPr="004920D2">
        <w:rPr>
          <w:rFonts w:ascii="Arial" w:eastAsia="Times New Roman" w:hAnsi="Arial" w:cs="Arial"/>
          <w:color w:val="000000"/>
          <w:sz w:val="26"/>
          <w:szCs w:val="26"/>
          <w:lang w:eastAsia="ru-RU"/>
        </w:rPr>
        <w:t>Выводы</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Процесс эволюции к подлинно виртуальному предприятию, по всей вероятности, будет весьма длительным, поскольку он требует многочисленных изменений в нынешней практике, существующей во многих сферах деятельности. Такая эволюция:</w:t>
      </w:r>
    </w:p>
    <w:p w:rsidR="004920D2" w:rsidRPr="004920D2" w:rsidRDefault="004920D2" w:rsidP="004920D2">
      <w:pPr>
        <w:numPr>
          <w:ilvl w:val="0"/>
          <w:numId w:val="17"/>
        </w:numPr>
        <w:shd w:val="clear" w:color="auto" w:fill="FFFFFF"/>
        <w:spacing w:before="100" w:beforeAutospacing="1" w:after="100" w:afterAutospacing="1" w:line="240" w:lineRule="auto"/>
        <w:ind w:left="0"/>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будет иметь правовые последствия;</w:t>
      </w:r>
    </w:p>
    <w:p w:rsidR="004920D2" w:rsidRPr="004920D2" w:rsidRDefault="004920D2" w:rsidP="004920D2">
      <w:pPr>
        <w:numPr>
          <w:ilvl w:val="0"/>
          <w:numId w:val="17"/>
        </w:numPr>
        <w:shd w:val="clear" w:color="auto" w:fill="FFFFFF"/>
        <w:spacing w:before="100" w:beforeAutospacing="1" w:after="100" w:afterAutospacing="1" w:line="240" w:lineRule="auto"/>
        <w:ind w:left="0"/>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потребует новых методов оценки активов предприятия, основывающихся не только на их физических характеристиках и численности штата, но и на таких существенных факторах, как способность привлекать большую клиентуру, безупречно вести дело и предоставлять продукты и услуги, обладающие реальной дополнительной ценностью;</w:t>
      </w:r>
    </w:p>
    <w:p w:rsidR="004920D2" w:rsidRPr="004920D2" w:rsidRDefault="004920D2" w:rsidP="004920D2">
      <w:pPr>
        <w:numPr>
          <w:ilvl w:val="0"/>
          <w:numId w:val="17"/>
        </w:numPr>
        <w:shd w:val="clear" w:color="auto" w:fill="FFFFFF"/>
        <w:spacing w:before="100" w:beforeAutospacing="1" w:after="100" w:afterAutospacing="1" w:line="240" w:lineRule="auto"/>
        <w:ind w:left="0"/>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изменит отношения между профсоюзами и предприятиями;</w:t>
      </w:r>
    </w:p>
    <w:p w:rsidR="004920D2" w:rsidRPr="004920D2" w:rsidRDefault="004920D2" w:rsidP="004920D2">
      <w:pPr>
        <w:numPr>
          <w:ilvl w:val="0"/>
          <w:numId w:val="17"/>
        </w:numPr>
        <w:shd w:val="clear" w:color="auto" w:fill="FFFFFF"/>
        <w:spacing w:before="100" w:beforeAutospacing="1" w:after="100" w:afterAutospacing="1" w:line="240" w:lineRule="auto"/>
        <w:ind w:left="0"/>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породит массовые перемещения деятельности между странами и крупными экономическими регионами, приведя к необходимости создания новых механизмов регулирования для распределения работы на международном уровне;</w:t>
      </w:r>
    </w:p>
    <w:p w:rsidR="004920D2" w:rsidRPr="004920D2" w:rsidRDefault="004920D2" w:rsidP="004920D2">
      <w:pPr>
        <w:numPr>
          <w:ilvl w:val="0"/>
          <w:numId w:val="17"/>
        </w:numPr>
        <w:shd w:val="clear" w:color="auto" w:fill="FFFFFF"/>
        <w:spacing w:before="100" w:beforeAutospacing="1" w:after="100" w:afterAutospacing="1" w:line="240" w:lineRule="auto"/>
        <w:ind w:left="0"/>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изменит характер конкуренции между предприятиями, в некоторых случаях разрушив нынешний барьер, препятствующий приходу новых конкурентов в существующий бизнес, благодаря привнесению новых способов дистрибуции и производства.</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 xml:space="preserve">Для электронного бизнеса ключевым является четкое определение бизнес-процессов. Системы </w:t>
      </w:r>
      <w:proofErr w:type="spellStart"/>
      <w:r w:rsidRPr="004920D2">
        <w:rPr>
          <w:rFonts w:ascii="Arial" w:eastAsia="Times New Roman" w:hAnsi="Arial" w:cs="Arial"/>
          <w:color w:val="000000"/>
          <w:sz w:val="21"/>
          <w:szCs w:val="21"/>
          <w:lang w:eastAsia="ru-RU"/>
        </w:rPr>
        <w:t>workflow</w:t>
      </w:r>
      <w:proofErr w:type="spellEnd"/>
      <w:r w:rsidRPr="004920D2">
        <w:rPr>
          <w:rFonts w:ascii="Arial" w:eastAsia="Times New Roman" w:hAnsi="Arial" w:cs="Arial"/>
          <w:color w:val="000000"/>
          <w:sz w:val="21"/>
          <w:szCs w:val="21"/>
          <w:lang w:eastAsia="ru-RU"/>
        </w:rPr>
        <w:t xml:space="preserve"> жизненно необходимы для виртуальных предприятий, потому что они нацелены на автоматизацию ПРОЦЕССОВ, «умея» интегрировать различные приложения, а также «умея» связываться между собой.</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Чтобы эффект этой эволюции проявился в полной мере, вероятно, потребуется лет двадцать. Но даже и тогда крупные традиционные предприятия не утратят своей мощи, взяв на вооружение некоторые формы деятельности, более или менее напоминающие виртуальные предприятия.</w:t>
      </w:r>
    </w:p>
    <w:p w:rsidR="004920D2" w:rsidRPr="004920D2" w:rsidRDefault="004920D2" w:rsidP="004920D2">
      <w:pPr>
        <w:shd w:val="clear" w:color="auto" w:fill="FFFFFF"/>
        <w:spacing w:after="0" w:line="240" w:lineRule="auto"/>
        <w:jc w:val="both"/>
        <w:rPr>
          <w:rFonts w:ascii="Arial" w:eastAsia="Times New Roman" w:hAnsi="Arial" w:cs="Arial"/>
          <w:color w:val="000000"/>
          <w:sz w:val="21"/>
          <w:szCs w:val="21"/>
          <w:lang w:eastAsia="ru-RU"/>
        </w:rPr>
      </w:pPr>
      <w:r w:rsidRPr="004920D2">
        <w:rPr>
          <w:rFonts w:ascii="Arial" w:eastAsia="Times New Roman" w:hAnsi="Arial" w:cs="Arial"/>
          <w:color w:val="000000"/>
          <w:sz w:val="21"/>
          <w:szCs w:val="21"/>
          <w:lang w:eastAsia="ru-RU"/>
        </w:rPr>
        <w:t>Некоторые динамично развивающиеся компании, обслуживающие традиционные предприятия, уже являются виртуальными организациями и тем самым подталкивают своих клиентов к перестройке собственной деятельности. Если они будут выполнять свои контракты по обслуживанию, это новое направление приобретет очень большое сходство с виртуальным предприятием, с тем отличием, что подразделения будут иметь большую автономию.</w:t>
      </w:r>
    </w:p>
    <w:p w:rsidR="00387608" w:rsidRDefault="00393EF8" w:rsidP="007E2BFF">
      <w:pPr>
        <w:shd w:val="clear" w:color="auto" w:fill="FFFFFF"/>
        <w:spacing w:after="0" w:line="360" w:lineRule="atLeast"/>
        <w:ind w:firstLine="709"/>
        <w:jc w:val="both"/>
        <w:rPr>
          <w:rFonts w:ascii="Times New Roman" w:eastAsia="Times New Roman" w:hAnsi="Times New Roman" w:cs="Times New Roman"/>
          <w:color w:val="000000"/>
          <w:sz w:val="27"/>
          <w:szCs w:val="27"/>
          <w:lang w:eastAsia="ru-RU"/>
        </w:rPr>
      </w:pPr>
      <w:hyperlink r:id="rId53" w:history="1">
        <w:r w:rsidR="004920D2" w:rsidRPr="00272453">
          <w:rPr>
            <w:rStyle w:val="Hyperlink"/>
            <w:rFonts w:ascii="Times New Roman" w:eastAsia="Times New Roman" w:hAnsi="Times New Roman" w:cs="Times New Roman"/>
            <w:sz w:val="27"/>
            <w:szCs w:val="27"/>
            <w:lang w:eastAsia="ru-RU"/>
          </w:rPr>
          <w:t>http://www.osp.ru/os/2000/04/177994/</w:t>
        </w:r>
      </w:hyperlink>
    </w:p>
    <w:p w:rsidR="004920D2" w:rsidRDefault="004920D2" w:rsidP="007E2BFF">
      <w:pPr>
        <w:shd w:val="clear" w:color="auto" w:fill="FFFFFF"/>
        <w:spacing w:after="0" w:line="360" w:lineRule="atLeast"/>
        <w:ind w:firstLine="709"/>
        <w:jc w:val="both"/>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w:t>
      </w:r>
    </w:p>
    <w:p w:rsidR="00AE2D3D" w:rsidRDefault="00AE2D3D" w:rsidP="00AE2D3D">
      <w:pPr>
        <w:pStyle w:val="NormalWeb"/>
        <w:spacing w:before="120" w:beforeAutospacing="0" w:after="120" w:afterAutospacing="0" w:line="270" w:lineRule="atLeast"/>
        <w:rPr>
          <w:rFonts w:ascii="Arial" w:hAnsi="Arial" w:cs="Arial"/>
          <w:color w:val="555555"/>
          <w:sz w:val="18"/>
          <w:szCs w:val="18"/>
        </w:rPr>
      </w:pPr>
      <w:r>
        <w:rPr>
          <w:rFonts w:ascii="Arial" w:hAnsi="Arial" w:cs="Arial"/>
          <w:color w:val="555555"/>
          <w:sz w:val="18"/>
          <w:szCs w:val="18"/>
        </w:rPr>
        <w:t>Существует множество определений виртуального предприятия как сетевой организационной формы. Однако, с учетом особенностей практического функционирования таких структур, виртуальное предприятие можно определить как временную кооперационную сеть предприятий (организаций, отдельных коллективов и людей), обладающих ключевыми компетенциями для наилучшего выполнения рыночного заказа, базирующуюся на единой информационной системе[5].</w:t>
      </w:r>
    </w:p>
    <w:p w:rsidR="00AE2D3D" w:rsidRDefault="00AE2D3D" w:rsidP="00AE2D3D">
      <w:pPr>
        <w:pStyle w:val="NormalWeb"/>
        <w:spacing w:before="120" w:beforeAutospacing="0" w:after="120" w:afterAutospacing="0" w:line="270" w:lineRule="atLeast"/>
        <w:rPr>
          <w:rFonts w:ascii="Arial" w:hAnsi="Arial" w:cs="Arial"/>
          <w:color w:val="555555"/>
          <w:sz w:val="18"/>
          <w:szCs w:val="18"/>
        </w:rPr>
      </w:pPr>
      <w:r>
        <w:rPr>
          <w:rFonts w:ascii="Arial" w:hAnsi="Arial" w:cs="Arial"/>
          <w:color w:val="555555"/>
          <w:sz w:val="18"/>
          <w:szCs w:val="18"/>
        </w:rPr>
        <w:t>С маркетинговой точки зрения, цель виртуального предприятия – это получение прибыли путем максимального удовлетворения нужд и потребностей потребителей в товарах (услугах) быстрее и лучше потенциальных конкурентов. Очевидно, что данная цель присуща всем ориентированным на рынок предприятиям. Но, во-первых, виртуальные предприятия, как правило, ориентируются не на удовлетворения нужд и потребностей какого-то "усредненного" сегмента рынка, а на выполнение определенных рыночных заказов вплоть до удовлетворения определенных запросов конкретных потребителей (заказчиков). И, во-вторых, виртуальное предприятие увеличивает скорость и качество выполнения заказа путем объединения ресурсов различных партнеров в единую систему.</w:t>
      </w:r>
    </w:p>
    <w:p w:rsidR="00AE2D3D" w:rsidRDefault="00AE2D3D" w:rsidP="00AE2D3D">
      <w:pPr>
        <w:pStyle w:val="NormalWeb"/>
        <w:spacing w:before="120" w:beforeAutospacing="0" w:after="120" w:afterAutospacing="0" w:line="270" w:lineRule="atLeast"/>
        <w:rPr>
          <w:rFonts w:ascii="Arial" w:hAnsi="Arial" w:cs="Arial"/>
          <w:color w:val="555555"/>
          <w:sz w:val="18"/>
          <w:szCs w:val="18"/>
        </w:rPr>
      </w:pPr>
      <w:r>
        <w:rPr>
          <w:rFonts w:ascii="Arial" w:hAnsi="Arial" w:cs="Arial"/>
          <w:color w:val="555555"/>
          <w:sz w:val="18"/>
          <w:szCs w:val="18"/>
        </w:rPr>
        <w:t xml:space="preserve">С практической точки зрения, обычному предприятию, например, для разработки и выведения нового товара на рынок требуется привлечение значительных ресурсов. В отличие от него виртуальное предприятие ищет новых партнеров, обладающих соответствующими рыночным потребностям ресурсами, знаниями и </w:t>
      </w:r>
      <w:r>
        <w:rPr>
          <w:rFonts w:ascii="Arial" w:hAnsi="Arial" w:cs="Arial"/>
          <w:color w:val="555555"/>
          <w:sz w:val="18"/>
          <w:szCs w:val="18"/>
        </w:rPr>
        <w:lastRenderedPageBreak/>
        <w:t>способностями, для совместной организации и реализации этой деятельности. Т.е. выбираются предприятия (организации, отдельные коллективы, люди), обладающие ключевой компетенцией в форме ресурсов и способностей для достижения конкурентного преимущества на рынке.</w:t>
      </w:r>
    </w:p>
    <w:p w:rsidR="00AE2D3D" w:rsidRDefault="00AE2D3D" w:rsidP="00AE2D3D">
      <w:pPr>
        <w:pStyle w:val="NormalWeb"/>
        <w:spacing w:before="120" w:beforeAutospacing="0" w:after="120" w:afterAutospacing="0" w:line="270" w:lineRule="atLeast"/>
        <w:rPr>
          <w:rFonts w:ascii="Arial" w:hAnsi="Arial" w:cs="Arial"/>
          <w:color w:val="555555"/>
          <w:sz w:val="18"/>
          <w:szCs w:val="18"/>
        </w:rPr>
      </w:pPr>
      <w:r>
        <w:rPr>
          <w:rFonts w:ascii="Arial" w:hAnsi="Arial" w:cs="Arial"/>
          <w:color w:val="555555"/>
          <w:sz w:val="18"/>
          <w:szCs w:val="18"/>
        </w:rPr>
        <w:t>Как правило, партнерство заключается на определенный срок или до достижения определенного результата (например, выполнения заказа). Другими словами, партнерство является временным, и, например, на определенных этапах жизненного цикла изделия или при изменении рыночной ситуации могут в сеть привлекаться новые партнеры или исключаться старые.</w:t>
      </w:r>
    </w:p>
    <w:p w:rsidR="00AE2D3D" w:rsidRDefault="00AE2D3D" w:rsidP="00AE2D3D">
      <w:pPr>
        <w:pStyle w:val="NormalWeb"/>
        <w:spacing w:before="120" w:beforeAutospacing="0" w:after="120" w:afterAutospacing="0" w:line="270" w:lineRule="atLeast"/>
        <w:rPr>
          <w:rFonts w:ascii="Arial" w:hAnsi="Arial" w:cs="Arial"/>
          <w:color w:val="555555"/>
          <w:sz w:val="18"/>
          <w:szCs w:val="18"/>
        </w:rPr>
      </w:pPr>
      <w:r>
        <w:rPr>
          <w:rFonts w:ascii="Arial" w:hAnsi="Arial" w:cs="Arial"/>
          <w:color w:val="555555"/>
          <w:sz w:val="18"/>
          <w:szCs w:val="18"/>
        </w:rPr>
        <w:t>С учетом выше сказанного, можно выделить ключевое достоинство виртуальных форм организаций: возможность выбирать и использовать наилучшие ресурсы, знания и способности с меньшими временными затратами. Из этого достоинства и самой сетевой организации вытекают такие основные конкурентные преимущества виртуальных предприятий, как:</w:t>
      </w:r>
    </w:p>
    <w:p w:rsidR="00AE2D3D" w:rsidRDefault="00AE2D3D" w:rsidP="00AE2D3D">
      <w:pPr>
        <w:pStyle w:val="NormalWeb"/>
        <w:spacing w:before="120" w:beforeAutospacing="0" w:after="120" w:afterAutospacing="0" w:line="270" w:lineRule="atLeast"/>
        <w:rPr>
          <w:rFonts w:ascii="Arial" w:hAnsi="Arial" w:cs="Arial"/>
          <w:color w:val="555555"/>
          <w:sz w:val="18"/>
          <w:szCs w:val="18"/>
        </w:rPr>
      </w:pPr>
      <w:r>
        <w:rPr>
          <w:rFonts w:ascii="Arial" w:hAnsi="Arial" w:cs="Arial"/>
          <w:color w:val="555555"/>
          <w:sz w:val="18"/>
          <w:szCs w:val="18"/>
        </w:rPr>
        <w:t>- скорость выполнения рыночного заказа;</w:t>
      </w:r>
    </w:p>
    <w:p w:rsidR="00AE2D3D" w:rsidRDefault="00AE2D3D" w:rsidP="00AE2D3D">
      <w:pPr>
        <w:pStyle w:val="NormalWeb"/>
        <w:spacing w:before="120" w:beforeAutospacing="0" w:after="120" w:afterAutospacing="0" w:line="270" w:lineRule="atLeast"/>
        <w:rPr>
          <w:rFonts w:ascii="Arial" w:hAnsi="Arial" w:cs="Arial"/>
          <w:color w:val="555555"/>
          <w:sz w:val="18"/>
          <w:szCs w:val="18"/>
        </w:rPr>
      </w:pPr>
      <w:r>
        <w:rPr>
          <w:rFonts w:ascii="Arial" w:hAnsi="Arial" w:cs="Arial"/>
          <w:color w:val="555555"/>
          <w:sz w:val="18"/>
          <w:szCs w:val="18"/>
        </w:rPr>
        <w:t>- возможность снижения совокупных затрат;</w:t>
      </w:r>
    </w:p>
    <w:p w:rsidR="00AE2D3D" w:rsidRDefault="00AE2D3D" w:rsidP="00AE2D3D">
      <w:pPr>
        <w:pStyle w:val="NormalWeb"/>
        <w:spacing w:before="120" w:beforeAutospacing="0" w:after="120" w:afterAutospacing="0" w:line="270" w:lineRule="atLeast"/>
        <w:rPr>
          <w:rFonts w:ascii="Arial" w:hAnsi="Arial" w:cs="Arial"/>
          <w:color w:val="555555"/>
          <w:sz w:val="18"/>
          <w:szCs w:val="18"/>
        </w:rPr>
      </w:pPr>
      <w:r>
        <w:rPr>
          <w:rFonts w:ascii="Arial" w:hAnsi="Arial" w:cs="Arial"/>
          <w:color w:val="555555"/>
          <w:sz w:val="18"/>
          <w:szCs w:val="18"/>
        </w:rPr>
        <w:t>- возможность более полного удовлетворения потребностей заказчика;</w:t>
      </w:r>
    </w:p>
    <w:p w:rsidR="00AE2D3D" w:rsidRDefault="00AE2D3D" w:rsidP="00AE2D3D">
      <w:pPr>
        <w:pStyle w:val="NormalWeb"/>
        <w:spacing w:before="120" w:beforeAutospacing="0" w:after="120" w:afterAutospacing="0" w:line="270" w:lineRule="atLeast"/>
        <w:rPr>
          <w:rFonts w:ascii="Arial" w:hAnsi="Arial" w:cs="Arial"/>
          <w:color w:val="555555"/>
          <w:sz w:val="18"/>
          <w:szCs w:val="18"/>
        </w:rPr>
      </w:pPr>
      <w:r>
        <w:rPr>
          <w:rFonts w:ascii="Arial" w:hAnsi="Arial" w:cs="Arial"/>
          <w:color w:val="555555"/>
          <w:sz w:val="18"/>
          <w:szCs w:val="18"/>
        </w:rPr>
        <w:t>- возможность гибкой адаптации к изменениям окружающей среды;</w:t>
      </w:r>
    </w:p>
    <w:p w:rsidR="00AE2D3D" w:rsidRDefault="00AE2D3D" w:rsidP="00AE2D3D">
      <w:pPr>
        <w:pStyle w:val="NormalWeb"/>
        <w:spacing w:before="120" w:beforeAutospacing="0" w:after="120" w:afterAutospacing="0" w:line="270" w:lineRule="atLeast"/>
        <w:rPr>
          <w:rFonts w:ascii="Arial" w:hAnsi="Arial" w:cs="Arial"/>
          <w:color w:val="555555"/>
          <w:sz w:val="18"/>
          <w:szCs w:val="18"/>
        </w:rPr>
      </w:pPr>
      <w:r>
        <w:rPr>
          <w:rFonts w:ascii="Arial" w:hAnsi="Arial" w:cs="Arial"/>
          <w:color w:val="555555"/>
          <w:sz w:val="18"/>
          <w:szCs w:val="18"/>
        </w:rPr>
        <w:t>- возможность снизить барьеры выхода на новые рынки.</w:t>
      </w:r>
    </w:p>
    <w:p w:rsidR="00AE2D3D" w:rsidRDefault="00AE2D3D" w:rsidP="00AE2D3D">
      <w:pPr>
        <w:pStyle w:val="NormalWeb"/>
        <w:spacing w:before="120" w:beforeAutospacing="0" w:after="120" w:afterAutospacing="0" w:line="270" w:lineRule="atLeast"/>
        <w:rPr>
          <w:rFonts w:ascii="Arial" w:hAnsi="Arial" w:cs="Arial"/>
          <w:color w:val="555555"/>
          <w:sz w:val="18"/>
          <w:szCs w:val="18"/>
        </w:rPr>
      </w:pPr>
      <w:r>
        <w:rPr>
          <w:rFonts w:ascii="Arial" w:hAnsi="Arial" w:cs="Arial"/>
          <w:color w:val="555555"/>
          <w:sz w:val="18"/>
          <w:szCs w:val="18"/>
        </w:rPr>
        <w:t>Проведенный Катаевым А. В. анализ деятельности виртуальных предприятий[6] показал, что основными особенностями виртуальной формы организации являются:</w:t>
      </w:r>
    </w:p>
    <w:p w:rsidR="00AE2D3D" w:rsidRDefault="00AE2D3D" w:rsidP="00AE2D3D">
      <w:pPr>
        <w:pStyle w:val="NormalWeb"/>
        <w:spacing w:before="120" w:beforeAutospacing="0" w:after="120" w:afterAutospacing="0" w:line="270" w:lineRule="atLeast"/>
        <w:rPr>
          <w:rFonts w:ascii="Arial" w:hAnsi="Arial" w:cs="Arial"/>
          <w:color w:val="555555"/>
          <w:sz w:val="18"/>
          <w:szCs w:val="18"/>
        </w:rPr>
      </w:pPr>
      <w:r>
        <w:rPr>
          <w:rFonts w:ascii="Arial" w:hAnsi="Arial" w:cs="Arial"/>
          <w:color w:val="555555"/>
          <w:sz w:val="18"/>
          <w:szCs w:val="18"/>
        </w:rPr>
        <w:t>- открытая распределенная структура;</w:t>
      </w:r>
    </w:p>
    <w:p w:rsidR="00AE2D3D" w:rsidRDefault="00AE2D3D" w:rsidP="00AE2D3D">
      <w:pPr>
        <w:pStyle w:val="NormalWeb"/>
        <w:spacing w:before="120" w:beforeAutospacing="0" w:after="120" w:afterAutospacing="0" w:line="270" w:lineRule="atLeast"/>
        <w:rPr>
          <w:rFonts w:ascii="Arial" w:hAnsi="Arial" w:cs="Arial"/>
          <w:color w:val="555555"/>
          <w:sz w:val="18"/>
          <w:szCs w:val="18"/>
        </w:rPr>
      </w:pPr>
      <w:r>
        <w:rPr>
          <w:rFonts w:ascii="Arial" w:hAnsi="Arial" w:cs="Arial"/>
          <w:color w:val="555555"/>
          <w:sz w:val="18"/>
          <w:szCs w:val="18"/>
        </w:rPr>
        <w:t>- гибкость;</w:t>
      </w:r>
    </w:p>
    <w:p w:rsidR="00AE2D3D" w:rsidRDefault="00AE2D3D" w:rsidP="00AE2D3D">
      <w:pPr>
        <w:pStyle w:val="NormalWeb"/>
        <w:spacing w:before="120" w:beforeAutospacing="0" w:after="120" w:afterAutospacing="0" w:line="270" w:lineRule="atLeast"/>
        <w:rPr>
          <w:rFonts w:ascii="Arial" w:hAnsi="Arial" w:cs="Arial"/>
          <w:color w:val="555555"/>
          <w:sz w:val="18"/>
          <w:szCs w:val="18"/>
        </w:rPr>
      </w:pPr>
      <w:r>
        <w:rPr>
          <w:rFonts w:ascii="Arial" w:hAnsi="Arial" w:cs="Arial"/>
          <w:color w:val="555555"/>
          <w:sz w:val="18"/>
          <w:szCs w:val="18"/>
        </w:rPr>
        <w:t>- приоритет горизонтальных связей;</w:t>
      </w:r>
    </w:p>
    <w:p w:rsidR="00AE2D3D" w:rsidRDefault="00AE2D3D" w:rsidP="00AE2D3D">
      <w:pPr>
        <w:pStyle w:val="NormalWeb"/>
        <w:spacing w:before="120" w:beforeAutospacing="0" w:after="120" w:afterAutospacing="0" w:line="270" w:lineRule="atLeast"/>
        <w:rPr>
          <w:rFonts w:ascii="Arial" w:hAnsi="Arial" w:cs="Arial"/>
          <w:color w:val="555555"/>
          <w:sz w:val="18"/>
          <w:szCs w:val="18"/>
        </w:rPr>
      </w:pPr>
      <w:r>
        <w:rPr>
          <w:rFonts w:ascii="Arial" w:hAnsi="Arial" w:cs="Arial"/>
          <w:color w:val="555555"/>
          <w:sz w:val="18"/>
          <w:szCs w:val="18"/>
        </w:rPr>
        <w:t>- автономность и узкая специализация членов сети;</w:t>
      </w:r>
    </w:p>
    <w:p w:rsidR="00AE2D3D" w:rsidRDefault="00AE2D3D" w:rsidP="00AE2D3D">
      <w:pPr>
        <w:pStyle w:val="NormalWeb"/>
        <w:spacing w:before="120" w:beforeAutospacing="0" w:after="120" w:afterAutospacing="0" w:line="270" w:lineRule="atLeast"/>
        <w:rPr>
          <w:rFonts w:ascii="Arial" w:hAnsi="Arial" w:cs="Arial"/>
          <w:color w:val="555555"/>
          <w:sz w:val="18"/>
          <w:szCs w:val="18"/>
        </w:rPr>
      </w:pPr>
      <w:r>
        <w:rPr>
          <w:rFonts w:ascii="Arial" w:hAnsi="Arial" w:cs="Arial"/>
          <w:color w:val="555555"/>
          <w:sz w:val="18"/>
          <w:szCs w:val="18"/>
        </w:rPr>
        <w:t>- высокий статус информационных и кадровых средств интеграции.</w:t>
      </w:r>
    </w:p>
    <w:p w:rsidR="00AE2D3D" w:rsidRDefault="00AE2D3D" w:rsidP="00AE2D3D">
      <w:pPr>
        <w:pStyle w:val="NormalWeb"/>
        <w:spacing w:before="120" w:beforeAutospacing="0" w:after="120" w:afterAutospacing="0" w:line="270" w:lineRule="atLeast"/>
        <w:rPr>
          <w:rFonts w:ascii="Arial" w:hAnsi="Arial" w:cs="Arial"/>
          <w:color w:val="555555"/>
          <w:sz w:val="18"/>
          <w:szCs w:val="18"/>
        </w:rPr>
      </w:pPr>
      <w:r>
        <w:rPr>
          <w:rFonts w:ascii="Arial" w:hAnsi="Arial" w:cs="Arial"/>
          <w:color w:val="555555"/>
          <w:sz w:val="18"/>
          <w:szCs w:val="18"/>
        </w:rPr>
        <w:t>Очевидно, что для планирования, организации и координации деятельности виртуальных предприятий необходимы и соответствующие управленческие подходы. Легко заметить, что при создании виртуальных предприятий могут быть предприятия, которые концентрируют свои усилия исключительно на управлении компетенциями третьей стороны. В данном случае такое предприятие должно обладать как минимум следующими способностями:</w:t>
      </w:r>
    </w:p>
    <w:p w:rsidR="00AE2D3D" w:rsidRDefault="00AE2D3D" w:rsidP="00AE2D3D">
      <w:pPr>
        <w:pStyle w:val="NormalWeb"/>
        <w:spacing w:before="120" w:beforeAutospacing="0" w:after="120" w:afterAutospacing="0" w:line="270" w:lineRule="atLeast"/>
        <w:rPr>
          <w:rFonts w:ascii="Arial" w:hAnsi="Arial" w:cs="Arial"/>
          <w:color w:val="555555"/>
          <w:sz w:val="18"/>
          <w:szCs w:val="18"/>
        </w:rPr>
      </w:pPr>
      <w:r>
        <w:rPr>
          <w:rFonts w:ascii="Arial" w:hAnsi="Arial" w:cs="Arial"/>
          <w:color w:val="555555"/>
          <w:sz w:val="18"/>
          <w:szCs w:val="18"/>
        </w:rPr>
        <w:t>- уметь идентифицировать и привлекать ключевые компетенции, необходимые для реализации проекта (аспекты менеджмента знаний);</w:t>
      </w:r>
    </w:p>
    <w:p w:rsidR="00AE2D3D" w:rsidRDefault="00AE2D3D" w:rsidP="00AE2D3D">
      <w:pPr>
        <w:pStyle w:val="NormalWeb"/>
        <w:spacing w:before="120" w:beforeAutospacing="0" w:after="120" w:afterAutospacing="0" w:line="270" w:lineRule="atLeast"/>
        <w:rPr>
          <w:rFonts w:ascii="Arial" w:hAnsi="Arial" w:cs="Arial"/>
          <w:color w:val="555555"/>
          <w:sz w:val="18"/>
          <w:szCs w:val="18"/>
        </w:rPr>
      </w:pPr>
      <w:r>
        <w:rPr>
          <w:rFonts w:ascii="Arial" w:hAnsi="Arial" w:cs="Arial"/>
          <w:color w:val="555555"/>
          <w:sz w:val="18"/>
          <w:szCs w:val="18"/>
        </w:rPr>
        <w:t>- на основе привеченных компетенций организовать процесс создания и сбыта продукции (аспекты функционирования сети).</w:t>
      </w:r>
    </w:p>
    <w:p w:rsidR="00AE2D3D" w:rsidRDefault="00AE2D3D" w:rsidP="00AE2D3D">
      <w:pPr>
        <w:pStyle w:val="NormalWeb"/>
        <w:spacing w:before="120" w:beforeAutospacing="0" w:after="120" w:afterAutospacing="0" w:line="270" w:lineRule="atLeast"/>
        <w:rPr>
          <w:rFonts w:ascii="Arial" w:hAnsi="Arial" w:cs="Arial"/>
          <w:color w:val="555555"/>
          <w:sz w:val="18"/>
          <w:szCs w:val="18"/>
        </w:rPr>
      </w:pPr>
      <w:r>
        <w:rPr>
          <w:rFonts w:ascii="Arial" w:hAnsi="Arial" w:cs="Arial"/>
          <w:color w:val="555555"/>
          <w:sz w:val="18"/>
          <w:szCs w:val="18"/>
        </w:rPr>
        <w:t>Наряду с перечисленными выше достоинствами, виртуальные предприятия обладают и некоторыми недостатками, точнее, слабыми местами:</w:t>
      </w:r>
    </w:p>
    <w:p w:rsidR="00AE2D3D" w:rsidRDefault="00AE2D3D" w:rsidP="00AE2D3D">
      <w:pPr>
        <w:pStyle w:val="NormalWeb"/>
        <w:spacing w:before="120" w:beforeAutospacing="0" w:after="120" w:afterAutospacing="0" w:line="270" w:lineRule="atLeast"/>
        <w:rPr>
          <w:rFonts w:ascii="Arial" w:hAnsi="Arial" w:cs="Arial"/>
          <w:color w:val="555555"/>
          <w:sz w:val="18"/>
          <w:szCs w:val="18"/>
        </w:rPr>
      </w:pPr>
      <w:r>
        <w:rPr>
          <w:rFonts w:ascii="Arial" w:hAnsi="Arial" w:cs="Arial"/>
          <w:color w:val="555555"/>
          <w:sz w:val="18"/>
          <w:szCs w:val="18"/>
        </w:rPr>
        <w:t>- чрезмерная экономическая зависимость от партнеров, что связано с узкой специализацией членов сети;</w:t>
      </w:r>
    </w:p>
    <w:p w:rsidR="00AE2D3D" w:rsidRDefault="00AE2D3D" w:rsidP="00AE2D3D">
      <w:pPr>
        <w:pStyle w:val="NormalWeb"/>
        <w:spacing w:before="120" w:beforeAutospacing="0" w:after="120" w:afterAutospacing="0" w:line="270" w:lineRule="atLeast"/>
        <w:rPr>
          <w:rFonts w:ascii="Arial" w:hAnsi="Arial" w:cs="Arial"/>
          <w:color w:val="555555"/>
          <w:sz w:val="18"/>
          <w:szCs w:val="18"/>
        </w:rPr>
      </w:pPr>
      <w:r>
        <w:rPr>
          <w:rFonts w:ascii="Arial" w:hAnsi="Arial" w:cs="Arial"/>
          <w:color w:val="555555"/>
          <w:sz w:val="18"/>
          <w:szCs w:val="18"/>
        </w:rPr>
        <w:t>- практическое отсутствие социальной и материальной поддержки своих партнеров вследствие отказа от классических долгосрочных договорных форм и обычных трудовых отношений;</w:t>
      </w:r>
    </w:p>
    <w:p w:rsidR="00AE2D3D" w:rsidRDefault="00AE2D3D" w:rsidP="00AE2D3D">
      <w:pPr>
        <w:pStyle w:val="NormalWeb"/>
        <w:spacing w:before="120" w:beforeAutospacing="0" w:after="120" w:afterAutospacing="0" w:line="270" w:lineRule="atLeast"/>
        <w:rPr>
          <w:rFonts w:ascii="Arial" w:hAnsi="Arial" w:cs="Arial"/>
          <w:color w:val="555555"/>
          <w:sz w:val="18"/>
          <w:szCs w:val="18"/>
        </w:rPr>
      </w:pPr>
      <w:r>
        <w:rPr>
          <w:rFonts w:ascii="Arial" w:hAnsi="Arial" w:cs="Arial"/>
          <w:color w:val="555555"/>
          <w:sz w:val="18"/>
          <w:szCs w:val="18"/>
        </w:rPr>
        <w:t>- опасность чрезмерного усложнения, вытекающая, в частности, из разнородности членов предприятия, неясности в отношении членства в ней, открытости сетей, динамики самоорганизации, неопределенности в планировании для членов виртуального предприятия.</w:t>
      </w:r>
    </w:p>
    <w:p w:rsidR="00AE2D3D" w:rsidRDefault="00AE2D3D" w:rsidP="00AE2D3D">
      <w:pPr>
        <w:pStyle w:val="NormalWeb"/>
        <w:spacing w:before="120" w:beforeAutospacing="0" w:after="120" w:afterAutospacing="0" w:line="270" w:lineRule="atLeast"/>
        <w:rPr>
          <w:rFonts w:ascii="Arial" w:hAnsi="Arial" w:cs="Arial"/>
          <w:color w:val="555555"/>
          <w:sz w:val="18"/>
          <w:szCs w:val="18"/>
        </w:rPr>
      </w:pPr>
      <w:r>
        <w:rPr>
          <w:rFonts w:ascii="Arial" w:hAnsi="Arial" w:cs="Arial"/>
          <w:color w:val="555555"/>
          <w:sz w:val="18"/>
          <w:szCs w:val="18"/>
        </w:rPr>
        <w:t>Ниже приведены главные признаки, раскрывающие содержание понятия "виртуальное предприятие".</w:t>
      </w:r>
    </w:p>
    <w:p w:rsidR="00AE2D3D" w:rsidRDefault="00AE2D3D" w:rsidP="00AE2D3D">
      <w:pPr>
        <w:pStyle w:val="NormalWeb"/>
        <w:spacing w:before="120" w:beforeAutospacing="0" w:after="120" w:afterAutospacing="0" w:line="270" w:lineRule="atLeast"/>
        <w:rPr>
          <w:rFonts w:ascii="Arial" w:hAnsi="Arial" w:cs="Arial"/>
          <w:color w:val="555555"/>
          <w:sz w:val="18"/>
          <w:szCs w:val="18"/>
        </w:rPr>
      </w:pPr>
      <w:r>
        <w:rPr>
          <w:rFonts w:ascii="Arial" w:hAnsi="Arial" w:cs="Arial"/>
          <w:color w:val="555555"/>
          <w:sz w:val="18"/>
          <w:szCs w:val="18"/>
        </w:rPr>
        <w:t>· Интеграция лучших средств и опыта различных предприятий в рамках стратегически целесообразных объединений и союзов.</w:t>
      </w:r>
    </w:p>
    <w:p w:rsidR="00AE2D3D" w:rsidRDefault="00AE2D3D" w:rsidP="00AE2D3D">
      <w:pPr>
        <w:pStyle w:val="NormalWeb"/>
        <w:spacing w:before="120" w:beforeAutospacing="0" w:after="120" w:afterAutospacing="0" w:line="270" w:lineRule="atLeast"/>
        <w:rPr>
          <w:rFonts w:ascii="Arial" w:hAnsi="Arial" w:cs="Arial"/>
          <w:color w:val="555555"/>
          <w:sz w:val="18"/>
          <w:szCs w:val="18"/>
        </w:rPr>
      </w:pPr>
      <w:r>
        <w:rPr>
          <w:rStyle w:val="apple-converted-space"/>
          <w:rFonts w:ascii="Arial" w:hAnsi="Arial" w:cs="Arial"/>
          <w:color w:val="555555"/>
          <w:sz w:val="18"/>
          <w:szCs w:val="18"/>
        </w:rPr>
        <w:lastRenderedPageBreak/>
        <w:t> </w:t>
      </w:r>
      <w:r>
        <w:rPr>
          <w:rFonts w:ascii="Arial" w:hAnsi="Arial" w:cs="Arial"/>
          <w:color w:val="555555"/>
          <w:sz w:val="18"/>
          <w:szCs w:val="18"/>
        </w:rPr>
        <w:t>Организация по проектам или вокруг ключевых процессов (сквозных деловых процессов предприятия или жизненного цикла продукта).</w:t>
      </w:r>
    </w:p>
    <w:p w:rsidR="00AE2D3D" w:rsidRDefault="00AE2D3D" w:rsidP="00AE2D3D">
      <w:pPr>
        <w:pStyle w:val="NormalWeb"/>
        <w:spacing w:before="120" w:beforeAutospacing="0" w:after="120" w:afterAutospacing="0" w:line="270" w:lineRule="atLeast"/>
        <w:rPr>
          <w:rFonts w:ascii="Arial" w:hAnsi="Arial" w:cs="Arial"/>
          <w:color w:val="555555"/>
          <w:sz w:val="18"/>
          <w:szCs w:val="18"/>
        </w:rPr>
      </w:pPr>
      <w:r>
        <w:rPr>
          <w:rFonts w:ascii="Arial" w:hAnsi="Arial" w:cs="Arial"/>
          <w:color w:val="555555"/>
          <w:sz w:val="18"/>
          <w:szCs w:val="18"/>
        </w:rPr>
        <w:t>· Образование автономных рабочих групп, обеспечение сотрудничества и координации лиц и коллективов, пространственно удаленных друг от друга.</w:t>
      </w:r>
    </w:p>
    <w:p w:rsidR="00AE2D3D" w:rsidRDefault="00AE2D3D" w:rsidP="00AE2D3D">
      <w:pPr>
        <w:pStyle w:val="NormalWeb"/>
        <w:spacing w:before="120" w:beforeAutospacing="0" w:after="120" w:afterAutospacing="0" w:line="270" w:lineRule="atLeast"/>
        <w:rPr>
          <w:rFonts w:ascii="Arial" w:hAnsi="Arial" w:cs="Arial"/>
          <w:color w:val="555555"/>
          <w:sz w:val="18"/>
          <w:szCs w:val="18"/>
        </w:rPr>
      </w:pPr>
      <w:r>
        <w:rPr>
          <w:rFonts w:ascii="Arial" w:hAnsi="Arial" w:cs="Arial"/>
          <w:color w:val="555555"/>
          <w:sz w:val="18"/>
          <w:szCs w:val="18"/>
        </w:rPr>
        <w:t xml:space="preserve">· Временный характер, гибкость, возможность быстрого образования, развития, </w:t>
      </w:r>
      <w:proofErr w:type="spellStart"/>
      <w:r>
        <w:rPr>
          <w:rFonts w:ascii="Arial" w:hAnsi="Arial" w:cs="Arial"/>
          <w:color w:val="555555"/>
          <w:sz w:val="18"/>
          <w:szCs w:val="18"/>
        </w:rPr>
        <w:t>переструктурирования</w:t>
      </w:r>
      <w:proofErr w:type="spellEnd"/>
      <w:r>
        <w:rPr>
          <w:rFonts w:ascii="Arial" w:hAnsi="Arial" w:cs="Arial"/>
          <w:color w:val="555555"/>
          <w:sz w:val="18"/>
          <w:szCs w:val="18"/>
        </w:rPr>
        <w:t xml:space="preserve"> и расформирования в нужное время.</w:t>
      </w:r>
    </w:p>
    <w:p w:rsidR="00AE2D3D" w:rsidRDefault="00AE2D3D" w:rsidP="00AE2D3D">
      <w:pPr>
        <w:pStyle w:val="NormalWeb"/>
        <w:spacing w:before="120" w:beforeAutospacing="0" w:after="120" w:afterAutospacing="0" w:line="270" w:lineRule="atLeast"/>
        <w:rPr>
          <w:rFonts w:ascii="Arial" w:hAnsi="Arial" w:cs="Arial"/>
          <w:color w:val="555555"/>
          <w:sz w:val="18"/>
          <w:szCs w:val="18"/>
        </w:rPr>
      </w:pPr>
      <w:r>
        <w:rPr>
          <w:rFonts w:ascii="Arial" w:hAnsi="Arial" w:cs="Arial"/>
          <w:color w:val="555555"/>
          <w:sz w:val="18"/>
          <w:szCs w:val="18"/>
        </w:rPr>
        <w:t>· Сочетание децентрализации и централизации в управлении при преимущественном развитии децентрализованного (распределенного) управления, приоритет координационных связей.</w:t>
      </w:r>
    </w:p>
    <w:p w:rsidR="00AE2D3D" w:rsidRDefault="00AE2D3D" w:rsidP="00AE2D3D">
      <w:pPr>
        <w:pStyle w:val="NormalWeb"/>
        <w:spacing w:before="120" w:beforeAutospacing="0" w:after="120" w:afterAutospacing="0" w:line="270" w:lineRule="atLeast"/>
        <w:rPr>
          <w:rFonts w:ascii="Arial" w:hAnsi="Arial" w:cs="Arial"/>
          <w:color w:val="555555"/>
          <w:sz w:val="18"/>
          <w:szCs w:val="18"/>
        </w:rPr>
      </w:pPr>
      <w:r>
        <w:rPr>
          <w:rFonts w:ascii="Arial" w:hAnsi="Arial" w:cs="Arial"/>
          <w:color w:val="555555"/>
          <w:sz w:val="18"/>
          <w:szCs w:val="18"/>
        </w:rPr>
        <w:t>· Максимально широкое распределение и гибкое перераспределение полномочий власти, принятие решений на всех уровнях организационной иерархии, сочетание восходящего и нисходящего проектирования.</w:t>
      </w:r>
    </w:p>
    <w:p w:rsidR="00AE2D3D" w:rsidRDefault="00AE2D3D" w:rsidP="00AE2D3D">
      <w:pPr>
        <w:pStyle w:val="NormalWeb"/>
        <w:spacing w:before="120" w:beforeAutospacing="0" w:after="120" w:afterAutospacing="0" w:line="270" w:lineRule="atLeast"/>
        <w:rPr>
          <w:rFonts w:ascii="Arial" w:hAnsi="Arial" w:cs="Arial"/>
          <w:color w:val="555555"/>
          <w:sz w:val="18"/>
          <w:szCs w:val="18"/>
        </w:rPr>
      </w:pPr>
      <w:r>
        <w:rPr>
          <w:rFonts w:ascii="Arial" w:hAnsi="Arial" w:cs="Arial"/>
          <w:color w:val="555555"/>
          <w:sz w:val="18"/>
          <w:szCs w:val="18"/>
        </w:rPr>
        <w:t>· · Организация группового взаимодействия специалистов с помощью ЭВМ, включая "встречу в сети" (</w:t>
      </w:r>
      <w:proofErr w:type="spellStart"/>
      <w:r>
        <w:rPr>
          <w:rFonts w:ascii="Arial" w:hAnsi="Arial" w:cs="Arial"/>
          <w:color w:val="555555"/>
          <w:sz w:val="18"/>
          <w:szCs w:val="18"/>
        </w:rPr>
        <w:t>meetingonthenetwork</w:t>
      </w:r>
      <w:proofErr w:type="spellEnd"/>
      <w:r>
        <w:rPr>
          <w:rFonts w:ascii="Arial" w:hAnsi="Arial" w:cs="Arial"/>
          <w:color w:val="555555"/>
          <w:sz w:val="18"/>
          <w:szCs w:val="18"/>
        </w:rPr>
        <w:t>) и согласованные потоки работы (</w:t>
      </w:r>
      <w:proofErr w:type="spellStart"/>
      <w:r>
        <w:rPr>
          <w:rFonts w:ascii="Arial" w:hAnsi="Arial" w:cs="Arial"/>
          <w:color w:val="555555"/>
          <w:sz w:val="18"/>
          <w:szCs w:val="18"/>
        </w:rPr>
        <w:t>workflow</w:t>
      </w:r>
      <w:proofErr w:type="spellEnd"/>
      <w:r>
        <w:rPr>
          <w:rFonts w:ascii="Arial" w:hAnsi="Arial" w:cs="Arial"/>
          <w:color w:val="555555"/>
          <w:sz w:val="18"/>
          <w:szCs w:val="18"/>
        </w:rPr>
        <w:t>), обеспечение свободного обмена идеями внутри и между уровнями организационной иерархии. · Разработка неоднородных компьютерных сред и сетей, использование архитектуры клиент-сервер, применение программных средств обеспечения коллективной деятельности (</w:t>
      </w:r>
      <w:proofErr w:type="spellStart"/>
      <w:r>
        <w:rPr>
          <w:rFonts w:ascii="Arial" w:hAnsi="Arial" w:cs="Arial"/>
          <w:color w:val="555555"/>
          <w:sz w:val="18"/>
          <w:szCs w:val="18"/>
        </w:rPr>
        <w:t>groupware</w:t>
      </w:r>
      <w:proofErr w:type="spellEnd"/>
      <w:r>
        <w:rPr>
          <w:rFonts w:ascii="Arial" w:hAnsi="Arial" w:cs="Arial"/>
          <w:color w:val="555555"/>
          <w:sz w:val="18"/>
          <w:szCs w:val="18"/>
        </w:rPr>
        <w:t>) различного класса.</w:t>
      </w:r>
    </w:p>
    <w:p w:rsidR="00AE2D3D" w:rsidRDefault="00AE2D3D" w:rsidP="00AE2D3D">
      <w:pPr>
        <w:pStyle w:val="NormalWeb"/>
        <w:spacing w:before="120" w:beforeAutospacing="0" w:after="120" w:afterAutospacing="0" w:line="270" w:lineRule="atLeast"/>
        <w:rPr>
          <w:rFonts w:ascii="Arial" w:hAnsi="Arial" w:cs="Arial"/>
          <w:color w:val="555555"/>
          <w:sz w:val="18"/>
          <w:szCs w:val="18"/>
        </w:rPr>
      </w:pPr>
      <w:r>
        <w:rPr>
          <w:rFonts w:ascii="Arial" w:hAnsi="Arial" w:cs="Arial"/>
          <w:color w:val="555555"/>
          <w:sz w:val="18"/>
          <w:szCs w:val="18"/>
        </w:rPr>
        <w:t>В современных условиях конкурентоспособность предприятий на мировом рынке (и особенно на рынке компьютерных средств) зависит от возможностей преобразования ключевых процессов предприятия в стратегические инициативы, нацеленные на как можно более полное удовлетворение требований заказчика, и вообще, на гибкое отслеживание и прогнозирование изменений в конъюнктуре рынка. Новейшими примерами таких инициатив служат перестройка или реинжиниринг (</w:t>
      </w:r>
      <w:proofErr w:type="spellStart"/>
      <w:r>
        <w:rPr>
          <w:rFonts w:ascii="Arial" w:hAnsi="Arial" w:cs="Arial"/>
          <w:color w:val="555555"/>
          <w:sz w:val="18"/>
          <w:szCs w:val="18"/>
        </w:rPr>
        <w:t>businessprocessreengineering</w:t>
      </w:r>
      <w:proofErr w:type="spellEnd"/>
      <w:r>
        <w:rPr>
          <w:rFonts w:ascii="Arial" w:hAnsi="Arial" w:cs="Arial"/>
          <w:color w:val="555555"/>
          <w:sz w:val="18"/>
          <w:szCs w:val="18"/>
        </w:rPr>
        <w:t>) и инновация (</w:t>
      </w:r>
      <w:proofErr w:type="spellStart"/>
      <w:r>
        <w:rPr>
          <w:rFonts w:ascii="Arial" w:hAnsi="Arial" w:cs="Arial"/>
          <w:color w:val="555555"/>
          <w:sz w:val="18"/>
          <w:szCs w:val="18"/>
        </w:rPr>
        <w:t>processinnovation</w:t>
      </w:r>
      <w:proofErr w:type="spellEnd"/>
      <w:r>
        <w:rPr>
          <w:rFonts w:ascii="Arial" w:hAnsi="Arial" w:cs="Arial"/>
          <w:color w:val="555555"/>
          <w:sz w:val="18"/>
          <w:szCs w:val="18"/>
        </w:rPr>
        <w:t>) процессов деятельности предприятия. Указанные примеры связаны с широким развитием и использованием новых информационных и коммуникационных технологий (НИТ/ НКТ) для управления человеческими ресурсами и планирования будущей деятельности предприятия, моделирования и оптимизации процессов взаимодействия (кооперации и координации) между различными агентами (специалистами и подразделениями) предприятия. А это и означает актуальность и реальность создания виртуальных предприятий.</w:t>
      </w:r>
    </w:p>
    <w:p w:rsidR="004920D2" w:rsidRDefault="00393EF8" w:rsidP="007E2BFF">
      <w:pPr>
        <w:shd w:val="clear" w:color="auto" w:fill="FFFFFF"/>
        <w:spacing w:after="0" w:line="360" w:lineRule="atLeast"/>
        <w:ind w:firstLine="709"/>
        <w:jc w:val="both"/>
        <w:rPr>
          <w:rFonts w:ascii="Times New Roman" w:eastAsia="Times New Roman" w:hAnsi="Times New Roman" w:cs="Times New Roman"/>
          <w:color w:val="000000"/>
          <w:sz w:val="27"/>
          <w:szCs w:val="27"/>
          <w:lang w:eastAsia="ru-RU"/>
        </w:rPr>
      </w:pPr>
      <w:hyperlink r:id="rId54" w:history="1">
        <w:r w:rsidR="00AE2D3D" w:rsidRPr="00272453">
          <w:rPr>
            <w:rStyle w:val="Hyperlink"/>
            <w:rFonts w:ascii="Times New Roman" w:eastAsia="Times New Roman" w:hAnsi="Times New Roman" w:cs="Times New Roman"/>
            <w:sz w:val="27"/>
            <w:szCs w:val="27"/>
            <w:lang w:eastAsia="ru-RU"/>
          </w:rPr>
          <w:t>http://www.managertip.ru/tubvs-239-2.html</w:t>
        </w:r>
      </w:hyperlink>
    </w:p>
    <w:p w:rsidR="00AE2D3D" w:rsidRDefault="00AE2D3D" w:rsidP="007E2BFF">
      <w:pPr>
        <w:shd w:val="clear" w:color="auto" w:fill="FFFFFF"/>
        <w:spacing w:after="0" w:line="360" w:lineRule="atLeast"/>
        <w:ind w:firstLine="709"/>
        <w:jc w:val="both"/>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w:t>
      </w:r>
    </w:p>
    <w:p w:rsidR="006A29D5" w:rsidRPr="006A29D5" w:rsidRDefault="006A29D5" w:rsidP="006A29D5">
      <w:pPr>
        <w:spacing w:before="225" w:after="100" w:afterAutospacing="1" w:line="288" w:lineRule="atLeast"/>
        <w:ind w:left="225" w:right="225"/>
        <w:rPr>
          <w:rFonts w:ascii="Verdana" w:eastAsia="Times New Roman" w:hAnsi="Verdana" w:cs="Times New Roman"/>
          <w:color w:val="000000"/>
          <w:sz w:val="18"/>
          <w:szCs w:val="18"/>
          <w:lang w:eastAsia="ru-RU"/>
        </w:rPr>
      </w:pPr>
      <w:r w:rsidRPr="006A29D5">
        <w:rPr>
          <w:rFonts w:ascii="Verdana" w:eastAsia="Times New Roman" w:hAnsi="Verdana" w:cs="Times New Roman"/>
          <w:color w:val="000000"/>
          <w:sz w:val="18"/>
          <w:szCs w:val="18"/>
          <w:lang w:eastAsia="ru-RU"/>
        </w:rPr>
        <w:t>Учитывая растущую популярность сетевого подхода, мы имеем все основания высказать предположение о происходящем в настоящее время кардинальном из</w:t>
      </w:r>
      <w:r w:rsidRPr="006A29D5">
        <w:rPr>
          <w:rFonts w:ascii="Verdana" w:eastAsia="Times New Roman" w:hAnsi="Verdana" w:cs="Times New Roman"/>
          <w:color w:val="000000"/>
          <w:sz w:val="18"/>
          <w:szCs w:val="18"/>
          <w:lang w:eastAsia="ru-RU"/>
        </w:rPr>
        <w:softHyphen/>
        <w:t>менении подходов к организационной структуре. Во многих отраслях экономики на смену вертикально интегрированным иерархическим организациям приходят группы компаний с относительно слабыми взаимосвязями и прозрачными грани</w:t>
      </w:r>
      <w:r w:rsidRPr="006A29D5">
        <w:rPr>
          <w:rFonts w:ascii="Verdana" w:eastAsia="Times New Roman" w:hAnsi="Verdana" w:cs="Times New Roman"/>
          <w:color w:val="000000"/>
          <w:sz w:val="18"/>
          <w:szCs w:val="18"/>
          <w:lang w:eastAsia="ru-RU"/>
        </w:rPr>
        <w:softHyphen/>
        <w:t>цами. Одной из наиболее распространенных новых форм является виртуальная организация, «расширенная» модификация сетевого подхода, когда специалисты собираются вместе для осуществления конкретного проекта. По достижении на</w:t>
      </w:r>
      <w:r w:rsidRPr="006A29D5">
        <w:rPr>
          <w:rFonts w:ascii="Verdana" w:eastAsia="Times New Roman" w:hAnsi="Verdana" w:cs="Times New Roman"/>
          <w:color w:val="000000"/>
          <w:sz w:val="18"/>
          <w:szCs w:val="18"/>
          <w:lang w:eastAsia="ru-RU"/>
        </w:rPr>
        <w:softHyphen/>
        <w:t>меченных целей такая организация, как правило, ликвидируется.</w:t>
      </w:r>
    </w:p>
    <w:p w:rsidR="006A29D5" w:rsidRPr="006A29D5" w:rsidRDefault="006A29D5" w:rsidP="006A29D5">
      <w:pPr>
        <w:spacing w:before="225" w:after="100" w:afterAutospacing="1" w:line="288" w:lineRule="atLeast"/>
        <w:ind w:left="225" w:right="225"/>
        <w:rPr>
          <w:rFonts w:ascii="Verdana" w:eastAsia="Times New Roman" w:hAnsi="Verdana" w:cs="Times New Roman"/>
          <w:color w:val="000000"/>
          <w:sz w:val="18"/>
          <w:szCs w:val="18"/>
          <w:lang w:eastAsia="ru-RU"/>
        </w:rPr>
      </w:pPr>
      <w:r w:rsidRPr="006A29D5">
        <w:rPr>
          <w:rFonts w:ascii="Verdana" w:eastAsia="Times New Roman" w:hAnsi="Verdana" w:cs="Times New Roman"/>
          <w:color w:val="000000"/>
          <w:sz w:val="18"/>
          <w:szCs w:val="18"/>
          <w:lang w:eastAsia="ru-RU"/>
        </w:rPr>
        <w:t>Принцип организации. Виртуальная организация состоит из небольшого числа штатных сотрудников. Для выполнения проектов (разработка рекламной кампа</w:t>
      </w:r>
      <w:r w:rsidRPr="006A29D5">
        <w:rPr>
          <w:rFonts w:ascii="Verdana" w:eastAsia="Times New Roman" w:hAnsi="Verdana" w:cs="Times New Roman"/>
          <w:color w:val="000000"/>
          <w:sz w:val="18"/>
          <w:szCs w:val="18"/>
          <w:lang w:eastAsia="ru-RU"/>
        </w:rPr>
        <w:softHyphen/>
        <w:t>нии, нового программного продукта и т. п.) она привлекает сторонних специалистов, которые не становятся частью организации, а образуют самостоятельную времен</w:t>
      </w:r>
      <w:r w:rsidRPr="006A29D5">
        <w:rPr>
          <w:rFonts w:ascii="Verdana" w:eastAsia="Times New Roman" w:hAnsi="Verdana" w:cs="Times New Roman"/>
          <w:color w:val="000000"/>
          <w:sz w:val="18"/>
          <w:szCs w:val="18"/>
          <w:lang w:eastAsia="ru-RU"/>
        </w:rPr>
        <w:softHyphen/>
        <w:t xml:space="preserve">ную группу. Виртуальный подход применяется для того, чтобы тот или иной проект могли бы разработать и реализовать лучшие в своих областях специалисты, что избавляет организацию от необходимости взращивания собственных талантов. Рассмотрим, например, опыт </w:t>
      </w:r>
      <w:proofErr w:type="spellStart"/>
      <w:r w:rsidRPr="006A29D5">
        <w:rPr>
          <w:rFonts w:ascii="Verdana" w:eastAsia="Times New Roman" w:hAnsi="Verdana" w:cs="Times New Roman"/>
          <w:color w:val="000000"/>
          <w:sz w:val="18"/>
          <w:szCs w:val="18"/>
          <w:lang w:eastAsia="ru-RU"/>
        </w:rPr>
        <w:t>Host</w:t>
      </w:r>
      <w:proofErr w:type="spellEnd"/>
      <w:r w:rsidRPr="006A29D5">
        <w:rPr>
          <w:rFonts w:ascii="Verdana" w:eastAsia="Times New Roman" w:hAnsi="Verdana" w:cs="Times New Roman"/>
          <w:color w:val="000000"/>
          <w:sz w:val="18"/>
          <w:szCs w:val="18"/>
          <w:lang w:eastAsia="ru-RU"/>
        </w:rPr>
        <w:t xml:space="preserve"> </w:t>
      </w:r>
      <w:proofErr w:type="spellStart"/>
      <w:r w:rsidRPr="006A29D5">
        <w:rPr>
          <w:rFonts w:ascii="Verdana" w:eastAsia="Times New Roman" w:hAnsi="Verdana" w:cs="Times New Roman"/>
          <w:color w:val="000000"/>
          <w:sz w:val="18"/>
          <w:szCs w:val="18"/>
          <w:lang w:eastAsia="ru-RU"/>
        </w:rPr>
        <w:t>Universal</w:t>
      </w:r>
      <w:proofErr w:type="spellEnd"/>
      <w:r w:rsidRPr="006A29D5">
        <w:rPr>
          <w:rFonts w:ascii="Verdana" w:eastAsia="Times New Roman" w:hAnsi="Verdana" w:cs="Times New Roman"/>
          <w:color w:val="000000"/>
          <w:sz w:val="18"/>
          <w:szCs w:val="18"/>
          <w:lang w:eastAsia="ru-RU"/>
        </w:rPr>
        <w:t xml:space="preserve"> — виртуального рекламного агентства. Его основатели Робин Смит и Стивен </w:t>
      </w:r>
      <w:proofErr w:type="spellStart"/>
      <w:r w:rsidRPr="006A29D5">
        <w:rPr>
          <w:rFonts w:ascii="Verdana" w:eastAsia="Times New Roman" w:hAnsi="Verdana" w:cs="Times New Roman"/>
          <w:color w:val="000000"/>
          <w:sz w:val="18"/>
          <w:szCs w:val="18"/>
          <w:lang w:eastAsia="ru-RU"/>
        </w:rPr>
        <w:t>Хесс</w:t>
      </w:r>
      <w:proofErr w:type="spellEnd"/>
      <w:r w:rsidRPr="006A29D5">
        <w:rPr>
          <w:rFonts w:ascii="Verdana" w:eastAsia="Times New Roman" w:hAnsi="Verdana" w:cs="Times New Roman"/>
          <w:color w:val="000000"/>
          <w:sz w:val="18"/>
          <w:szCs w:val="18"/>
          <w:lang w:eastAsia="ru-RU"/>
        </w:rPr>
        <w:t xml:space="preserve"> отказались от найма на постоянной основе всех необходимых сотрудников, а создают специальные группы из про</w:t>
      </w:r>
      <w:r w:rsidRPr="006A29D5">
        <w:rPr>
          <w:rFonts w:ascii="Verdana" w:eastAsia="Times New Roman" w:hAnsi="Verdana" w:cs="Times New Roman"/>
          <w:color w:val="000000"/>
          <w:sz w:val="18"/>
          <w:szCs w:val="18"/>
          <w:lang w:eastAsia="ru-RU"/>
        </w:rPr>
        <w:softHyphen/>
        <w:t xml:space="preserve">фессионалов под конкретные проекты. Собственно «организация» и состоит-то из Р. Смита да С. </w:t>
      </w:r>
      <w:proofErr w:type="spellStart"/>
      <w:r w:rsidRPr="006A29D5">
        <w:rPr>
          <w:rFonts w:ascii="Verdana" w:eastAsia="Times New Roman" w:hAnsi="Verdana" w:cs="Times New Roman"/>
          <w:color w:val="000000"/>
          <w:sz w:val="18"/>
          <w:szCs w:val="18"/>
          <w:lang w:eastAsia="ru-RU"/>
        </w:rPr>
        <w:t>Хесса</w:t>
      </w:r>
      <w:proofErr w:type="spellEnd"/>
      <w:r w:rsidRPr="006A29D5">
        <w:rPr>
          <w:rFonts w:ascii="Verdana" w:eastAsia="Times New Roman" w:hAnsi="Verdana" w:cs="Times New Roman"/>
          <w:color w:val="000000"/>
          <w:sz w:val="18"/>
          <w:szCs w:val="18"/>
          <w:lang w:eastAsia="ru-RU"/>
        </w:rPr>
        <w:t xml:space="preserve">. Все остальные ее члены — «свободные </w:t>
      </w:r>
      <w:r w:rsidRPr="006A29D5">
        <w:rPr>
          <w:rFonts w:ascii="Verdana" w:eastAsia="Times New Roman" w:hAnsi="Verdana" w:cs="Times New Roman"/>
          <w:color w:val="000000"/>
          <w:sz w:val="18"/>
          <w:szCs w:val="18"/>
          <w:lang w:eastAsia="ru-RU"/>
        </w:rPr>
        <w:lastRenderedPageBreak/>
        <w:t>художники», независимые профессионалы, привлекаемые для работы над тем или иным проек</w:t>
      </w:r>
      <w:r w:rsidRPr="006A29D5">
        <w:rPr>
          <w:rFonts w:ascii="Verdana" w:eastAsia="Times New Roman" w:hAnsi="Verdana" w:cs="Times New Roman"/>
          <w:color w:val="000000"/>
          <w:sz w:val="18"/>
          <w:szCs w:val="18"/>
          <w:lang w:eastAsia="ru-RU"/>
        </w:rPr>
        <w:softHyphen/>
        <w:t xml:space="preserve">том. Каждая такая команда работает на определенного заказчика и от него же получает вознаграждение. А доход </w:t>
      </w:r>
      <w:proofErr w:type="spellStart"/>
      <w:r w:rsidRPr="006A29D5">
        <w:rPr>
          <w:rFonts w:ascii="Verdana" w:eastAsia="Times New Roman" w:hAnsi="Verdana" w:cs="Times New Roman"/>
          <w:color w:val="000000"/>
          <w:sz w:val="18"/>
          <w:szCs w:val="18"/>
          <w:lang w:eastAsia="ru-RU"/>
        </w:rPr>
        <w:t>Host</w:t>
      </w:r>
      <w:proofErr w:type="spellEnd"/>
      <w:r w:rsidRPr="006A29D5">
        <w:rPr>
          <w:rFonts w:ascii="Verdana" w:eastAsia="Times New Roman" w:hAnsi="Verdana" w:cs="Times New Roman"/>
          <w:color w:val="000000"/>
          <w:sz w:val="18"/>
          <w:szCs w:val="18"/>
          <w:lang w:eastAsia="ru-RU"/>
        </w:rPr>
        <w:t xml:space="preserve"> </w:t>
      </w:r>
      <w:proofErr w:type="spellStart"/>
      <w:r w:rsidRPr="006A29D5">
        <w:rPr>
          <w:rFonts w:ascii="Verdana" w:eastAsia="Times New Roman" w:hAnsi="Verdana" w:cs="Times New Roman"/>
          <w:color w:val="000000"/>
          <w:sz w:val="18"/>
          <w:szCs w:val="18"/>
          <w:lang w:eastAsia="ru-RU"/>
        </w:rPr>
        <w:t>Universal</w:t>
      </w:r>
      <w:proofErr w:type="spellEnd"/>
      <w:r w:rsidRPr="006A29D5">
        <w:rPr>
          <w:rFonts w:ascii="Verdana" w:eastAsia="Times New Roman" w:hAnsi="Verdana" w:cs="Times New Roman"/>
          <w:color w:val="000000"/>
          <w:sz w:val="18"/>
          <w:szCs w:val="18"/>
          <w:lang w:eastAsia="ru-RU"/>
        </w:rPr>
        <w:t xml:space="preserve"> формируется из «комиссион</w:t>
      </w:r>
      <w:r w:rsidRPr="006A29D5">
        <w:rPr>
          <w:rFonts w:ascii="Verdana" w:eastAsia="Times New Roman" w:hAnsi="Verdana" w:cs="Times New Roman"/>
          <w:color w:val="000000"/>
          <w:sz w:val="18"/>
          <w:szCs w:val="18"/>
          <w:lang w:eastAsia="ru-RU"/>
        </w:rPr>
        <w:softHyphen/>
        <w:t>ных», которые компания получает за поиск клиентов и подбор профессиональных рекламистов.</w:t>
      </w:r>
    </w:p>
    <w:p w:rsidR="006A29D5" w:rsidRPr="006A29D5" w:rsidRDefault="006A29D5" w:rsidP="006A29D5">
      <w:pPr>
        <w:spacing w:after="0" w:line="240" w:lineRule="auto"/>
        <w:jc w:val="center"/>
        <w:rPr>
          <w:ins w:id="3" w:author="Unknown"/>
          <w:rFonts w:ascii="Times New Roman" w:eastAsia="Times New Roman" w:hAnsi="Times New Roman" w:cs="Times New Roman"/>
          <w:sz w:val="24"/>
          <w:szCs w:val="24"/>
          <w:lang w:eastAsia="ru-RU"/>
        </w:rPr>
      </w:pPr>
      <w:ins w:id="4" w:author="Unknown">
        <w:r w:rsidRPr="006A29D5">
          <w:rPr>
            <w:rFonts w:ascii="Times New Roman" w:eastAsia="Times New Roman" w:hAnsi="Times New Roman" w:cs="Times New Roman"/>
            <w:sz w:val="24"/>
            <w:szCs w:val="24"/>
            <w:lang w:eastAsia="ru-RU"/>
          </w:rPr>
          <w:br/>
          <w:t> </w:t>
        </w:r>
      </w:ins>
    </w:p>
    <w:p w:rsidR="006A29D5" w:rsidRPr="006A29D5" w:rsidRDefault="006A29D5" w:rsidP="006A29D5">
      <w:pPr>
        <w:spacing w:before="225" w:after="100" w:afterAutospacing="1" w:line="288" w:lineRule="atLeast"/>
        <w:ind w:left="225" w:right="225"/>
        <w:rPr>
          <w:ins w:id="5" w:author="Unknown"/>
          <w:rFonts w:ascii="Verdana" w:eastAsia="Times New Roman" w:hAnsi="Verdana" w:cs="Times New Roman"/>
          <w:color w:val="000000"/>
          <w:sz w:val="18"/>
          <w:szCs w:val="18"/>
          <w:lang w:eastAsia="ru-RU"/>
        </w:rPr>
      </w:pPr>
      <w:ins w:id="6" w:author="Unknown">
        <w:r w:rsidRPr="006A29D5">
          <w:rPr>
            <w:rFonts w:ascii="Verdana" w:eastAsia="Times New Roman" w:hAnsi="Verdana" w:cs="Times New Roman"/>
            <w:color w:val="000000"/>
            <w:sz w:val="18"/>
            <w:szCs w:val="18"/>
            <w:lang w:eastAsia="ru-RU"/>
          </w:rPr>
          <w:t>В виртуальной организации команды-группы обладают полной свободой дей</w:t>
        </w:r>
        <w:r w:rsidRPr="006A29D5">
          <w:rPr>
            <w:rFonts w:ascii="Verdana" w:eastAsia="Times New Roman" w:hAnsi="Verdana" w:cs="Times New Roman"/>
            <w:color w:val="000000"/>
            <w:sz w:val="18"/>
            <w:szCs w:val="18"/>
            <w:lang w:eastAsia="ru-RU"/>
          </w:rPr>
          <w:softHyphen/>
          <w:t>ствий и принятия решений в определенных рамках и с учетом заранее уста</w:t>
        </w:r>
        <w:r w:rsidRPr="006A29D5">
          <w:rPr>
            <w:rFonts w:ascii="Verdana" w:eastAsia="Times New Roman" w:hAnsi="Verdana" w:cs="Times New Roman"/>
            <w:color w:val="000000"/>
            <w:sz w:val="18"/>
            <w:szCs w:val="18"/>
            <w:lang w:eastAsia="ru-RU"/>
          </w:rPr>
          <w:softHyphen/>
          <w:t>новленных целей. Группа сама контролирует деятельность и поведение своих членов.</w:t>
        </w:r>
      </w:ins>
    </w:p>
    <w:p w:rsidR="006A29D5" w:rsidRPr="006A29D5" w:rsidRDefault="006A29D5" w:rsidP="006A29D5">
      <w:pPr>
        <w:spacing w:before="225" w:after="100" w:afterAutospacing="1" w:line="288" w:lineRule="atLeast"/>
        <w:ind w:left="225" w:right="225"/>
        <w:rPr>
          <w:ins w:id="7" w:author="Unknown"/>
          <w:rFonts w:ascii="Verdana" w:eastAsia="Times New Roman" w:hAnsi="Verdana" w:cs="Times New Roman"/>
          <w:color w:val="000000"/>
          <w:sz w:val="18"/>
          <w:szCs w:val="18"/>
          <w:lang w:eastAsia="ru-RU"/>
        </w:rPr>
      </w:pPr>
      <w:ins w:id="8" w:author="Unknown">
        <w:r w:rsidRPr="006A29D5">
          <w:rPr>
            <w:rFonts w:ascii="Verdana" w:eastAsia="Times New Roman" w:hAnsi="Verdana" w:cs="Times New Roman"/>
            <w:color w:val="000000"/>
            <w:sz w:val="18"/>
            <w:szCs w:val="18"/>
            <w:lang w:eastAsia="ru-RU"/>
          </w:rPr>
          <w:t>В большинстве виртуальных организаций обмен данными и информацией осуществляется электронным способом. Современное программное обеспечение предоставляет возможность одновременной работы над одним документом не</w:t>
        </w:r>
        <w:r w:rsidRPr="006A29D5">
          <w:rPr>
            <w:rFonts w:ascii="Verdana" w:eastAsia="Times New Roman" w:hAnsi="Verdana" w:cs="Times New Roman"/>
            <w:color w:val="000000"/>
            <w:sz w:val="18"/>
            <w:szCs w:val="18"/>
            <w:lang w:eastAsia="ru-RU"/>
          </w:rPr>
          <w:softHyphen/>
          <w:t>скольким виртуальным сотрудникам (</w:t>
        </w:r>
        <w:proofErr w:type="gramStart"/>
        <w:r w:rsidRPr="006A29D5">
          <w:rPr>
            <w:rFonts w:ascii="Verdana" w:eastAsia="Times New Roman" w:hAnsi="Verdana" w:cs="Times New Roman"/>
            <w:color w:val="000000"/>
            <w:sz w:val="18"/>
            <w:szCs w:val="18"/>
            <w:lang w:eastAsia="ru-RU"/>
          </w:rPr>
          <w:t>таких</w:t>
        </w:r>
        <w:proofErr w:type="gramEnd"/>
        <w:r w:rsidRPr="006A29D5">
          <w:rPr>
            <w:rFonts w:ascii="Verdana" w:eastAsia="Times New Roman" w:hAnsi="Verdana" w:cs="Times New Roman"/>
            <w:color w:val="000000"/>
            <w:sz w:val="18"/>
            <w:szCs w:val="18"/>
            <w:lang w:eastAsia="ru-RU"/>
          </w:rPr>
          <w:t xml:space="preserve"> как работники </w:t>
        </w:r>
        <w:proofErr w:type="spellStart"/>
        <w:r w:rsidRPr="006A29D5">
          <w:rPr>
            <w:rFonts w:ascii="Verdana" w:eastAsia="Times New Roman" w:hAnsi="Verdana" w:cs="Times New Roman"/>
            <w:color w:val="000000"/>
            <w:sz w:val="18"/>
            <w:szCs w:val="18"/>
            <w:lang w:eastAsia="ru-RU"/>
          </w:rPr>
          <w:t>Host</w:t>
        </w:r>
        <w:proofErr w:type="spellEnd"/>
        <w:r w:rsidRPr="006A29D5">
          <w:rPr>
            <w:rFonts w:ascii="Verdana" w:eastAsia="Times New Roman" w:hAnsi="Verdana" w:cs="Times New Roman"/>
            <w:color w:val="000000"/>
            <w:sz w:val="18"/>
            <w:szCs w:val="18"/>
            <w:lang w:eastAsia="ru-RU"/>
          </w:rPr>
          <w:t xml:space="preserve"> </w:t>
        </w:r>
        <w:proofErr w:type="spellStart"/>
        <w:r w:rsidRPr="006A29D5">
          <w:rPr>
            <w:rFonts w:ascii="Verdana" w:eastAsia="Times New Roman" w:hAnsi="Verdana" w:cs="Times New Roman"/>
            <w:color w:val="000000"/>
            <w:sz w:val="18"/>
            <w:szCs w:val="18"/>
            <w:lang w:eastAsia="ru-RU"/>
          </w:rPr>
          <w:t>Universal</w:t>
        </w:r>
        <w:proofErr w:type="spellEnd"/>
        <w:r w:rsidRPr="006A29D5">
          <w:rPr>
            <w:rFonts w:ascii="Verdana" w:eastAsia="Times New Roman" w:hAnsi="Verdana" w:cs="Times New Roman"/>
            <w:color w:val="000000"/>
            <w:sz w:val="18"/>
            <w:szCs w:val="18"/>
            <w:lang w:eastAsia="ru-RU"/>
          </w:rPr>
          <w:t>, напри</w:t>
        </w:r>
        <w:r w:rsidRPr="006A29D5">
          <w:rPr>
            <w:rFonts w:ascii="Verdana" w:eastAsia="Times New Roman" w:hAnsi="Verdana" w:cs="Times New Roman"/>
            <w:color w:val="000000"/>
            <w:sz w:val="18"/>
            <w:szCs w:val="18"/>
            <w:lang w:eastAsia="ru-RU"/>
          </w:rPr>
          <w:softHyphen/>
          <w:t xml:space="preserve">мер). Впрочем, данная практика отнюдь не исключает личных контактов и </w:t>
        </w:r>
        <w:proofErr w:type="gramStart"/>
        <w:r w:rsidRPr="006A29D5">
          <w:rPr>
            <w:rFonts w:ascii="Verdana" w:eastAsia="Times New Roman" w:hAnsi="Verdana" w:cs="Times New Roman"/>
            <w:color w:val="000000"/>
            <w:sz w:val="18"/>
            <w:szCs w:val="18"/>
            <w:lang w:eastAsia="ru-RU"/>
          </w:rPr>
          <w:t>прове</w:t>
        </w:r>
        <w:r w:rsidRPr="006A29D5">
          <w:rPr>
            <w:rFonts w:ascii="Verdana" w:eastAsia="Times New Roman" w:hAnsi="Verdana" w:cs="Times New Roman"/>
            <w:color w:val="000000"/>
            <w:sz w:val="18"/>
            <w:szCs w:val="18"/>
            <w:lang w:eastAsia="ru-RU"/>
          </w:rPr>
          <w:softHyphen/>
          <w:t>дения</w:t>
        </w:r>
        <w:proofErr w:type="gramEnd"/>
        <w:r w:rsidRPr="006A29D5">
          <w:rPr>
            <w:rFonts w:ascii="Verdana" w:eastAsia="Times New Roman" w:hAnsi="Verdana" w:cs="Times New Roman"/>
            <w:color w:val="000000"/>
            <w:sz w:val="18"/>
            <w:szCs w:val="18"/>
            <w:lang w:eastAsia="ru-RU"/>
          </w:rPr>
          <w:t xml:space="preserve"> необходимых для координации усилий встреч. Некоторые организации специально перестраивают свои офисы так, чтобы у виртуальных работников был свой уголок, в котором они могли бы время от времени встречаться и работать. В последнее время в дизайне офисных помещений наблюдаются две тенденции: так </w:t>
        </w:r>
        <w:proofErr w:type="gramStart"/>
        <w:r w:rsidRPr="006A29D5">
          <w:rPr>
            <w:rFonts w:ascii="Verdana" w:eastAsia="Times New Roman" w:hAnsi="Verdana" w:cs="Times New Roman"/>
            <w:color w:val="000000"/>
            <w:sz w:val="18"/>
            <w:szCs w:val="18"/>
            <w:lang w:eastAsia="ru-RU"/>
          </w:rPr>
          <w:t>называемый</w:t>
        </w:r>
        <w:proofErr w:type="gramEnd"/>
        <w:r w:rsidRPr="006A29D5">
          <w:rPr>
            <w:rFonts w:ascii="Verdana" w:eastAsia="Times New Roman" w:hAnsi="Verdana" w:cs="Times New Roman"/>
            <w:color w:val="000000"/>
            <w:sz w:val="18"/>
            <w:szCs w:val="18"/>
            <w:lang w:eastAsia="ru-RU"/>
          </w:rPr>
          <w:t xml:space="preserve"> </w:t>
        </w:r>
        <w:proofErr w:type="spellStart"/>
        <w:r w:rsidRPr="006A29D5">
          <w:rPr>
            <w:rFonts w:ascii="Verdana" w:eastAsia="Times New Roman" w:hAnsi="Verdana" w:cs="Times New Roman"/>
            <w:color w:val="000000"/>
            <w:sz w:val="18"/>
            <w:szCs w:val="18"/>
            <w:lang w:eastAsia="ru-RU"/>
          </w:rPr>
          <w:t>хотелинг</w:t>
        </w:r>
        <w:proofErr w:type="spellEnd"/>
        <w:r w:rsidRPr="006A29D5">
          <w:rPr>
            <w:rFonts w:ascii="Verdana" w:eastAsia="Times New Roman" w:hAnsi="Verdana" w:cs="Times New Roman"/>
            <w:color w:val="000000"/>
            <w:sz w:val="18"/>
            <w:szCs w:val="18"/>
            <w:lang w:eastAsia="ru-RU"/>
          </w:rPr>
          <w:t>, или организация офиса по образу и подобию гости</w:t>
        </w:r>
        <w:r w:rsidRPr="006A29D5">
          <w:rPr>
            <w:rFonts w:ascii="Verdana" w:eastAsia="Times New Roman" w:hAnsi="Verdana" w:cs="Times New Roman"/>
            <w:color w:val="000000"/>
            <w:sz w:val="18"/>
            <w:szCs w:val="18"/>
            <w:lang w:eastAsia="ru-RU"/>
          </w:rPr>
          <w:softHyphen/>
          <w:t>ницы (работники периодически делят между собой единое рабочее пространство), и свободная планировка, когда рабочие места распределяются в порядке прихода сотрудников на работу. В сущности, речь идет о реакции на рост числа виртуаль</w:t>
        </w:r>
        <w:r w:rsidRPr="006A29D5">
          <w:rPr>
            <w:rFonts w:ascii="Verdana" w:eastAsia="Times New Roman" w:hAnsi="Verdana" w:cs="Times New Roman"/>
            <w:color w:val="000000"/>
            <w:sz w:val="18"/>
            <w:szCs w:val="18"/>
            <w:lang w:eastAsia="ru-RU"/>
          </w:rPr>
          <w:softHyphen/>
          <w:t>ных сотрудников. В своей работе они используют портативные компьютеры и сотовые телефоны и при необходимости «кабинет» можно устроить и в офисе у клиента.</w:t>
        </w:r>
      </w:ins>
    </w:p>
    <w:p w:rsidR="006A29D5" w:rsidRPr="006A29D5" w:rsidRDefault="006A29D5" w:rsidP="006A29D5">
      <w:pPr>
        <w:spacing w:before="225" w:after="100" w:afterAutospacing="1" w:line="288" w:lineRule="atLeast"/>
        <w:ind w:left="225" w:right="225"/>
        <w:rPr>
          <w:ins w:id="9" w:author="Unknown"/>
          <w:rFonts w:ascii="Verdana" w:eastAsia="Times New Roman" w:hAnsi="Verdana" w:cs="Times New Roman"/>
          <w:color w:val="000000"/>
          <w:sz w:val="18"/>
          <w:szCs w:val="18"/>
          <w:lang w:eastAsia="ru-RU"/>
        </w:rPr>
      </w:pPr>
      <w:ins w:id="10" w:author="Unknown">
        <w:r w:rsidRPr="006A29D5">
          <w:rPr>
            <w:rFonts w:ascii="Verdana" w:eastAsia="Times New Roman" w:hAnsi="Verdana" w:cs="Times New Roman"/>
            <w:color w:val="000000"/>
            <w:sz w:val="18"/>
            <w:szCs w:val="18"/>
            <w:lang w:eastAsia="ru-RU"/>
          </w:rPr>
          <w:t>Преимущества и недостатки. Виртуальный подход позволяет компании при</w:t>
        </w:r>
        <w:r w:rsidRPr="006A29D5">
          <w:rPr>
            <w:rFonts w:ascii="Verdana" w:eastAsia="Times New Roman" w:hAnsi="Verdana" w:cs="Times New Roman"/>
            <w:color w:val="000000"/>
            <w:sz w:val="18"/>
            <w:szCs w:val="18"/>
            <w:lang w:eastAsia="ru-RU"/>
          </w:rPr>
          <w:softHyphen/>
          <w:t>влечь к проекту наиболее одаренных и наиболее необходимых для решения кон</w:t>
        </w:r>
        <w:r w:rsidRPr="006A29D5">
          <w:rPr>
            <w:rFonts w:ascii="Verdana" w:eastAsia="Times New Roman" w:hAnsi="Verdana" w:cs="Times New Roman"/>
            <w:color w:val="000000"/>
            <w:sz w:val="18"/>
            <w:szCs w:val="18"/>
            <w:lang w:eastAsia="ru-RU"/>
          </w:rPr>
          <w:softHyphen/>
          <w:t>кретных задач профессионалов. Естественно, что по степени гибкости и скорости отклика виртуальные организации не знают себе равных. Подобно сетевым струк</w:t>
        </w:r>
        <w:r w:rsidRPr="006A29D5">
          <w:rPr>
            <w:rFonts w:ascii="Verdana" w:eastAsia="Times New Roman" w:hAnsi="Verdana" w:cs="Times New Roman"/>
            <w:color w:val="000000"/>
            <w:sz w:val="18"/>
            <w:szCs w:val="18"/>
            <w:lang w:eastAsia="ru-RU"/>
          </w:rPr>
          <w:softHyphen/>
          <w:t>турам, это могут быть истинно глобальные организации, использующие ресурсы, знания и опыт со всего мира. Виртуальная форма организации предоставляет компании возможность временно пользоваться услугами специалистов мирового класса. Многие профессионалы ставят свободное время и независимость превыше стабильной занятости и дохода. Для них участие в деятельности виртуальных организаций — это возможность выбора наиболее интересных проектов.</w:t>
        </w:r>
      </w:ins>
    </w:p>
    <w:p w:rsidR="006A29D5" w:rsidRPr="006A29D5" w:rsidRDefault="006A29D5" w:rsidP="006A29D5">
      <w:pPr>
        <w:spacing w:before="225" w:after="100" w:afterAutospacing="1" w:line="288" w:lineRule="atLeast"/>
        <w:ind w:left="225" w:right="225"/>
        <w:rPr>
          <w:ins w:id="11" w:author="Unknown"/>
          <w:rFonts w:ascii="Verdana" w:eastAsia="Times New Roman" w:hAnsi="Verdana" w:cs="Times New Roman"/>
          <w:color w:val="000000"/>
          <w:sz w:val="18"/>
          <w:szCs w:val="18"/>
          <w:lang w:eastAsia="ru-RU"/>
        </w:rPr>
      </w:pPr>
      <w:ins w:id="12" w:author="Unknown">
        <w:r w:rsidRPr="006A29D5">
          <w:rPr>
            <w:rFonts w:ascii="Verdana" w:eastAsia="Times New Roman" w:hAnsi="Verdana" w:cs="Times New Roman"/>
            <w:color w:val="000000"/>
            <w:sz w:val="18"/>
            <w:szCs w:val="18"/>
            <w:lang w:eastAsia="ru-RU"/>
          </w:rPr>
          <w:t>Один из главных недостатков виртуальных организаций — ограниченность контроля над деятельностью работников. Границы виртуальной организации размы</w:t>
        </w:r>
        <w:r w:rsidRPr="006A29D5">
          <w:rPr>
            <w:rFonts w:ascii="Verdana" w:eastAsia="Times New Roman" w:hAnsi="Verdana" w:cs="Times New Roman"/>
            <w:color w:val="000000"/>
            <w:sz w:val="18"/>
            <w:szCs w:val="18"/>
            <w:lang w:eastAsia="ru-RU"/>
          </w:rPr>
          <w:softHyphen/>
          <w:t xml:space="preserve">ты, а значит, </w:t>
        </w:r>
        <w:proofErr w:type="gramStart"/>
        <w:r w:rsidRPr="006A29D5">
          <w:rPr>
            <w:rFonts w:ascii="Verdana" w:eastAsia="Times New Roman" w:hAnsi="Verdana" w:cs="Times New Roman"/>
            <w:color w:val="000000"/>
            <w:sz w:val="18"/>
            <w:szCs w:val="18"/>
            <w:lang w:eastAsia="ru-RU"/>
          </w:rPr>
          <w:t>топ-менеджеры</w:t>
        </w:r>
        <w:proofErr w:type="gramEnd"/>
        <w:r w:rsidRPr="006A29D5">
          <w:rPr>
            <w:rFonts w:ascii="Verdana" w:eastAsia="Times New Roman" w:hAnsi="Verdana" w:cs="Times New Roman"/>
            <w:color w:val="000000"/>
            <w:sz w:val="18"/>
            <w:szCs w:val="18"/>
            <w:lang w:eastAsia="ru-RU"/>
          </w:rPr>
          <w:t xml:space="preserve"> должны максимально четко определять цели проекта (в противном случае вероятность целенаправленной деятельности группы резко снижается) и, кроме того, делегировать право принятия решений непосредственным исполнителям. Дополнительные требования предъявляются и к менеджерам, ко</w:t>
        </w:r>
        <w:r w:rsidRPr="006A29D5">
          <w:rPr>
            <w:rFonts w:ascii="Verdana" w:eastAsia="Times New Roman" w:hAnsi="Verdana" w:cs="Times New Roman"/>
            <w:color w:val="000000"/>
            <w:sz w:val="18"/>
            <w:szCs w:val="18"/>
            <w:lang w:eastAsia="ru-RU"/>
          </w:rPr>
          <w:softHyphen/>
          <w:t>торым постоянно приходится вступать в контакты с новыми людьми, восприни</w:t>
        </w:r>
        <w:r w:rsidRPr="006A29D5">
          <w:rPr>
            <w:rFonts w:ascii="Verdana" w:eastAsia="Times New Roman" w:hAnsi="Verdana" w:cs="Times New Roman"/>
            <w:color w:val="000000"/>
            <w:sz w:val="18"/>
            <w:szCs w:val="18"/>
            <w:lang w:eastAsia="ru-RU"/>
          </w:rPr>
          <w:softHyphen/>
          <w:t>мать новые идеи, анализировать новые проблемы. Менеджеры виртуальных орга</w:t>
        </w:r>
        <w:r w:rsidRPr="006A29D5">
          <w:rPr>
            <w:rFonts w:ascii="Verdana" w:eastAsia="Times New Roman" w:hAnsi="Verdana" w:cs="Times New Roman"/>
            <w:color w:val="000000"/>
            <w:sz w:val="18"/>
            <w:szCs w:val="18"/>
            <w:lang w:eastAsia="ru-RU"/>
          </w:rPr>
          <w:softHyphen/>
          <w:t>низаций должны не только разбираться в современных технологиях, но и уметь решать задачи коммуникативного и мотивационного характера. Общение пре</w:t>
        </w:r>
        <w:r w:rsidRPr="006A29D5">
          <w:rPr>
            <w:rFonts w:ascii="Verdana" w:eastAsia="Times New Roman" w:hAnsi="Verdana" w:cs="Times New Roman"/>
            <w:color w:val="000000"/>
            <w:sz w:val="18"/>
            <w:szCs w:val="18"/>
            <w:lang w:eastAsia="ru-RU"/>
          </w:rPr>
          <w:softHyphen/>
          <w:t>имущественно по телефону и е-почте означает возникновение огромного потен</w:t>
        </w:r>
        <w:r w:rsidRPr="006A29D5">
          <w:rPr>
            <w:rFonts w:ascii="Verdana" w:eastAsia="Times New Roman" w:hAnsi="Verdana" w:cs="Times New Roman"/>
            <w:color w:val="000000"/>
            <w:sz w:val="18"/>
            <w:szCs w:val="18"/>
            <w:lang w:eastAsia="ru-RU"/>
          </w:rPr>
          <w:softHyphen/>
          <w:t>циала недопонимания. В виртуальной среде отсутствует мотивация, возникающая в ходе регулярных взаимодействий с коллегами по работе и тесных взаимоотно</w:t>
        </w:r>
        <w:r w:rsidRPr="006A29D5">
          <w:rPr>
            <w:rFonts w:ascii="Verdana" w:eastAsia="Times New Roman" w:hAnsi="Verdana" w:cs="Times New Roman"/>
            <w:color w:val="000000"/>
            <w:sz w:val="18"/>
            <w:szCs w:val="18"/>
            <w:lang w:eastAsia="ru-RU"/>
          </w:rPr>
          <w:softHyphen/>
          <w:t>шений с ними. В обобщенном виде преимущества и недостатки виртуального под</w:t>
        </w:r>
        <w:r w:rsidRPr="006A29D5">
          <w:rPr>
            <w:rFonts w:ascii="Verdana" w:eastAsia="Times New Roman" w:hAnsi="Verdana" w:cs="Times New Roman"/>
            <w:color w:val="000000"/>
            <w:sz w:val="18"/>
            <w:szCs w:val="18"/>
            <w:lang w:eastAsia="ru-RU"/>
          </w:rPr>
          <w:softHyphen/>
          <w:t>хода представлены в табл.</w:t>
        </w:r>
      </w:ins>
    </w:p>
    <w:p w:rsidR="006A29D5" w:rsidRPr="006A29D5" w:rsidRDefault="006A29D5" w:rsidP="006A29D5">
      <w:pPr>
        <w:spacing w:before="225" w:after="100" w:afterAutospacing="1" w:line="288" w:lineRule="atLeast"/>
        <w:ind w:left="225" w:right="225"/>
        <w:rPr>
          <w:ins w:id="13" w:author="Unknown"/>
          <w:rFonts w:ascii="Verdana" w:eastAsia="Times New Roman" w:hAnsi="Verdana" w:cs="Times New Roman"/>
          <w:color w:val="000000"/>
          <w:sz w:val="18"/>
          <w:szCs w:val="18"/>
          <w:lang w:eastAsia="ru-RU"/>
        </w:rPr>
      </w:pPr>
      <w:ins w:id="14" w:author="Unknown">
        <w:r w:rsidRPr="006A29D5">
          <w:rPr>
            <w:rFonts w:ascii="Verdana" w:eastAsia="Times New Roman" w:hAnsi="Verdana" w:cs="Times New Roman"/>
            <w:color w:val="000000"/>
            <w:sz w:val="18"/>
            <w:szCs w:val="18"/>
            <w:lang w:eastAsia="ru-RU"/>
          </w:rPr>
          <w:lastRenderedPageBreak/>
          <w:t> </w:t>
        </w:r>
      </w:ins>
    </w:p>
    <w:p w:rsidR="006A29D5" w:rsidRPr="006A29D5" w:rsidRDefault="006A29D5" w:rsidP="006A29D5">
      <w:pPr>
        <w:spacing w:before="225" w:after="100" w:afterAutospacing="1" w:line="288" w:lineRule="atLeast"/>
        <w:ind w:left="225" w:right="225"/>
        <w:rPr>
          <w:ins w:id="15" w:author="Unknown"/>
          <w:rFonts w:ascii="Verdana" w:eastAsia="Times New Roman" w:hAnsi="Verdana" w:cs="Times New Roman"/>
          <w:color w:val="000000"/>
          <w:sz w:val="18"/>
          <w:szCs w:val="18"/>
          <w:lang w:eastAsia="ru-RU"/>
        </w:rPr>
      </w:pPr>
      <w:ins w:id="16" w:author="Unknown">
        <w:r w:rsidRPr="006A29D5">
          <w:rPr>
            <w:rFonts w:ascii="Verdana" w:eastAsia="Times New Roman" w:hAnsi="Verdana" w:cs="Times New Roman"/>
            <w:color w:val="000000"/>
            <w:sz w:val="18"/>
            <w:szCs w:val="18"/>
            <w:lang w:eastAsia="ru-RU"/>
          </w:rPr>
          <w:t>Преимущества и недостатки виртуального подхода</w:t>
        </w:r>
      </w:ins>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90"/>
        <w:gridCol w:w="4885"/>
      </w:tblGrid>
      <w:tr w:rsidR="006A29D5" w:rsidRPr="006A29D5" w:rsidTr="006A29D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9D5" w:rsidRPr="006A29D5" w:rsidRDefault="006A29D5" w:rsidP="006A29D5">
            <w:pPr>
              <w:spacing w:after="0" w:line="240" w:lineRule="auto"/>
              <w:rPr>
                <w:rFonts w:ascii="Verdana" w:eastAsia="Times New Roman" w:hAnsi="Verdana" w:cs="Times New Roman"/>
                <w:color w:val="000000"/>
                <w:sz w:val="18"/>
                <w:szCs w:val="18"/>
                <w:lang w:eastAsia="ru-RU"/>
              </w:rPr>
            </w:pPr>
            <w:r w:rsidRPr="006A29D5">
              <w:rPr>
                <w:rFonts w:ascii="Verdana" w:eastAsia="Times New Roman" w:hAnsi="Verdana" w:cs="Times New Roman"/>
                <w:color w:val="000000"/>
                <w:sz w:val="18"/>
                <w:szCs w:val="18"/>
                <w:lang w:eastAsia="ru-RU"/>
              </w:rPr>
              <w:t>Преимущества</w:t>
            </w:r>
          </w:p>
        </w:tc>
        <w:tc>
          <w:tcPr>
            <w:tcW w:w="0" w:type="auto"/>
            <w:tcBorders>
              <w:top w:val="outset" w:sz="6" w:space="0" w:color="auto"/>
              <w:left w:val="outset" w:sz="6" w:space="0" w:color="auto"/>
              <w:bottom w:val="outset" w:sz="6" w:space="0" w:color="auto"/>
              <w:right w:val="outset" w:sz="6" w:space="0" w:color="auto"/>
            </w:tcBorders>
            <w:vAlign w:val="center"/>
            <w:hideMark/>
          </w:tcPr>
          <w:p w:rsidR="006A29D5" w:rsidRPr="006A29D5" w:rsidRDefault="006A29D5" w:rsidP="006A29D5">
            <w:pPr>
              <w:spacing w:after="0" w:line="240" w:lineRule="auto"/>
              <w:rPr>
                <w:rFonts w:ascii="Verdana" w:eastAsia="Times New Roman" w:hAnsi="Verdana" w:cs="Times New Roman"/>
                <w:color w:val="000000"/>
                <w:sz w:val="18"/>
                <w:szCs w:val="18"/>
                <w:lang w:eastAsia="ru-RU"/>
              </w:rPr>
            </w:pPr>
            <w:r w:rsidRPr="006A29D5">
              <w:rPr>
                <w:rFonts w:ascii="Verdana" w:eastAsia="Times New Roman" w:hAnsi="Verdana" w:cs="Times New Roman"/>
                <w:color w:val="000000"/>
                <w:sz w:val="18"/>
                <w:szCs w:val="18"/>
                <w:lang w:eastAsia="ru-RU"/>
              </w:rPr>
              <w:t>Недостатки</w:t>
            </w:r>
          </w:p>
        </w:tc>
      </w:tr>
      <w:tr w:rsidR="006A29D5" w:rsidRPr="006A29D5" w:rsidTr="006A29D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29D5" w:rsidRPr="006A29D5" w:rsidRDefault="006A29D5" w:rsidP="006A29D5">
            <w:pPr>
              <w:spacing w:after="0" w:line="240" w:lineRule="auto"/>
              <w:rPr>
                <w:rFonts w:ascii="Verdana" w:eastAsia="Times New Roman" w:hAnsi="Verdana" w:cs="Times New Roman"/>
                <w:color w:val="000000"/>
                <w:sz w:val="18"/>
                <w:szCs w:val="18"/>
                <w:lang w:eastAsia="ru-RU"/>
              </w:rPr>
            </w:pPr>
            <w:r w:rsidRPr="006A29D5">
              <w:rPr>
                <w:rFonts w:ascii="Verdana" w:eastAsia="Times New Roman" w:hAnsi="Verdana" w:cs="Times New Roman"/>
                <w:color w:val="000000"/>
                <w:sz w:val="18"/>
                <w:szCs w:val="18"/>
                <w:lang w:eastAsia="ru-RU"/>
              </w:rPr>
              <w:t>• Возможность использования знаний и опыта специалистов из разных стран</w:t>
            </w:r>
            <w:proofErr w:type="gramStart"/>
            <w:r w:rsidRPr="006A29D5">
              <w:rPr>
                <w:rFonts w:ascii="Verdana" w:eastAsia="Times New Roman" w:hAnsi="Verdana" w:cs="Times New Roman"/>
                <w:color w:val="000000"/>
                <w:sz w:val="18"/>
                <w:szCs w:val="18"/>
                <w:lang w:eastAsia="ru-RU"/>
              </w:rPr>
              <w:t xml:space="preserve"> • О</w:t>
            </w:r>
            <w:proofErr w:type="gramEnd"/>
            <w:r w:rsidRPr="006A29D5">
              <w:rPr>
                <w:rFonts w:ascii="Verdana" w:eastAsia="Times New Roman" w:hAnsi="Verdana" w:cs="Times New Roman"/>
                <w:color w:val="000000"/>
                <w:sz w:val="18"/>
                <w:szCs w:val="18"/>
                <w:lang w:eastAsia="ru-RU"/>
              </w:rPr>
              <w:t>чень высокие гибкость и скорость реакции • Уменьшение накладных расходов</w:t>
            </w:r>
          </w:p>
        </w:tc>
        <w:tc>
          <w:tcPr>
            <w:tcW w:w="0" w:type="auto"/>
            <w:tcBorders>
              <w:top w:val="outset" w:sz="6" w:space="0" w:color="auto"/>
              <w:left w:val="outset" w:sz="6" w:space="0" w:color="auto"/>
              <w:bottom w:val="outset" w:sz="6" w:space="0" w:color="auto"/>
              <w:right w:val="outset" w:sz="6" w:space="0" w:color="auto"/>
            </w:tcBorders>
            <w:vAlign w:val="center"/>
            <w:hideMark/>
          </w:tcPr>
          <w:p w:rsidR="006A29D5" w:rsidRPr="006A29D5" w:rsidRDefault="006A29D5" w:rsidP="006A29D5">
            <w:pPr>
              <w:spacing w:after="0" w:line="240" w:lineRule="auto"/>
              <w:rPr>
                <w:rFonts w:ascii="Verdana" w:eastAsia="Times New Roman" w:hAnsi="Verdana" w:cs="Times New Roman"/>
                <w:color w:val="000000"/>
                <w:sz w:val="18"/>
                <w:szCs w:val="18"/>
                <w:lang w:eastAsia="ru-RU"/>
              </w:rPr>
            </w:pPr>
            <w:r w:rsidRPr="006A29D5">
              <w:rPr>
                <w:rFonts w:ascii="Verdana" w:eastAsia="Times New Roman" w:hAnsi="Verdana" w:cs="Times New Roman"/>
                <w:color w:val="000000"/>
                <w:sz w:val="18"/>
                <w:szCs w:val="18"/>
                <w:lang w:eastAsia="ru-RU"/>
              </w:rPr>
              <w:t xml:space="preserve">• Ограниченность контроля и отсутствие четких </w:t>
            </w:r>
            <w:proofErr w:type="gramStart"/>
            <w:r w:rsidRPr="006A29D5">
              <w:rPr>
                <w:rFonts w:ascii="Verdana" w:eastAsia="Times New Roman" w:hAnsi="Verdana" w:cs="Times New Roman"/>
                <w:color w:val="000000"/>
                <w:sz w:val="18"/>
                <w:szCs w:val="18"/>
                <w:lang w:eastAsia="ru-RU"/>
              </w:rPr>
              <w:t>границ</w:t>
            </w:r>
            <w:proofErr w:type="gramEnd"/>
            <w:r w:rsidRPr="006A29D5">
              <w:rPr>
                <w:rFonts w:ascii="Verdana" w:eastAsia="Times New Roman" w:hAnsi="Verdana" w:cs="Times New Roman"/>
                <w:color w:val="000000"/>
                <w:sz w:val="18"/>
                <w:szCs w:val="18"/>
                <w:lang w:eastAsia="ru-RU"/>
              </w:rPr>
              <w:t xml:space="preserve"> • Дополнительные требования к менеджерам • Коммуникативные трудности, потенциаль</w:t>
            </w:r>
            <w:r w:rsidRPr="006A29D5">
              <w:rPr>
                <w:rFonts w:ascii="Verdana" w:eastAsia="Times New Roman" w:hAnsi="Verdana" w:cs="Times New Roman"/>
                <w:color w:val="000000"/>
                <w:sz w:val="18"/>
                <w:szCs w:val="18"/>
                <w:lang w:eastAsia="ru-RU"/>
              </w:rPr>
              <w:softHyphen/>
              <w:t>ное непонимание</w:t>
            </w:r>
          </w:p>
        </w:tc>
      </w:tr>
    </w:tbl>
    <w:p w:rsidR="006A29D5" w:rsidRPr="006A29D5" w:rsidRDefault="006A29D5" w:rsidP="006A29D5">
      <w:pPr>
        <w:spacing w:before="225" w:after="100" w:afterAutospacing="1" w:line="288" w:lineRule="atLeast"/>
        <w:ind w:left="225" w:right="225"/>
        <w:rPr>
          <w:ins w:id="17" w:author="Unknown"/>
          <w:rFonts w:ascii="Verdana" w:eastAsia="Times New Roman" w:hAnsi="Verdana" w:cs="Times New Roman"/>
          <w:color w:val="000000"/>
          <w:sz w:val="18"/>
          <w:szCs w:val="18"/>
          <w:lang w:eastAsia="ru-RU"/>
        </w:rPr>
      </w:pPr>
      <w:ins w:id="18" w:author="Unknown">
        <w:r w:rsidRPr="006A29D5">
          <w:rPr>
            <w:rFonts w:ascii="Verdana" w:eastAsia="Times New Roman" w:hAnsi="Verdana" w:cs="Times New Roman"/>
            <w:color w:val="000000"/>
            <w:sz w:val="18"/>
            <w:szCs w:val="18"/>
            <w:lang w:eastAsia="ru-RU"/>
          </w:rPr>
          <w:t> </w:t>
        </w:r>
      </w:ins>
    </w:p>
    <w:p w:rsidR="006A29D5" w:rsidRPr="006A29D5" w:rsidRDefault="006A29D5" w:rsidP="006A29D5">
      <w:pPr>
        <w:spacing w:before="225" w:after="100" w:afterAutospacing="1" w:line="288" w:lineRule="atLeast"/>
        <w:ind w:left="225" w:right="225"/>
        <w:rPr>
          <w:ins w:id="19" w:author="Unknown"/>
          <w:rFonts w:ascii="Verdana" w:eastAsia="Times New Roman" w:hAnsi="Verdana" w:cs="Times New Roman"/>
          <w:color w:val="000000"/>
          <w:sz w:val="18"/>
          <w:szCs w:val="18"/>
          <w:lang w:eastAsia="ru-RU"/>
        </w:rPr>
      </w:pPr>
      <w:ins w:id="20" w:author="Unknown">
        <w:r w:rsidRPr="006A29D5">
          <w:rPr>
            <w:rFonts w:ascii="Verdana" w:eastAsia="Times New Roman" w:hAnsi="Verdana" w:cs="Times New Roman"/>
            <w:color w:val="000000"/>
            <w:sz w:val="18"/>
            <w:szCs w:val="18"/>
            <w:lang w:eastAsia="ru-RU"/>
          </w:rPr>
          <w:t>Управленческое решение</w:t>
        </w:r>
      </w:ins>
    </w:p>
    <w:p w:rsidR="006A29D5" w:rsidRPr="006A29D5" w:rsidRDefault="006A29D5" w:rsidP="006A29D5">
      <w:pPr>
        <w:spacing w:before="225" w:after="100" w:afterAutospacing="1" w:line="288" w:lineRule="atLeast"/>
        <w:ind w:left="225" w:right="225"/>
        <w:rPr>
          <w:ins w:id="21" w:author="Unknown"/>
          <w:rFonts w:ascii="Verdana" w:eastAsia="Times New Roman" w:hAnsi="Verdana" w:cs="Times New Roman"/>
          <w:color w:val="000000"/>
          <w:sz w:val="18"/>
          <w:szCs w:val="18"/>
          <w:lang w:eastAsia="ru-RU"/>
        </w:rPr>
      </w:pPr>
      <w:ins w:id="22" w:author="Unknown">
        <w:r w:rsidRPr="006A29D5">
          <w:rPr>
            <w:rFonts w:ascii="Verdana" w:eastAsia="Times New Roman" w:hAnsi="Verdana" w:cs="Times New Roman"/>
            <w:color w:val="000000"/>
            <w:sz w:val="18"/>
            <w:szCs w:val="18"/>
            <w:lang w:eastAsia="ru-RU"/>
          </w:rPr>
          <w:t xml:space="preserve">Новый исполнительный директор </w:t>
        </w:r>
        <w:proofErr w:type="spellStart"/>
        <w:r w:rsidRPr="006A29D5">
          <w:rPr>
            <w:rFonts w:ascii="Verdana" w:eastAsia="Times New Roman" w:hAnsi="Verdana" w:cs="Times New Roman"/>
            <w:color w:val="000000"/>
            <w:sz w:val="18"/>
            <w:szCs w:val="18"/>
            <w:lang w:eastAsia="ru-RU"/>
          </w:rPr>
          <w:t>ConAgra</w:t>
        </w:r>
        <w:proofErr w:type="spellEnd"/>
        <w:r w:rsidRPr="006A29D5">
          <w:rPr>
            <w:rFonts w:ascii="Verdana" w:eastAsia="Times New Roman" w:hAnsi="Verdana" w:cs="Times New Roman"/>
            <w:color w:val="000000"/>
            <w:sz w:val="18"/>
            <w:szCs w:val="18"/>
            <w:lang w:eastAsia="ru-RU"/>
          </w:rPr>
          <w:t xml:space="preserve"> определил главную причину возник</w:t>
        </w:r>
        <w:r w:rsidRPr="006A29D5">
          <w:rPr>
            <w:rFonts w:ascii="Verdana" w:eastAsia="Times New Roman" w:hAnsi="Verdana" w:cs="Times New Roman"/>
            <w:color w:val="000000"/>
            <w:sz w:val="18"/>
            <w:szCs w:val="18"/>
            <w:lang w:eastAsia="ru-RU"/>
          </w:rPr>
          <w:softHyphen/>
          <w:t xml:space="preserve">ших в компании проблем — излишне децентрализованная </w:t>
        </w:r>
        <w:proofErr w:type="spellStart"/>
        <w:r w:rsidRPr="006A29D5">
          <w:rPr>
            <w:rFonts w:ascii="Verdana" w:eastAsia="Times New Roman" w:hAnsi="Verdana" w:cs="Times New Roman"/>
            <w:color w:val="000000"/>
            <w:sz w:val="18"/>
            <w:szCs w:val="18"/>
            <w:lang w:eastAsia="ru-RU"/>
          </w:rPr>
          <w:t>дивизиональная</w:t>
        </w:r>
        <w:proofErr w:type="spellEnd"/>
        <w:r w:rsidRPr="006A29D5">
          <w:rPr>
            <w:rFonts w:ascii="Verdana" w:eastAsia="Times New Roman" w:hAnsi="Verdana" w:cs="Times New Roman"/>
            <w:color w:val="000000"/>
            <w:sz w:val="18"/>
            <w:szCs w:val="18"/>
            <w:lang w:eastAsia="ru-RU"/>
          </w:rPr>
          <w:t xml:space="preserve"> струк</w:t>
        </w:r>
        <w:r w:rsidRPr="006A29D5">
          <w:rPr>
            <w:rFonts w:ascii="Verdana" w:eastAsia="Times New Roman" w:hAnsi="Verdana" w:cs="Times New Roman"/>
            <w:color w:val="000000"/>
            <w:sz w:val="18"/>
            <w:szCs w:val="18"/>
            <w:lang w:eastAsia="ru-RU"/>
          </w:rPr>
          <w:softHyphen/>
          <w:t>тура. Собственно, принцип деления организации на подразделения Б. Род сохра</w:t>
        </w:r>
        <w:r w:rsidRPr="006A29D5">
          <w:rPr>
            <w:rFonts w:ascii="Verdana" w:eastAsia="Times New Roman" w:hAnsi="Verdana" w:cs="Times New Roman"/>
            <w:color w:val="000000"/>
            <w:sz w:val="18"/>
            <w:szCs w:val="18"/>
            <w:lang w:eastAsia="ru-RU"/>
          </w:rPr>
          <w:softHyphen/>
          <w:t>нил, только теперь вся их деятельность ориентирована на покупателя. Обширный план главы компании предполагает закрытие неэффективных распределитель</w:t>
        </w:r>
        <w:r w:rsidRPr="006A29D5">
          <w:rPr>
            <w:rFonts w:ascii="Verdana" w:eastAsia="Times New Roman" w:hAnsi="Verdana" w:cs="Times New Roman"/>
            <w:color w:val="000000"/>
            <w:sz w:val="18"/>
            <w:szCs w:val="18"/>
            <w:lang w:eastAsia="ru-RU"/>
          </w:rPr>
          <w:softHyphen/>
          <w:t xml:space="preserve">ных центров и заводов, а также реорганизацию десятков </w:t>
        </w:r>
        <w:proofErr w:type="gramStart"/>
        <w:r w:rsidRPr="006A29D5">
          <w:rPr>
            <w:rFonts w:ascii="Verdana" w:eastAsia="Times New Roman" w:hAnsi="Verdana" w:cs="Times New Roman"/>
            <w:color w:val="000000"/>
            <w:sz w:val="18"/>
            <w:szCs w:val="18"/>
            <w:lang w:eastAsia="ru-RU"/>
          </w:rPr>
          <w:t>бизнес-единиц</w:t>
        </w:r>
        <w:proofErr w:type="gramEnd"/>
        <w:r w:rsidRPr="006A29D5">
          <w:rPr>
            <w:rFonts w:ascii="Verdana" w:eastAsia="Times New Roman" w:hAnsi="Verdana" w:cs="Times New Roman"/>
            <w:color w:val="000000"/>
            <w:sz w:val="18"/>
            <w:szCs w:val="18"/>
            <w:lang w:eastAsia="ru-RU"/>
          </w:rPr>
          <w:t xml:space="preserve"> и групп товаров в три главных дивизиона: сфере обслуживания (рестораны), розничная торговля (продовольственные магазины) и сельскохозяйственная продукция. В качестве залога общего фокуса усилий всех членов организации (повышение уровня сервиса) Б. Род рассматривает новую ориентацию — на покупателя, а не на товары. Централизации подверглась и такая функция, как принятие решений. Менеджеров дочерних компаний ограничили в возможностях управления ими. Теперь цели определяются в штаб-квартире. Кроме того, центр регламентирует обслуживание общих покупателей, обмен знаниями и товарами в компании. На</w:t>
        </w:r>
        <w:r w:rsidRPr="006A29D5">
          <w:rPr>
            <w:rFonts w:ascii="Verdana" w:eastAsia="Times New Roman" w:hAnsi="Verdana" w:cs="Times New Roman"/>
            <w:color w:val="000000"/>
            <w:sz w:val="18"/>
            <w:szCs w:val="18"/>
            <w:lang w:eastAsia="ru-RU"/>
          </w:rPr>
          <w:softHyphen/>
          <w:t xml:space="preserve">пример, Б. Род требует, чтобы входящие в состав </w:t>
        </w:r>
        <w:proofErr w:type="spellStart"/>
        <w:r w:rsidRPr="006A29D5">
          <w:rPr>
            <w:rFonts w:ascii="Verdana" w:eastAsia="Times New Roman" w:hAnsi="Verdana" w:cs="Times New Roman"/>
            <w:color w:val="000000"/>
            <w:sz w:val="18"/>
            <w:szCs w:val="18"/>
            <w:lang w:eastAsia="ru-RU"/>
          </w:rPr>
          <w:t>ConAgra</w:t>
        </w:r>
        <w:proofErr w:type="spellEnd"/>
        <w:r w:rsidRPr="006A29D5">
          <w:rPr>
            <w:rFonts w:ascii="Verdana" w:eastAsia="Times New Roman" w:hAnsi="Verdana" w:cs="Times New Roman"/>
            <w:color w:val="000000"/>
            <w:sz w:val="18"/>
            <w:szCs w:val="18"/>
            <w:lang w:eastAsia="ru-RU"/>
          </w:rPr>
          <w:t xml:space="preserve"> компании закупали материалы не на стороне, а друг у друга. Не остались в стороне от централизации и компьютерные и бухгалтерские системы. В целом Б. Род намеревается вывести </w:t>
        </w:r>
        <w:proofErr w:type="spellStart"/>
        <w:r w:rsidRPr="006A29D5">
          <w:rPr>
            <w:rFonts w:ascii="Verdana" w:eastAsia="Times New Roman" w:hAnsi="Verdana" w:cs="Times New Roman"/>
            <w:color w:val="000000"/>
            <w:sz w:val="18"/>
            <w:szCs w:val="18"/>
            <w:lang w:eastAsia="ru-RU"/>
          </w:rPr>
          <w:t>ConAgra</w:t>
        </w:r>
        <w:proofErr w:type="spellEnd"/>
        <w:r w:rsidRPr="006A29D5">
          <w:rPr>
            <w:rFonts w:ascii="Verdana" w:eastAsia="Times New Roman" w:hAnsi="Verdana" w:cs="Times New Roman"/>
            <w:color w:val="000000"/>
            <w:sz w:val="18"/>
            <w:szCs w:val="18"/>
            <w:lang w:eastAsia="ru-RU"/>
          </w:rPr>
          <w:t xml:space="preserve"> из кризиса именно за счет усиления и централизации контроля. Пока реструктуризация компании </w:t>
        </w:r>
        <w:proofErr w:type="gramStart"/>
        <w:r w:rsidRPr="006A29D5">
          <w:rPr>
            <w:rFonts w:ascii="Verdana" w:eastAsia="Times New Roman" w:hAnsi="Verdana" w:cs="Times New Roman"/>
            <w:color w:val="000000"/>
            <w:sz w:val="18"/>
            <w:szCs w:val="18"/>
            <w:lang w:eastAsia="ru-RU"/>
          </w:rPr>
          <w:t>приносит положительные результаты</w:t>
        </w:r>
        <w:proofErr w:type="gramEnd"/>
        <w:r w:rsidRPr="006A29D5">
          <w:rPr>
            <w:rFonts w:ascii="Verdana" w:eastAsia="Times New Roman" w:hAnsi="Verdana" w:cs="Times New Roman"/>
            <w:color w:val="000000"/>
            <w:sz w:val="18"/>
            <w:szCs w:val="18"/>
            <w:lang w:eastAsia="ru-RU"/>
          </w:rPr>
          <w:t xml:space="preserve"> — впервые за пять лет вырос курс акций, а также объемы продаж и прибыли.</w:t>
        </w:r>
      </w:ins>
    </w:p>
    <w:p w:rsidR="00AE2D3D" w:rsidRDefault="00393EF8" w:rsidP="007E2BFF">
      <w:pPr>
        <w:shd w:val="clear" w:color="auto" w:fill="FFFFFF"/>
        <w:spacing w:after="0" w:line="360" w:lineRule="atLeast"/>
        <w:ind w:firstLine="709"/>
        <w:jc w:val="both"/>
        <w:rPr>
          <w:rFonts w:ascii="Times New Roman" w:eastAsia="Times New Roman" w:hAnsi="Times New Roman" w:cs="Times New Roman"/>
          <w:color w:val="000000"/>
          <w:sz w:val="27"/>
          <w:szCs w:val="27"/>
          <w:lang w:eastAsia="ru-RU"/>
        </w:rPr>
      </w:pPr>
      <w:hyperlink r:id="rId55" w:history="1">
        <w:r w:rsidR="00BB7A16" w:rsidRPr="002F1139">
          <w:rPr>
            <w:rStyle w:val="Hyperlink"/>
            <w:rFonts w:ascii="Times New Roman" w:eastAsia="Times New Roman" w:hAnsi="Times New Roman" w:cs="Times New Roman"/>
            <w:sz w:val="27"/>
            <w:szCs w:val="27"/>
            <w:lang w:eastAsia="ru-RU"/>
          </w:rPr>
          <w:t>http://studopedia.ru/3_179843_virtualnaya-organizatsiya.html</w:t>
        </w:r>
      </w:hyperlink>
    </w:p>
    <w:p w:rsidR="00BB7A16" w:rsidRDefault="00BB7A16" w:rsidP="007E2BFF">
      <w:pPr>
        <w:shd w:val="clear" w:color="auto" w:fill="FFFFFF"/>
        <w:spacing w:after="0" w:line="360" w:lineRule="atLeast"/>
        <w:ind w:firstLine="709"/>
        <w:jc w:val="both"/>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Актуальность темы. Важная особенность глобального экономического развития в начале XXI-</w:t>
      </w:r>
      <w:proofErr w:type="spellStart"/>
      <w:r w:rsidRPr="00BB7A16">
        <w:rPr>
          <w:rFonts w:ascii="Courier New" w:eastAsia="Times New Roman" w:hAnsi="Courier New" w:cs="Courier New"/>
          <w:color w:val="000000"/>
          <w:sz w:val="18"/>
          <w:szCs w:val="18"/>
          <w:lang w:eastAsia="ru-RU"/>
        </w:rPr>
        <w:t>го</w:t>
      </w:r>
      <w:proofErr w:type="spellEnd"/>
      <w:r w:rsidRPr="00BB7A16">
        <w:rPr>
          <w:rFonts w:ascii="Courier New" w:eastAsia="Times New Roman" w:hAnsi="Courier New" w:cs="Courier New"/>
          <w:color w:val="000000"/>
          <w:sz w:val="18"/>
          <w:szCs w:val="18"/>
          <w:lang w:eastAsia="ru-RU"/>
        </w:rPr>
        <w:t xml:space="preserve"> века заключается в неуклонном переходе </w:t>
      </w:r>
      <w:proofErr w:type="gramStart"/>
      <w:r w:rsidRPr="00BB7A16">
        <w:rPr>
          <w:rFonts w:ascii="Courier New" w:eastAsia="Times New Roman" w:hAnsi="Courier New" w:cs="Courier New"/>
          <w:color w:val="000000"/>
          <w:sz w:val="18"/>
          <w:szCs w:val="18"/>
          <w:lang w:eastAsia="ru-RU"/>
        </w:rPr>
        <w:t>от</w:t>
      </w:r>
      <w:proofErr w:type="gramEnd"/>
      <w:r w:rsidRPr="00BB7A16">
        <w:rPr>
          <w:rFonts w:ascii="Courier New" w:eastAsia="Times New Roman" w:hAnsi="Courier New" w:cs="Courier New"/>
          <w:color w:val="000000"/>
          <w:sz w:val="18"/>
          <w:szCs w:val="18"/>
          <w:lang w:eastAsia="ru-RU"/>
        </w:rPr>
        <w:t xml:space="preserve"> индустриальной к постиндустриальной экономике. Становление постиндустриальной цивилизации тесно связано с формированием единого мирового информационного пространства на базе сети </w:t>
      </w:r>
      <w:proofErr w:type="spellStart"/>
      <w:r w:rsidRPr="00BB7A16">
        <w:rPr>
          <w:rFonts w:ascii="Courier New" w:eastAsia="Times New Roman" w:hAnsi="Courier New" w:cs="Courier New"/>
          <w:color w:val="000000"/>
          <w:sz w:val="18"/>
          <w:szCs w:val="18"/>
          <w:lang w:eastAsia="ru-RU"/>
        </w:rPr>
        <w:t>Internet</w:t>
      </w:r>
      <w:proofErr w:type="spellEnd"/>
      <w:r w:rsidRPr="00BB7A16">
        <w:rPr>
          <w:rFonts w:ascii="Courier New" w:eastAsia="Times New Roman" w:hAnsi="Courier New" w:cs="Courier New"/>
          <w:color w:val="000000"/>
          <w:sz w:val="18"/>
          <w:szCs w:val="18"/>
          <w:lang w:eastAsia="ru-RU"/>
        </w:rPr>
        <w:t xml:space="preserve">, проникновением процессов информатизации и компьютерной интеграции во все сферы жизни общества, созданием международного рынка информации и управления в дополнение к традиционным рынкам товаров, труда и капитала. Если в традиционном индустриальном (капиталистическом) обществе основными движущими силами по К. Марксу являются труд и капитал, то согласно одному из наиболее видных представителей мирового менеджмента П. </w:t>
      </w:r>
      <w:proofErr w:type="spellStart"/>
      <w:r w:rsidRPr="00BB7A16">
        <w:rPr>
          <w:rFonts w:ascii="Courier New" w:eastAsia="Times New Roman" w:hAnsi="Courier New" w:cs="Courier New"/>
          <w:color w:val="000000"/>
          <w:sz w:val="18"/>
          <w:szCs w:val="18"/>
          <w:lang w:eastAsia="ru-RU"/>
        </w:rPr>
        <w:t>Друкеру</w:t>
      </w:r>
      <w:proofErr w:type="spellEnd"/>
      <w:r w:rsidRPr="00BB7A16">
        <w:rPr>
          <w:rFonts w:ascii="Courier New" w:eastAsia="Times New Roman" w:hAnsi="Courier New" w:cs="Courier New"/>
          <w:color w:val="000000"/>
          <w:sz w:val="18"/>
          <w:szCs w:val="18"/>
          <w:lang w:eastAsia="ru-RU"/>
        </w:rPr>
        <w:t xml:space="preserve">, в </w:t>
      </w:r>
      <w:proofErr w:type="spellStart"/>
      <w:r w:rsidRPr="00BB7A16">
        <w:rPr>
          <w:rFonts w:ascii="Courier New" w:eastAsia="Times New Roman" w:hAnsi="Courier New" w:cs="Courier New"/>
          <w:color w:val="000000"/>
          <w:sz w:val="18"/>
          <w:szCs w:val="18"/>
          <w:lang w:eastAsia="ru-RU"/>
        </w:rPr>
        <w:t>посткапиталистическом</w:t>
      </w:r>
      <w:proofErr w:type="spellEnd"/>
      <w:r w:rsidRPr="00BB7A16">
        <w:rPr>
          <w:rFonts w:ascii="Courier New" w:eastAsia="Times New Roman" w:hAnsi="Courier New" w:cs="Courier New"/>
          <w:color w:val="000000"/>
          <w:sz w:val="18"/>
          <w:szCs w:val="18"/>
          <w:lang w:eastAsia="ru-RU"/>
        </w:rPr>
        <w:t xml:space="preserve"> обществе главную роль будут играть знания и управление.</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 xml:space="preserve">Постиндустриальную экономику обычно связывают с зарождением информационного или электронно-цифрового общества, где ведущее место начинает занимать сфера услуг, основанных преимущественно на обработке информации, управлении и производстве знаний. </w:t>
      </w:r>
      <w:proofErr w:type="gramStart"/>
      <w:r w:rsidRPr="00BB7A16">
        <w:rPr>
          <w:rFonts w:ascii="Courier New" w:eastAsia="Times New Roman" w:hAnsi="Courier New" w:cs="Courier New"/>
          <w:color w:val="000000"/>
          <w:sz w:val="18"/>
          <w:szCs w:val="18"/>
          <w:lang w:eastAsia="ru-RU"/>
        </w:rPr>
        <w:t xml:space="preserve">Сущность «нового экономического порядка», возникающего в информационном обществе, выражается следующим положением: отныне эффективность, конкурентоспособность и процветание компаний зависят не только и не столько от чисто экстенсивных ресурсов (занимаемой территории, количества зданий и цехов, производительности станков и машин), сколько от эффективности их организации и управления, наличия развитых </w:t>
      </w:r>
      <w:r w:rsidRPr="00BB7A16">
        <w:rPr>
          <w:rFonts w:ascii="Courier New" w:eastAsia="Times New Roman" w:hAnsi="Courier New" w:cs="Courier New"/>
          <w:color w:val="000000"/>
          <w:sz w:val="18"/>
          <w:szCs w:val="18"/>
          <w:lang w:eastAsia="ru-RU"/>
        </w:rPr>
        <w:lastRenderedPageBreak/>
        <w:t>средств коммуникации и кооперации с клиентами и партнерами, объема и качества, накопленных сотрудниками профессиональных</w:t>
      </w:r>
      <w:proofErr w:type="gramEnd"/>
      <w:r w:rsidRPr="00BB7A16">
        <w:rPr>
          <w:rFonts w:ascii="Courier New" w:eastAsia="Times New Roman" w:hAnsi="Courier New" w:cs="Courier New"/>
          <w:color w:val="000000"/>
          <w:sz w:val="18"/>
          <w:szCs w:val="18"/>
          <w:lang w:eastAsia="ru-RU"/>
        </w:rPr>
        <w:t xml:space="preserve"> знаний и умений и возможностей их интенсивного использования.</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Постепенно руководители организаций начинают понимать, что их бизнес будет развиваться только тогда, когда деятельность организации будет тесно связана с помощью современных технологий, в том числе и интернетом. Так появляется понятие «виртуальная организация».</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О виртуальных организациях уже сегодня говорят много, но, к сожалению, не всегда внятно. Вместе с тем в условиях современной сетевой экономики их роль существенно возрастает. Реагируя на эти изменения, организации ищут новые формы сотрудничества, и новые формы управления. На основе современных информационных технологий, создаются системы реорганизации существующих организаций и принципиально новые типы организаций - виртуальные.</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По некоторым оценкам, в экономически развитых странах к 2010 году те или иные формы виртуальных компаний будут использовать почти 90% организаций, занимающихся бизнесом</w:t>
      </w:r>
      <w:bookmarkStart w:id="23" w:name="_ftnref1"/>
      <w:r w:rsidRPr="00BB7A16">
        <w:rPr>
          <w:rFonts w:ascii="Courier New" w:eastAsia="Times New Roman" w:hAnsi="Courier New" w:cs="Courier New"/>
          <w:color w:val="000000"/>
          <w:sz w:val="18"/>
          <w:szCs w:val="18"/>
          <w:lang w:eastAsia="ru-RU"/>
        </w:rPr>
        <w:fldChar w:fldCharType="begin"/>
      </w:r>
      <w:r w:rsidRPr="00BB7A16">
        <w:rPr>
          <w:rFonts w:ascii="Courier New" w:eastAsia="Times New Roman" w:hAnsi="Courier New" w:cs="Courier New"/>
          <w:color w:val="000000"/>
          <w:sz w:val="18"/>
          <w:szCs w:val="18"/>
          <w:lang w:eastAsia="ru-RU"/>
        </w:rPr>
        <w:instrText xml:space="preserve"> HYPERLINK "http://www.vevivi.ru/best/Osobennosti-deyatelnosti-virtualnykh-organizatsii-ref158978.html" \l "_ftn1" \o "" </w:instrText>
      </w:r>
      <w:r w:rsidRPr="00BB7A16">
        <w:rPr>
          <w:rFonts w:ascii="Courier New" w:eastAsia="Times New Roman" w:hAnsi="Courier New" w:cs="Courier New"/>
          <w:color w:val="000000"/>
          <w:sz w:val="18"/>
          <w:szCs w:val="18"/>
          <w:lang w:eastAsia="ru-RU"/>
        </w:rPr>
        <w:fldChar w:fldCharType="separate"/>
      </w:r>
      <w:r w:rsidRPr="00BB7A16">
        <w:rPr>
          <w:rFonts w:ascii="Courier New" w:eastAsia="Times New Roman" w:hAnsi="Courier New" w:cs="Courier New"/>
          <w:color w:val="D90000"/>
          <w:sz w:val="18"/>
          <w:szCs w:val="18"/>
          <w:lang w:eastAsia="ru-RU"/>
        </w:rPr>
        <w:t>[1]</w:t>
      </w:r>
      <w:r w:rsidRPr="00BB7A16">
        <w:rPr>
          <w:rFonts w:ascii="Courier New" w:eastAsia="Times New Roman" w:hAnsi="Courier New" w:cs="Courier New"/>
          <w:color w:val="000000"/>
          <w:sz w:val="18"/>
          <w:szCs w:val="18"/>
          <w:lang w:eastAsia="ru-RU"/>
        </w:rPr>
        <w:fldChar w:fldCharType="end"/>
      </w:r>
      <w:bookmarkEnd w:id="23"/>
      <w:r w:rsidRPr="00BB7A16">
        <w:rPr>
          <w:rFonts w:ascii="Courier New" w:eastAsia="Times New Roman" w:hAnsi="Courier New" w:cs="Courier New"/>
          <w:color w:val="000000"/>
          <w:sz w:val="18"/>
          <w:szCs w:val="18"/>
          <w:lang w:eastAsia="ru-RU"/>
        </w:rPr>
        <w:t>.</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Все это определяет актуальность и новизну темы настоящей курсовой работы, посвященной попытке охарактеризовать деятельность виртуальных организаций, выявить их признаки, цели и разновидности.</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Объектом курсовой работы является деятельность современных виртуальных организаций, а предметом исследования выступают современные формы организаций, связанные с использованием новых информационных (сетевых) технологий, в частности интернета.</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 xml:space="preserve">Целью исследования является анализ и разработка современных виртуальных форм организаций с использованием </w:t>
      </w:r>
      <w:proofErr w:type="gramStart"/>
      <w:r w:rsidRPr="00BB7A16">
        <w:rPr>
          <w:rFonts w:ascii="Courier New" w:eastAsia="Times New Roman" w:hAnsi="Courier New" w:cs="Courier New"/>
          <w:color w:val="000000"/>
          <w:sz w:val="18"/>
          <w:szCs w:val="18"/>
          <w:lang w:eastAsia="ru-RU"/>
        </w:rPr>
        <w:t>Интернет-технологий</w:t>
      </w:r>
      <w:proofErr w:type="gramEnd"/>
      <w:r w:rsidRPr="00BB7A16">
        <w:rPr>
          <w:rFonts w:ascii="Courier New" w:eastAsia="Times New Roman" w:hAnsi="Courier New" w:cs="Courier New"/>
          <w:color w:val="000000"/>
          <w:sz w:val="18"/>
          <w:szCs w:val="18"/>
          <w:lang w:eastAsia="ru-RU"/>
        </w:rPr>
        <w:t>.</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Для достижения поставленной цели требуется решить следующие основные задачи: исследовать понятие виртуальной организации, цели ее создания, разновидности, выявление участников виртуальной организации, особенностей управления, а также достоинств и недостатков организаций данного типа. Провести сравнительный анализ основных организационно-правовых форм деятельности компаний на примере современных виртуальных организаций.</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 xml:space="preserve">Научной базой работы послужили исследования ведущих отечественных и зарубежных ученых: Альберта М., </w:t>
      </w:r>
      <w:proofErr w:type="spellStart"/>
      <w:r w:rsidRPr="00BB7A16">
        <w:rPr>
          <w:rFonts w:ascii="Courier New" w:eastAsia="Times New Roman" w:hAnsi="Courier New" w:cs="Courier New"/>
          <w:color w:val="000000"/>
          <w:sz w:val="18"/>
          <w:szCs w:val="18"/>
          <w:lang w:eastAsia="ru-RU"/>
        </w:rPr>
        <w:t>Вейла</w:t>
      </w:r>
      <w:proofErr w:type="spellEnd"/>
      <w:r w:rsidRPr="00BB7A16">
        <w:rPr>
          <w:rFonts w:ascii="Courier New" w:eastAsia="Times New Roman" w:hAnsi="Courier New" w:cs="Courier New"/>
          <w:color w:val="000000"/>
          <w:sz w:val="18"/>
          <w:szCs w:val="18"/>
          <w:lang w:eastAsia="ru-RU"/>
        </w:rPr>
        <w:t xml:space="preserve"> П., Н.И. Геращенко, Г.Я. Гольдштейна, Катаева А.В., </w:t>
      </w:r>
      <w:proofErr w:type="spellStart"/>
      <w:r w:rsidRPr="00BB7A16">
        <w:rPr>
          <w:rFonts w:ascii="Courier New" w:eastAsia="Times New Roman" w:hAnsi="Courier New" w:cs="Courier New"/>
          <w:color w:val="000000"/>
          <w:sz w:val="18"/>
          <w:szCs w:val="18"/>
          <w:lang w:eastAsia="ru-RU"/>
        </w:rPr>
        <w:t>А.Манюшиса</w:t>
      </w:r>
      <w:proofErr w:type="spellEnd"/>
      <w:r w:rsidRPr="00BB7A16">
        <w:rPr>
          <w:rFonts w:ascii="Courier New" w:eastAsia="Times New Roman" w:hAnsi="Courier New" w:cs="Courier New"/>
          <w:color w:val="000000"/>
          <w:sz w:val="18"/>
          <w:szCs w:val="18"/>
          <w:lang w:eastAsia="ru-RU"/>
        </w:rPr>
        <w:t xml:space="preserve">, </w:t>
      </w:r>
      <w:proofErr w:type="spellStart"/>
      <w:r w:rsidRPr="00BB7A16">
        <w:rPr>
          <w:rFonts w:ascii="Courier New" w:eastAsia="Times New Roman" w:hAnsi="Courier New" w:cs="Courier New"/>
          <w:color w:val="000000"/>
          <w:sz w:val="18"/>
          <w:szCs w:val="18"/>
          <w:lang w:eastAsia="ru-RU"/>
        </w:rPr>
        <w:t>Мескона</w:t>
      </w:r>
      <w:proofErr w:type="spellEnd"/>
      <w:r w:rsidRPr="00BB7A16">
        <w:rPr>
          <w:rFonts w:ascii="Courier New" w:eastAsia="Times New Roman" w:hAnsi="Courier New" w:cs="Courier New"/>
          <w:color w:val="000000"/>
          <w:sz w:val="18"/>
          <w:szCs w:val="18"/>
          <w:lang w:eastAsia="ru-RU"/>
        </w:rPr>
        <w:t xml:space="preserve"> М., Паркинсона С., </w:t>
      </w:r>
      <w:proofErr w:type="spellStart"/>
      <w:r w:rsidRPr="00BB7A16">
        <w:rPr>
          <w:rFonts w:ascii="Courier New" w:eastAsia="Times New Roman" w:hAnsi="Courier New" w:cs="Courier New"/>
          <w:color w:val="000000"/>
          <w:sz w:val="18"/>
          <w:szCs w:val="18"/>
          <w:lang w:eastAsia="ru-RU"/>
        </w:rPr>
        <w:t>Патюреля</w:t>
      </w:r>
      <w:proofErr w:type="spellEnd"/>
      <w:r w:rsidRPr="00BB7A16">
        <w:rPr>
          <w:rFonts w:ascii="Courier New" w:eastAsia="Times New Roman" w:hAnsi="Courier New" w:cs="Courier New"/>
          <w:color w:val="000000"/>
          <w:sz w:val="18"/>
          <w:szCs w:val="18"/>
          <w:lang w:eastAsia="ru-RU"/>
        </w:rPr>
        <w:t xml:space="preserve"> </w:t>
      </w:r>
      <w:proofErr w:type="gramStart"/>
      <w:r w:rsidRPr="00BB7A16">
        <w:rPr>
          <w:rFonts w:ascii="Courier New" w:eastAsia="Times New Roman" w:hAnsi="Courier New" w:cs="Courier New"/>
          <w:color w:val="000000"/>
          <w:sz w:val="18"/>
          <w:szCs w:val="18"/>
          <w:lang w:eastAsia="ru-RU"/>
        </w:rPr>
        <w:t>Р</w:t>
      </w:r>
      <w:proofErr w:type="gramEnd"/>
      <w:r w:rsidRPr="00BB7A16">
        <w:rPr>
          <w:rFonts w:ascii="Courier New" w:eastAsia="Times New Roman" w:hAnsi="Courier New" w:cs="Courier New"/>
          <w:color w:val="000000"/>
          <w:sz w:val="18"/>
          <w:szCs w:val="18"/>
          <w:lang w:eastAsia="ru-RU"/>
        </w:rPr>
        <w:t xml:space="preserve">, Радугина А.А., </w:t>
      </w:r>
      <w:proofErr w:type="spellStart"/>
      <w:r w:rsidRPr="00BB7A16">
        <w:rPr>
          <w:rFonts w:ascii="Courier New" w:eastAsia="Times New Roman" w:hAnsi="Courier New" w:cs="Courier New"/>
          <w:color w:val="000000"/>
          <w:sz w:val="18"/>
          <w:szCs w:val="18"/>
          <w:lang w:eastAsia="ru-RU"/>
        </w:rPr>
        <w:t>Райсса</w:t>
      </w:r>
      <w:proofErr w:type="spellEnd"/>
      <w:r w:rsidRPr="00BB7A16">
        <w:rPr>
          <w:rFonts w:ascii="Courier New" w:eastAsia="Times New Roman" w:hAnsi="Courier New" w:cs="Courier New"/>
          <w:color w:val="000000"/>
          <w:sz w:val="18"/>
          <w:szCs w:val="18"/>
          <w:lang w:eastAsia="ru-RU"/>
        </w:rPr>
        <w:t xml:space="preserve"> М., </w:t>
      </w:r>
      <w:proofErr w:type="spellStart"/>
      <w:r w:rsidRPr="00BB7A16">
        <w:rPr>
          <w:rFonts w:ascii="Courier New" w:eastAsia="Times New Roman" w:hAnsi="Courier New" w:cs="Courier New"/>
          <w:color w:val="000000"/>
          <w:sz w:val="18"/>
          <w:szCs w:val="18"/>
          <w:lang w:eastAsia="ru-RU"/>
        </w:rPr>
        <w:t>Л.Санковой</w:t>
      </w:r>
      <w:proofErr w:type="spellEnd"/>
      <w:r w:rsidRPr="00BB7A16">
        <w:rPr>
          <w:rFonts w:ascii="Courier New" w:eastAsia="Times New Roman" w:hAnsi="Courier New" w:cs="Courier New"/>
          <w:color w:val="000000"/>
          <w:sz w:val="18"/>
          <w:szCs w:val="18"/>
          <w:lang w:eastAsia="ru-RU"/>
        </w:rPr>
        <w:t xml:space="preserve">., A.M. Соколовой, Тарасова В., Уткина Э.А., </w:t>
      </w:r>
      <w:proofErr w:type="spellStart"/>
      <w:r w:rsidRPr="00BB7A16">
        <w:rPr>
          <w:rFonts w:ascii="Courier New" w:eastAsia="Times New Roman" w:hAnsi="Courier New" w:cs="Courier New"/>
          <w:color w:val="000000"/>
          <w:sz w:val="18"/>
          <w:szCs w:val="18"/>
          <w:lang w:eastAsia="ru-RU"/>
        </w:rPr>
        <w:t>Хедоури</w:t>
      </w:r>
      <w:proofErr w:type="spellEnd"/>
      <w:r w:rsidRPr="00BB7A16">
        <w:rPr>
          <w:rFonts w:ascii="Courier New" w:eastAsia="Times New Roman" w:hAnsi="Courier New" w:cs="Courier New"/>
          <w:color w:val="000000"/>
          <w:sz w:val="18"/>
          <w:szCs w:val="18"/>
          <w:lang w:eastAsia="ru-RU"/>
        </w:rPr>
        <w:t xml:space="preserve"> Ф., </w:t>
      </w:r>
      <w:proofErr w:type="spellStart"/>
      <w:r w:rsidRPr="00BB7A16">
        <w:rPr>
          <w:rFonts w:ascii="Courier New" w:eastAsia="Times New Roman" w:hAnsi="Courier New" w:cs="Courier New"/>
          <w:color w:val="000000"/>
          <w:sz w:val="18"/>
          <w:szCs w:val="18"/>
          <w:lang w:eastAsia="ru-RU"/>
        </w:rPr>
        <w:t>Шингура</w:t>
      </w:r>
      <w:proofErr w:type="spellEnd"/>
      <w:r w:rsidRPr="00BB7A16">
        <w:rPr>
          <w:rFonts w:ascii="Courier New" w:eastAsia="Times New Roman" w:hAnsi="Courier New" w:cs="Courier New"/>
          <w:color w:val="000000"/>
          <w:sz w:val="18"/>
          <w:szCs w:val="18"/>
          <w:lang w:eastAsia="ru-RU"/>
        </w:rPr>
        <w:t xml:space="preserve"> М.</w:t>
      </w:r>
      <w:proofErr w:type="gramStart"/>
      <w:r w:rsidRPr="00BB7A16">
        <w:rPr>
          <w:rFonts w:ascii="Courier New" w:eastAsia="Times New Roman" w:hAnsi="Courier New" w:cs="Courier New"/>
          <w:color w:val="000000"/>
          <w:sz w:val="18"/>
          <w:szCs w:val="18"/>
          <w:lang w:eastAsia="ru-RU"/>
        </w:rPr>
        <w:t>В</w:t>
      </w:r>
      <w:proofErr w:type="gramEnd"/>
      <w:r w:rsidRPr="00BB7A16">
        <w:rPr>
          <w:rFonts w:ascii="Courier New" w:eastAsia="Times New Roman" w:hAnsi="Courier New" w:cs="Courier New"/>
          <w:color w:val="000000"/>
          <w:sz w:val="18"/>
          <w:szCs w:val="18"/>
          <w:lang w:eastAsia="ru-RU"/>
        </w:rPr>
        <w:t>, и др.</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Логика курсовой работы включает введение, основные характеристики виртуальных организаций, анализ практики виртуальных организаций в современных условиях, заключение, список используемой литературы.</w:t>
      </w:r>
    </w:p>
    <w:p w:rsidR="00BB7A16" w:rsidRPr="00BB7A16" w:rsidRDefault="00BB7A16" w:rsidP="00BB7A16">
      <w:pPr>
        <w:spacing w:after="0" w:line="240" w:lineRule="auto"/>
        <w:rPr>
          <w:rFonts w:ascii="Times New Roman" w:eastAsia="Times New Roman" w:hAnsi="Times New Roman" w:cs="Times New Roman"/>
          <w:sz w:val="24"/>
          <w:szCs w:val="24"/>
          <w:lang w:eastAsia="ru-RU"/>
        </w:rPr>
      </w:pPr>
      <w:r w:rsidRPr="00BB7A16">
        <w:rPr>
          <w:rFonts w:ascii="Courier New" w:eastAsia="Times New Roman" w:hAnsi="Courier New" w:cs="Courier New"/>
          <w:color w:val="000000"/>
          <w:sz w:val="18"/>
          <w:szCs w:val="18"/>
          <w:lang w:eastAsia="ru-RU"/>
        </w:rPr>
        <w:br/>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Глава 1. Основные характеристики виртуальной организации</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1.1 Понятие виртуальной организации и цели ее создания</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Существует множество определений виртуальной организации как сетевой организационной формы. Однако с учетом особенностей практического функционирования таких структур, виртуальную организацию можно определить как временную кооперационную сеть предприятий (организаций, отдельных коллективов и людей), обладающих ключевыми компетенциями для наилучшего выполнения рыночного заказа, базирующуюся на единой информационной системе</w:t>
      </w:r>
      <w:bookmarkStart w:id="24" w:name="_ftnref2"/>
      <w:r w:rsidRPr="00BB7A16">
        <w:rPr>
          <w:rFonts w:ascii="Courier New" w:eastAsia="Times New Roman" w:hAnsi="Courier New" w:cs="Courier New"/>
          <w:color w:val="000000"/>
          <w:sz w:val="18"/>
          <w:szCs w:val="18"/>
          <w:lang w:eastAsia="ru-RU"/>
        </w:rPr>
        <w:fldChar w:fldCharType="begin"/>
      </w:r>
      <w:r w:rsidRPr="00BB7A16">
        <w:rPr>
          <w:rFonts w:ascii="Courier New" w:eastAsia="Times New Roman" w:hAnsi="Courier New" w:cs="Courier New"/>
          <w:color w:val="000000"/>
          <w:sz w:val="18"/>
          <w:szCs w:val="18"/>
          <w:lang w:eastAsia="ru-RU"/>
        </w:rPr>
        <w:instrText xml:space="preserve"> HYPERLINK "http://www.vevivi.ru/best/Osobennosti-deyatelnosti-virtualnykh-organizatsii-ref158978.html" \l "_ftn2" \o "" </w:instrText>
      </w:r>
      <w:r w:rsidRPr="00BB7A16">
        <w:rPr>
          <w:rFonts w:ascii="Courier New" w:eastAsia="Times New Roman" w:hAnsi="Courier New" w:cs="Courier New"/>
          <w:color w:val="000000"/>
          <w:sz w:val="18"/>
          <w:szCs w:val="18"/>
          <w:lang w:eastAsia="ru-RU"/>
        </w:rPr>
        <w:fldChar w:fldCharType="separate"/>
      </w:r>
      <w:r w:rsidRPr="00BB7A16">
        <w:rPr>
          <w:rFonts w:ascii="Courier New" w:eastAsia="Times New Roman" w:hAnsi="Courier New" w:cs="Courier New"/>
          <w:color w:val="D90000"/>
          <w:sz w:val="18"/>
          <w:szCs w:val="18"/>
          <w:lang w:eastAsia="ru-RU"/>
        </w:rPr>
        <w:t>[2]</w:t>
      </w:r>
      <w:r w:rsidRPr="00BB7A16">
        <w:rPr>
          <w:rFonts w:ascii="Courier New" w:eastAsia="Times New Roman" w:hAnsi="Courier New" w:cs="Courier New"/>
          <w:color w:val="000000"/>
          <w:sz w:val="18"/>
          <w:szCs w:val="18"/>
          <w:lang w:eastAsia="ru-RU"/>
        </w:rPr>
        <w:fldChar w:fldCharType="end"/>
      </w:r>
      <w:bookmarkEnd w:id="24"/>
      <w:r w:rsidRPr="00BB7A16">
        <w:rPr>
          <w:rFonts w:ascii="Courier New" w:eastAsia="Times New Roman" w:hAnsi="Courier New" w:cs="Courier New"/>
          <w:color w:val="000000"/>
          <w:sz w:val="18"/>
          <w:szCs w:val="18"/>
          <w:lang w:eastAsia="ru-RU"/>
        </w:rPr>
        <w:t>.</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Термин «виртуальная организация» используется в двояком смысле. В более абстрактном значении виртуальная организация означает наиболее передовую и эффективную форму построения организации, которая является наилучшей с точки зрения имеющихся технических и экономических условий. В более конкретном смысле, виртуальная организация подразумевает сетевую, компьютерно-</w:t>
      </w:r>
      <w:proofErr w:type="spellStart"/>
      <w:r w:rsidRPr="00BB7A16">
        <w:rPr>
          <w:rFonts w:ascii="Courier New" w:eastAsia="Times New Roman" w:hAnsi="Courier New" w:cs="Courier New"/>
          <w:color w:val="000000"/>
          <w:sz w:val="18"/>
          <w:szCs w:val="18"/>
          <w:lang w:eastAsia="ru-RU"/>
        </w:rPr>
        <w:t>посредованную</w:t>
      </w:r>
      <w:proofErr w:type="spellEnd"/>
      <w:r w:rsidRPr="00BB7A16">
        <w:rPr>
          <w:rFonts w:ascii="Courier New" w:eastAsia="Times New Roman" w:hAnsi="Courier New" w:cs="Courier New"/>
          <w:color w:val="000000"/>
          <w:sz w:val="18"/>
          <w:szCs w:val="18"/>
          <w:lang w:eastAsia="ru-RU"/>
        </w:rPr>
        <w:t xml:space="preserve"> структуру компании, состоящую из неоднородных частей, расположенных в различных местах. Тогда прилагательное «виртуальное» может интерпретироваться как «искусственно образованное», или как «мнимое, не существующее в реальном физическом пространстве», или как «расширенное за счет совместных ресурсов».</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В некоторых работах виртуальные организации или предприятия обозначают и другими терминами: «сетевые организации»</w:t>
      </w:r>
      <w:bookmarkStart w:id="25" w:name="_ftnref3"/>
      <w:r w:rsidRPr="00BB7A16">
        <w:rPr>
          <w:rFonts w:ascii="Courier New" w:eastAsia="Times New Roman" w:hAnsi="Courier New" w:cs="Courier New"/>
          <w:color w:val="000000"/>
          <w:sz w:val="18"/>
          <w:szCs w:val="18"/>
          <w:lang w:eastAsia="ru-RU"/>
        </w:rPr>
        <w:fldChar w:fldCharType="begin"/>
      </w:r>
      <w:r w:rsidRPr="00BB7A16">
        <w:rPr>
          <w:rFonts w:ascii="Courier New" w:eastAsia="Times New Roman" w:hAnsi="Courier New" w:cs="Courier New"/>
          <w:color w:val="000000"/>
          <w:sz w:val="18"/>
          <w:szCs w:val="18"/>
          <w:lang w:eastAsia="ru-RU"/>
        </w:rPr>
        <w:instrText xml:space="preserve"> HYPERLINK "http://www.vevivi.ru/best/Osobennosti-deyatelnosti-virtualnykh-organizatsii-ref158978.html" \l "_ftn3" \o "" </w:instrText>
      </w:r>
      <w:r w:rsidRPr="00BB7A16">
        <w:rPr>
          <w:rFonts w:ascii="Courier New" w:eastAsia="Times New Roman" w:hAnsi="Courier New" w:cs="Courier New"/>
          <w:color w:val="000000"/>
          <w:sz w:val="18"/>
          <w:szCs w:val="18"/>
          <w:lang w:eastAsia="ru-RU"/>
        </w:rPr>
        <w:fldChar w:fldCharType="separate"/>
      </w:r>
      <w:r w:rsidRPr="00BB7A16">
        <w:rPr>
          <w:rFonts w:ascii="Courier New" w:eastAsia="Times New Roman" w:hAnsi="Courier New" w:cs="Courier New"/>
          <w:color w:val="D90000"/>
          <w:sz w:val="18"/>
          <w:szCs w:val="18"/>
          <w:lang w:eastAsia="ru-RU"/>
        </w:rPr>
        <w:t>[3]</w:t>
      </w:r>
      <w:r w:rsidRPr="00BB7A16">
        <w:rPr>
          <w:rFonts w:ascii="Courier New" w:eastAsia="Times New Roman" w:hAnsi="Courier New" w:cs="Courier New"/>
          <w:color w:val="000000"/>
          <w:sz w:val="18"/>
          <w:szCs w:val="18"/>
          <w:lang w:eastAsia="ru-RU"/>
        </w:rPr>
        <w:fldChar w:fldCharType="end"/>
      </w:r>
      <w:bookmarkEnd w:id="25"/>
      <w:r w:rsidRPr="00BB7A16">
        <w:rPr>
          <w:rFonts w:ascii="Courier New" w:eastAsia="Times New Roman" w:hAnsi="Courier New" w:cs="Courier New"/>
          <w:color w:val="000000"/>
          <w:sz w:val="18"/>
          <w:szCs w:val="18"/>
          <w:lang w:eastAsia="ru-RU"/>
        </w:rPr>
        <w:t>, «безграничные предприятия»</w:t>
      </w:r>
      <w:bookmarkStart w:id="26" w:name="_ftnref4"/>
      <w:r w:rsidRPr="00BB7A16">
        <w:rPr>
          <w:rFonts w:ascii="Courier New" w:eastAsia="Times New Roman" w:hAnsi="Courier New" w:cs="Courier New"/>
          <w:color w:val="000000"/>
          <w:sz w:val="18"/>
          <w:szCs w:val="18"/>
          <w:lang w:eastAsia="ru-RU"/>
        </w:rPr>
        <w:fldChar w:fldCharType="begin"/>
      </w:r>
      <w:r w:rsidRPr="00BB7A16">
        <w:rPr>
          <w:rFonts w:ascii="Courier New" w:eastAsia="Times New Roman" w:hAnsi="Courier New" w:cs="Courier New"/>
          <w:color w:val="000000"/>
          <w:sz w:val="18"/>
          <w:szCs w:val="18"/>
          <w:lang w:eastAsia="ru-RU"/>
        </w:rPr>
        <w:instrText xml:space="preserve"> HYPERLINK "http://www.vevivi.ru/best/Osobennosti-deyatelnosti-virtualnykh-organizatsii-ref158978.html" \l "_ftn4" \o "" </w:instrText>
      </w:r>
      <w:r w:rsidRPr="00BB7A16">
        <w:rPr>
          <w:rFonts w:ascii="Courier New" w:eastAsia="Times New Roman" w:hAnsi="Courier New" w:cs="Courier New"/>
          <w:color w:val="000000"/>
          <w:sz w:val="18"/>
          <w:szCs w:val="18"/>
          <w:lang w:eastAsia="ru-RU"/>
        </w:rPr>
        <w:fldChar w:fldCharType="separate"/>
      </w:r>
      <w:r w:rsidRPr="00BB7A16">
        <w:rPr>
          <w:rFonts w:ascii="Courier New" w:eastAsia="Times New Roman" w:hAnsi="Courier New" w:cs="Courier New"/>
          <w:color w:val="D90000"/>
          <w:sz w:val="18"/>
          <w:szCs w:val="18"/>
          <w:lang w:eastAsia="ru-RU"/>
        </w:rPr>
        <w:t>[4]</w:t>
      </w:r>
      <w:r w:rsidRPr="00BB7A16">
        <w:rPr>
          <w:rFonts w:ascii="Courier New" w:eastAsia="Times New Roman" w:hAnsi="Courier New" w:cs="Courier New"/>
          <w:color w:val="000000"/>
          <w:sz w:val="18"/>
          <w:szCs w:val="18"/>
          <w:lang w:eastAsia="ru-RU"/>
        </w:rPr>
        <w:fldChar w:fldCharType="end"/>
      </w:r>
      <w:bookmarkEnd w:id="26"/>
      <w:r w:rsidRPr="00BB7A16">
        <w:rPr>
          <w:rFonts w:ascii="Courier New" w:eastAsia="Times New Roman" w:hAnsi="Courier New" w:cs="Courier New"/>
          <w:color w:val="000000"/>
          <w:sz w:val="18"/>
          <w:szCs w:val="18"/>
          <w:lang w:eastAsia="ru-RU"/>
        </w:rPr>
        <w:t>, «расширенные организации»</w:t>
      </w:r>
      <w:bookmarkStart w:id="27" w:name="_ftnref5"/>
      <w:r w:rsidRPr="00BB7A16">
        <w:rPr>
          <w:rFonts w:ascii="Courier New" w:eastAsia="Times New Roman" w:hAnsi="Courier New" w:cs="Courier New"/>
          <w:color w:val="000000"/>
          <w:sz w:val="18"/>
          <w:szCs w:val="18"/>
          <w:lang w:eastAsia="ru-RU"/>
        </w:rPr>
        <w:fldChar w:fldCharType="begin"/>
      </w:r>
      <w:r w:rsidRPr="00BB7A16">
        <w:rPr>
          <w:rFonts w:ascii="Courier New" w:eastAsia="Times New Roman" w:hAnsi="Courier New" w:cs="Courier New"/>
          <w:color w:val="000000"/>
          <w:sz w:val="18"/>
          <w:szCs w:val="18"/>
          <w:lang w:eastAsia="ru-RU"/>
        </w:rPr>
        <w:instrText xml:space="preserve"> HYPERLINK "http://www.vevivi.ru/best/Osobennosti-deyatelnosti-virtualnykh-organizatsii-ref158978.html" \l "_ftn5" \o "" </w:instrText>
      </w:r>
      <w:r w:rsidRPr="00BB7A16">
        <w:rPr>
          <w:rFonts w:ascii="Courier New" w:eastAsia="Times New Roman" w:hAnsi="Courier New" w:cs="Courier New"/>
          <w:color w:val="000000"/>
          <w:sz w:val="18"/>
          <w:szCs w:val="18"/>
          <w:lang w:eastAsia="ru-RU"/>
        </w:rPr>
        <w:fldChar w:fldCharType="separate"/>
      </w:r>
      <w:r w:rsidRPr="00BB7A16">
        <w:rPr>
          <w:rFonts w:ascii="Courier New" w:eastAsia="Times New Roman" w:hAnsi="Courier New" w:cs="Courier New"/>
          <w:color w:val="D90000"/>
          <w:sz w:val="18"/>
          <w:szCs w:val="18"/>
          <w:lang w:eastAsia="ru-RU"/>
        </w:rPr>
        <w:t>[5]</w:t>
      </w:r>
      <w:r w:rsidRPr="00BB7A16">
        <w:rPr>
          <w:rFonts w:ascii="Courier New" w:eastAsia="Times New Roman" w:hAnsi="Courier New" w:cs="Courier New"/>
          <w:color w:val="000000"/>
          <w:sz w:val="18"/>
          <w:szCs w:val="18"/>
          <w:lang w:eastAsia="ru-RU"/>
        </w:rPr>
        <w:fldChar w:fldCharType="end"/>
      </w:r>
      <w:bookmarkEnd w:id="27"/>
      <w:r w:rsidRPr="00BB7A16">
        <w:rPr>
          <w:rFonts w:ascii="Courier New" w:eastAsia="Times New Roman" w:hAnsi="Courier New" w:cs="Courier New"/>
          <w:color w:val="000000"/>
          <w:sz w:val="18"/>
          <w:szCs w:val="18"/>
          <w:lang w:eastAsia="ru-RU"/>
        </w:rPr>
        <w:t xml:space="preserve">. Как правило, речь идет о сети партнеров (предприятий, организаций, </w:t>
      </w:r>
      <w:r w:rsidRPr="00BB7A16">
        <w:rPr>
          <w:rFonts w:ascii="Courier New" w:eastAsia="Times New Roman" w:hAnsi="Courier New" w:cs="Courier New"/>
          <w:color w:val="000000"/>
          <w:sz w:val="18"/>
          <w:szCs w:val="18"/>
          <w:lang w:eastAsia="ru-RU"/>
        </w:rPr>
        <w:lastRenderedPageBreak/>
        <w:t>отдельных коллективах и людей), совместно осуществляющих деятельность по разработке, производству и сбыту определенной продукции.</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Виртуальная организация — это организация, которая создается для выполнения какой-либо работы или реализации возникающей потребности. Это позволяет избежать постоянных изменений организации и в то же время использовать возникающие возможности. Если бюрократия имеет внутреннюю направленность целей, органические организации больше говорят о своем предназначении, миссии, и цели направлены вовне, то виртуальная организация не имеет цели, она сама есть цель. Она появляется в нужное время в нужном месте для реализации возможностей и исчезает после. Такая «</w:t>
      </w:r>
      <w:proofErr w:type="spellStart"/>
      <w:r w:rsidRPr="00BB7A16">
        <w:rPr>
          <w:rFonts w:ascii="Courier New" w:eastAsia="Times New Roman" w:hAnsi="Courier New" w:cs="Courier New"/>
          <w:color w:val="000000"/>
          <w:sz w:val="18"/>
          <w:szCs w:val="18"/>
          <w:lang w:eastAsia="ru-RU"/>
        </w:rPr>
        <w:t>сверхбыстрота</w:t>
      </w:r>
      <w:proofErr w:type="spellEnd"/>
      <w:r w:rsidRPr="00BB7A16">
        <w:rPr>
          <w:rFonts w:ascii="Courier New" w:eastAsia="Times New Roman" w:hAnsi="Courier New" w:cs="Courier New"/>
          <w:color w:val="000000"/>
          <w:sz w:val="18"/>
          <w:szCs w:val="18"/>
          <w:lang w:eastAsia="ru-RU"/>
        </w:rPr>
        <w:t>» уже возможна технологически, вопрос за организацией, за людьми, задачами, способами и приемами управления, а здесь на первое место выходят доверие, дисциплина и взаимопонимание, на чем строятся отношения между людьми.</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Новизна виртуальной организации проявляется на четырех уровнях: стратегическом, структурном, организационном и технологическом.</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Стратегический уровень — виртуальная организация более фрагментарная и изменчивая, ориентированная на появляющиеся идеи и формируется вокруг возможностей. Основным стратегическим ресурсом будет время, что приведет к ускорению делового цикла «нашел», «реализовал», «забыл». Потребности клиента будут формировать сами виртуальные организации, предлагая новые возможности, поскольку сама философия интернет - бизнеса — это не решение проблем, что означало бы вложение сил и времени в свои слабости, а поиск возможностей и развитие сильных сторон.</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Структурный уровень — связи и элементы виртуальной организации представляют равноправное сотрудничество «свободных художников», рабочих групп, отделов и целых организаций на основе аутсорсинга, причем отношения каждый раз выстраиваются по-новому и только на этапе реализации конкретного проекта.</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Организационный уровень — построение отношений основывается на идеях, компетентности и партнерстве людей, участвующих в виртуальной организации. От работника будет требоваться не выполнение работы и даже не улучшение продукта или процесса ее выполнения, а умение сделать выбор, т.е. какую работу делать дальше, а от какой отказаться. А сам виртуальный характер работы помимо командной работы и внутренней мотивации потребует постоянного взаимодействия работников с работниками других организаций для выполнения работы в рамках виртуальной организации.</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Технологический уровень — бизнес-процессы, как основа технологии и процесса создания продукта или услуги, будут доведены до замкнутого цикла, включающего динамическое моделирование и постоянное совершенствование в режиме реального времени.</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 xml:space="preserve">Являясь организационной формой информационного века, глобальные сети связи, такие как Интернет и </w:t>
      </w:r>
      <w:proofErr w:type="spellStart"/>
      <w:r w:rsidRPr="00BB7A16">
        <w:rPr>
          <w:rFonts w:ascii="Courier New" w:eastAsia="Times New Roman" w:hAnsi="Courier New" w:cs="Courier New"/>
          <w:color w:val="000000"/>
          <w:sz w:val="18"/>
          <w:szCs w:val="18"/>
          <w:lang w:eastAsia="ru-RU"/>
        </w:rPr>
        <w:t>Интранет</w:t>
      </w:r>
      <w:proofErr w:type="spellEnd"/>
      <w:r w:rsidRPr="00BB7A16">
        <w:rPr>
          <w:rFonts w:ascii="Courier New" w:eastAsia="Times New Roman" w:hAnsi="Courier New" w:cs="Courier New"/>
          <w:color w:val="000000"/>
          <w:sz w:val="18"/>
          <w:szCs w:val="18"/>
          <w:lang w:eastAsia="ru-RU"/>
        </w:rPr>
        <w:t xml:space="preserve"> (далее Сеть) способствуют формированию бизнес-структур, в перечень характерных </w:t>
      </w:r>
      <w:proofErr w:type="gramStart"/>
      <w:r w:rsidRPr="00BB7A16">
        <w:rPr>
          <w:rFonts w:ascii="Courier New" w:eastAsia="Times New Roman" w:hAnsi="Courier New" w:cs="Courier New"/>
          <w:color w:val="000000"/>
          <w:sz w:val="18"/>
          <w:szCs w:val="18"/>
          <w:lang w:eastAsia="ru-RU"/>
        </w:rPr>
        <w:t>особенностей</w:t>
      </w:r>
      <w:proofErr w:type="gramEnd"/>
      <w:r w:rsidRPr="00BB7A16">
        <w:rPr>
          <w:rFonts w:ascii="Courier New" w:eastAsia="Times New Roman" w:hAnsi="Courier New" w:cs="Courier New"/>
          <w:color w:val="000000"/>
          <w:sz w:val="18"/>
          <w:szCs w:val="18"/>
          <w:lang w:eastAsia="ru-RU"/>
        </w:rPr>
        <w:t xml:space="preserve"> которых входит снижение дефицита информации и повышение эффективности ее использования, активизация процессов накопления и перемещения знаний, установление высокого уровня доверия, интенсификация кооперационных взаимосвязей между фирмами — партнерами и т.д. Такие </w:t>
      </w:r>
      <w:proofErr w:type="gramStart"/>
      <w:r w:rsidRPr="00BB7A16">
        <w:rPr>
          <w:rFonts w:ascii="Courier New" w:eastAsia="Times New Roman" w:hAnsi="Courier New" w:cs="Courier New"/>
          <w:color w:val="000000"/>
          <w:sz w:val="18"/>
          <w:szCs w:val="18"/>
          <w:lang w:eastAsia="ru-RU"/>
        </w:rPr>
        <w:t>бизнес-структуры</w:t>
      </w:r>
      <w:proofErr w:type="gramEnd"/>
      <w:r w:rsidRPr="00BB7A16">
        <w:rPr>
          <w:rFonts w:ascii="Courier New" w:eastAsia="Times New Roman" w:hAnsi="Courier New" w:cs="Courier New"/>
          <w:color w:val="000000"/>
          <w:sz w:val="18"/>
          <w:szCs w:val="18"/>
          <w:lang w:eastAsia="ru-RU"/>
        </w:rPr>
        <w:t xml:space="preserve"> за счет более высокой гибкости могут быстро адаптироваться к изменениям рынка и трансформироваться в новые структуры, формируя при этом тот уровень компетенции, который необходим для организации производства товаров и услуг в зависимости от потребностей рынка.</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Для чего создается виртуальная организация, какова ее цель. Данный вопрос можно рассмотреть с нескольких точек зрения.</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С маркетинговой точки зрения цель виртуальной организации - это получение прибыли путем максимального удовлетворения нужд и потребностей потребителей в товарах (услугах) быстрее и лучше, чем у потенциальных конкурентов. Очевидно, что такая цель присуща всем ориентированным на рынок организациям. Но, во-первых, виртуальные организации, как правило, ориентируются не на удовлетворения нужд и потребностей какого-то определенного сегмента рынка, а на выполнение определенных рыночных заказов вплоть до удовлетворения определенных запросов конкретных потребителей (заказчиков). И, во-вторых, виртуальная организация увеличивает скорость и качество выполнения заказа путем объединения ресурсов различных партнеров в единую систему.</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С практической точки зрения, обычной организации, например, для разработки и выведения нового товара на рынок требуется привлечение значительных ресурсов. В отличие от него виртуальная организация ищет новых партнеров, обладающих соответствующими рыночным потребностям ресурсами, знаниями и способностями, для совместной организации и реализации этой деятельности. То есть выбираются предприятия (организации, отдельные коллективы, люди), обладающие ключевой компетенцией в форме ресурсов и способностей для достижения конкурентного преимущества на рынке</w:t>
      </w:r>
      <w:bookmarkStart w:id="28" w:name="_ftnref6"/>
      <w:r w:rsidRPr="00BB7A16">
        <w:rPr>
          <w:rFonts w:ascii="Courier New" w:eastAsia="Times New Roman" w:hAnsi="Courier New" w:cs="Courier New"/>
          <w:color w:val="000000"/>
          <w:sz w:val="18"/>
          <w:szCs w:val="18"/>
          <w:lang w:eastAsia="ru-RU"/>
        </w:rPr>
        <w:fldChar w:fldCharType="begin"/>
      </w:r>
      <w:r w:rsidRPr="00BB7A16">
        <w:rPr>
          <w:rFonts w:ascii="Courier New" w:eastAsia="Times New Roman" w:hAnsi="Courier New" w:cs="Courier New"/>
          <w:color w:val="000000"/>
          <w:sz w:val="18"/>
          <w:szCs w:val="18"/>
          <w:lang w:eastAsia="ru-RU"/>
        </w:rPr>
        <w:instrText xml:space="preserve"> HYPERLINK "http://www.vevivi.ru/best/Osobennosti-deyatelnosti-virtualnykh-organizatsii-ref158978.html" \l "_ftn6" \o "" </w:instrText>
      </w:r>
      <w:r w:rsidRPr="00BB7A16">
        <w:rPr>
          <w:rFonts w:ascii="Courier New" w:eastAsia="Times New Roman" w:hAnsi="Courier New" w:cs="Courier New"/>
          <w:color w:val="000000"/>
          <w:sz w:val="18"/>
          <w:szCs w:val="18"/>
          <w:lang w:eastAsia="ru-RU"/>
        </w:rPr>
        <w:fldChar w:fldCharType="separate"/>
      </w:r>
      <w:r w:rsidRPr="00BB7A16">
        <w:rPr>
          <w:rFonts w:ascii="Courier New" w:eastAsia="Times New Roman" w:hAnsi="Courier New" w:cs="Courier New"/>
          <w:color w:val="D90000"/>
          <w:sz w:val="18"/>
          <w:szCs w:val="18"/>
          <w:lang w:eastAsia="ru-RU"/>
        </w:rPr>
        <w:t>[6]</w:t>
      </w:r>
      <w:r w:rsidRPr="00BB7A16">
        <w:rPr>
          <w:rFonts w:ascii="Courier New" w:eastAsia="Times New Roman" w:hAnsi="Courier New" w:cs="Courier New"/>
          <w:color w:val="000000"/>
          <w:sz w:val="18"/>
          <w:szCs w:val="18"/>
          <w:lang w:eastAsia="ru-RU"/>
        </w:rPr>
        <w:fldChar w:fldCharType="end"/>
      </w:r>
      <w:bookmarkEnd w:id="28"/>
      <w:r w:rsidRPr="00BB7A16">
        <w:rPr>
          <w:rFonts w:ascii="Courier New" w:eastAsia="Times New Roman" w:hAnsi="Courier New" w:cs="Courier New"/>
          <w:color w:val="000000"/>
          <w:sz w:val="18"/>
          <w:szCs w:val="18"/>
          <w:lang w:eastAsia="ru-RU"/>
        </w:rPr>
        <w:t>.</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lastRenderedPageBreak/>
        <w:t>Как правило, партнерство заключается на определенный срок или до достижения определенного результата (например, выполнения заказа). Другими словами, партнерство является временным, и, например, на определенных этапах жизненного цикла изделия или при изменении рыночной ситуации в сеть могут привлекаться новые партнеры или исключаться старые</w:t>
      </w:r>
      <w:bookmarkStart w:id="29" w:name="_ftnref7"/>
      <w:r w:rsidRPr="00BB7A16">
        <w:rPr>
          <w:rFonts w:ascii="Courier New" w:eastAsia="Times New Roman" w:hAnsi="Courier New" w:cs="Courier New"/>
          <w:color w:val="000000"/>
          <w:sz w:val="18"/>
          <w:szCs w:val="18"/>
          <w:lang w:eastAsia="ru-RU"/>
        </w:rPr>
        <w:fldChar w:fldCharType="begin"/>
      </w:r>
      <w:r w:rsidRPr="00BB7A16">
        <w:rPr>
          <w:rFonts w:ascii="Courier New" w:eastAsia="Times New Roman" w:hAnsi="Courier New" w:cs="Courier New"/>
          <w:color w:val="000000"/>
          <w:sz w:val="18"/>
          <w:szCs w:val="18"/>
          <w:lang w:eastAsia="ru-RU"/>
        </w:rPr>
        <w:instrText xml:space="preserve"> HYPERLINK "http://www.vevivi.ru/best/Osobennosti-deyatelnosti-virtualnykh-organizatsii-ref158978.html" \l "_ftn7" \o "" </w:instrText>
      </w:r>
      <w:r w:rsidRPr="00BB7A16">
        <w:rPr>
          <w:rFonts w:ascii="Courier New" w:eastAsia="Times New Roman" w:hAnsi="Courier New" w:cs="Courier New"/>
          <w:color w:val="000000"/>
          <w:sz w:val="18"/>
          <w:szCs w:val="18"/>
          <w:lang w:eastAsia="ru-RU"/>
        </w:rPr>
        <w:fldChar w:fldCharType="separate"/>
      </w:r>
      <w:r w:rsidRPr="00BB7A16">
        <w:rPr>
          <w:rFonts w:ascii="Courier New" w:eastAsia="Times New Roman" w:hAnsi="Courier New" w:cs="Courier New"/>
          <w:color w:val="D90000"/>
          <w:sz w:val="18"/>
          <w:szCs w:val="18"/>
          <w:lang w:eastAsia="ru-RU"/>
        </w:rPr>
        <w:t>[7]</w:t>
      </w:r>
      <w:r w:rsidRPr="00BB7A16">
        <w:rPr>
          <w:rFonts w:ascii="Courier New" w:eastAsia="Times New Roman" w:hAnsi="Courier New" w:cs="Courier New"/>
          <w:color w:val="000000"/>
          <w:sz w:val="18"/>
          <w:szCs w:val="18"/>
          <w:lang w:eastAsia="ru-RU"/>
        </w:rPr>
        <w:fldChar w:fldCharType="end"/>
      </w:r>
      <w:bookmarkEnd w:id="29"/>
      <w:r w:rsidRPr="00BB7A16">
        <w:rPr>
          <w:rFonts w:ascii="Courier New" w:eastAsia="Times New Roman" w:hAnsi="Courier New" w:cs="Courier New"/>
          <w:color w:val="000000"/>
          <w:sz w:val="18"/>
          <w:szCs w:val="18"/>
          <w:lang w:eastAsia="ru-RU"/>
        </w:rPr>
        <w:t>.</w:t>
      </w:r>
    </w:p>
    <w:p w:rsidR="00BB7A16" w:rsidRPr="00BB7A16" w:rsidRDefault="00BB7A16" w:rsidP="00BB7A16">
      <w:pPr>
        <w:spacing w:after="0" w:line="240" w:lineRule="auto"/>
        <w:rPr>
          <w:rFonts w:ascii="Times New Roman" w:eastAsia="Times New Roman" w:hAnsi="Times New Roman" w:cs="Times New Roman"/>
          <w:sz w:val="24"/>
          <w:szCs w:val="24"/>
          <w:lang w:eastAsia="ru-RU"/>
        </w:rPr>
      </w:pPr>
      <w:r w:rsidRPr="00BB7A16">
        <w:rPr>
          <w:rFonts w:ascii="Courier New" w:eastAsia="Times New Roman" w:hAnsi="Courier New" w:cs="Courier New"/>
          <w:color w:val="000000"/>
          <w:sz w:val="18"/>
          <w:szCs w:val="18"/>
          <w:lang w:eastAsia="ru-RU"/>
        </w:rPr>
        <w:br/>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1.2 Виды виртуальных организаций и их участники</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Существует несколько позиций, на основании которых различают виртуальные организации.</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Представители первого подхода выделяют три основных вида виртуальных организаций:</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1)  с централизованным типом управления, при котором один из агентов управляет процессом (уясняет задачу, выдает задания другим агентам, обобщает результаты и принимает решения);</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2)  с распределенным типом управления, где знания и ресурсы распределяются между агентами, но сохраняется общий орган командного управления, принимающий решения в конфликтных ситуациях;</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3)  с децентрализованным типом управления, при котором все управленческие процессы осуществляются только за счет локальных взаимодействий между агентами.</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Для эффективного функционирования всей партнерской сети, работающей над выполнением виртуального проекта, агенты-партнеры должны базироваться на единой методологической основе и согласованно вести хозяйственную деятельность.</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Если между партнерами уже существуют налаженные производственные связи и ясно, кто из них какую продукцию (услуги) и в какие сроки способен произвести и доставить в назначенную точку, то такое предприятие нельзя считать виртуальным.</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Его эффективность при выполнении уникального заказа определяется простой способностью оперативно разместить частные задания у партнеров (или успешностью переговоров агентов по организации процесса выполнения заказа), а также добросовестностью выполнения партнерами своих обязательств.</w:t>
      </w:r>
      <w:bookmarkStart w:id="30" w:name="_ftnref8"/>
      <w:r w:rsidRPr="00BB7A16">
        <w:rPr>
          <w:rFonts w:ascii="Courier New" w:eastAsia="Times New Roman" w:hAnsi="Courier New" w:cs="Courier New"/>
          <w:color w:val="000000"/>
          <w:sz w:val="18"/>
          <w:szCs w:val="18"/>
          <w:lang w:eastAsia="ru-RU"/>
        </w:rPr>
        <w:fldChar w:fldCharType="begin"/>
      </w:r>
      <w:r w:rsidRPr="00BB7A16">
        <w:rPr>
          <w:rFonts w:ascii="Courier New" w:eastAsia="Times New Roman" w:hAnsi="Courier New" w:cs="Courier New"/>
          <w:color w:val="000000"/>
          <w:sz w:val="18"/>
          <w:szCs w:val="18"/>
          <w:lang w:eastAsia="ru-RU"/>
        </w:rPr>
        <w:instrText xml:space="preserve"> HYPERLINK "http://www.vevivi.ru/best/Osobennosti-deyatelnosti-virtualnykh-organizatsii-ref158978.html" \l "_ftn8" \o "" </w:instrText>
      </w:r>
      <w:r w:rsidRPr="00BB7A16">
        <w:rPr>
          <w:rFonts w:ascii="Courier New" w:eastAsia="Times New Roman" w:hAnsi="Courier New" w:cs="Courier New"/>
          <w:color w:val="000000"/>
          <w:sz w:val="18"/>
          <w:szCs w:val="18"/>
          <w:lang w:eastAsia="ru-RU"/>
        </w:rPr>
        <w:fldChar w:fldCharType="separate"/>
      </w:r>
      <w:r w:rsidRPr="00BB7A16">
        <w:rPr>
          <w:rFonts w:ascii="Courier New" w:eastAsia="Times New Roman" w:hAnsi="Courier New" w:cs="Courier New"/>
          <w:color w:val="D90000"/>
          <w:sz w:val="18"/>
          <w:szCs w:val="18"/>
          <w:lang w:eastAsia="ru-RU"/>
        </w:rPr>
        <w:t>[8]</w:t>
      </w:r>
      <w:r w:rsidRPr="00BB7A16">
        <w:rPr>
          <w:rFonts w:ascii="Courier New" w:eastAsia="Times New Roman" w:hAnsi="Courier New" w:cs="Courier New"/>
          <w:color w:val="000000"/>
          <w:sz w:val="18"/>
          <w:szCs w:val="18"/>
          <w:lang w:eastAsia="ru-RU"/>
        </w:rPr>
        <w:fldChar w:fldCharType="end"/>
      </w:r>
      <w:bookmarkEnd w:id="30"/>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 xml:space="preserve">Представители второго подхода, рассматривая возможные варианты организации внешнеэкономической деятельности с использованием </w:t>
      </w:r>
      <w:proofErr w:type="gramStart"/>
      <w:r w:rsidRPr="00BB7A16">
        <w:rPr>
          <w:rFonts w:ascii="Courier New" w:eastAsia="Times New Roman" w:hAnsi="Courier New" w:cs="Courier New"/>
          <w:color w:val="000000"/>
          <w:sz w:val="18"/>
          <w:szCs w:val="18"/>
          <w:lang w:eastAsia="ru-RU"/>
        </w:rPr>
        <w:t>Интернет-технологий</w:t>
      </w:r>
      <w:proofErr w:type="gramEnd"/>
      <w:r w:rsidRPr="00BB7A16">
        <w:rPr>
          <w:rFonts w:ascii="Courier New" w:eastAsia="Times New Roman" w:hAnsi="Courier New" w:cs="Courier New"/>
          <w:color w:val="000000"/>
          <w:sz w:val="18"/>
          <w:szCs w:val="18"/>
          <w:lang w:eastAsia="ru-RU"/>
        </w:rPr>
        <w:t>, опираются на классические международные организационно-правовые формы. Указывают следующие группы критериев классификации виртуальных организаций:</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1) юридические;</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2) географические;</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3) хозяйственно-экономические;</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4) системно-сетевые.</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Выделяются два главных класса виртуальных организаций: виртуальные корпорации и виртуальные товарищества (партнерства).</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Виртуальная корпорация представляет собой электронное объединение капиталов (ресурсов) различного типа - финансового, технологического, человеческого (в частности, интеллектуального) в интересах выполнения сложных уникальных проектов, создания продукции мирового класса и максимально полного удовлетворения требований заказчика. Как и ее реальный правовой прототип, она способствует решению двух фундаментальных проблем рыночной экономики:</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1) привлечению капитала для выполнения уникальных проектов или распределению бизнес-процессов с целью повышения конкурентоспособности продукции;</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2) распределению риска в инвестиционных проектах.</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Основная внешнеэкономическая цель создания виртуальной корпорации - объединение ключевых технологий и опыта партнеров разных стран для проведения более эффективных действий на мировом рынке. Виртуальная корпорация характеризуется определенной независимостью от участников (возможностью легкой смены партнеров), наличием опосредованного механизма управления (делегированием полномочий). Она предполагает договорные взаимоотношения между всеми узлами организационной сети и формирование их совместной собственности</w:t>
      </w:r>
      <w:bookmarkStart w:id="31" w:name="_ftnref9"/>
      <w:r w:rsidRPr="00BB7A16">
        <w:rPr>
          <w:rFonts w:ascii="Courier New" w:eastAsia="Times New Roman" w:hAnsi="Courier New" w:cs="Courier New"/>
          <w:color w:val="000000"/>
          <w:sz w:val="18"/>
          <w:szCs w:val="18"/>
          <w:lang w:eastAsia="ru-RU"/>
        </w:rPr>
        <w:fldChar w:fldCharType="begin"/>
      </w:r>
      <w:r w:rsidRPr="00BB7A16">
        <w:rPr>
          <w:rFonts w:ascii="Courier New" w:eastAsia="Times New Roman" w:hAnsi="Courier New" w:cs="Courier New"/>
          <w:color w:val="000000"/>
          <w:sz w:val="18"/>
          <w:szCs w:val="18"/>
          <w:lang w:eastAsia="ru-RU"/>
        </w:rPr>
        <w:instrText xml:space="preserve"> HYPERLINK "http://www.vevivi.ru/best/Osobennosti-deyatelnosti-virtualnykh-organizatsii-ref158978.html" \l "_ftn9" \o "" </w:instrText>
      </w:r>
      <w:r w:rsidRPr="00BB7A16">
        <w:rPr>
          <w:rFonts w:ascii="Courier New" w:eastAsia="Times New Roman" w:hAnsi="Courier New" w:cs="Courier New"/>
          <w:color w:val="000000"/>
          <w:sz w:val="18"/>
          <w:szCs w:val="18"/>
          <w:lang w:eastAsia="ru-RU"/>
        </w:rPr>
        <w:fldChar w:fldCharType="separate"/>
      </w:r>
      <w:r w:rsidRPr="00BB7A16">
        <w:rPr>
          <w:rFonts w:ascii="Courier New" w:eastAsia="Times New Roman" w:hAnsi="Courier New" w:cs="Courier New"/>
          <w:color w:val="D90000"/>
          <w:sz w:val="18"/>
          <w:szCs w:val="18"/>
          <w:lang w:eastAsia="ru-RU"/>
        </w:rPr>
        <w:t>[9]</w:t>
      </w:r>
      <w:r w:rsidRPr="00BB7A16">
        <w:rPr>
          <w:rFonts w:ascii="Courier New" w:eastAsia="Times New Roman" w:hAnsi="Courier New" w:cs="Courier New"/>
          <w:color w:val="000000"/>
          <w:sz w:val="18"/>
          <w:szCs w:val="18"/>
          <w:lang w:eastAsia="ru-RU"/>
        </w:rPr>
        <w:fldChar w:fldCharType="end"/>
      </w:r>
      <w:bookmarkEnd w:id="31"/>
      <w:r w:rsidRPr="00BB7A16">
        <w:rPr>
          <w:rFonts w:ascii="Courier New" w:eastAsia="Times New Roman" w:hAnsi="Courier New" w:cs="Courier New"/>
          <w:color w:val="000000"/>
          <w:sz w:val="18"/>
          <w:szCs w:val="18"/>
          <w:lang w:eastAsia="ru-RU"/>
        </w:rPr>
        <w:t>. Нередко виртуальная корпорация формируется в виде материнской виртуальной организации с сетью дочерних виртуальных филиалов, отделений и т.п.</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lastRenderedPageBreak/>
        <w:t xml:space="preserve">Виртуальное товарищество (партнерство) представляет собой компьютерно - интегрированную (искусственную) организацию лиц, вместе ведущих дело (находящихся в отношениях кооперации, </w:t>
      </w:r>
      <w:proofErr w:type="spellStart"/>
      <w:r w:rsidRPr="00BB7A16">
        <w:rPr>
          <w:rFonts w:ascii="Courier New" w:eastAsia="Times New Roman" w:hAnsi="Courier New" w:cs="Courier New"/>
          <w:color w:val="000000"/>
          <w:sz w:val="18"/>
          <w:szCs w:val="18"/>
          <w:lang w:eastAsia="ru-RU"/>
        </w:rPr>
        <w:t>т</w:t>
      </w:r>
      <w:proofErr w:type="gramStart"/>
      <w:r w:rsidRPr="00BB7A16">
        <w:rPr>
          <w:rFonts w:ascii="Courier New" w:eastAsia="Times New Roman" w:hAnsi="Courier New" w:cs="Courier New"/>
          <w:color w:val="000000"/>
          <w:sz w:val="18"/>
          <w:szCs w:val="18"/>
          <w:lang w:eastAsia="ru-RU"/>
        </w:rPr>
        <w:t>.е</w:t>
      </w:r>
      <w:proofErr w:type="spellEnd"/>
      <w:proofErr w:type="gramEnd"/>
      <w:r w:rsidRPr="00BB7A16">
        <w:rPr>
          <w:rFonts w:ascii="Courier New" w:eastAsia="Times New Roman" w:hAnsi="Courier New" w:cs="Courier New"/>
          <w:color w:val="000000"/>
          <w:sz w:val="18"/>
          <w:szCs w:val="18"/>
          <w:lang w:eastAsia="ru-RU"/>
        </w:rPr>
        <w:t xml:space="preserve"> выполняющих совместную работу и координирующих действия) с целью извлечения прибыли, будучи географически удаленными друг от друга.</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 xml:space="preserve">Следует отметить, что по своему содержанию понятие виртуального товарищества достаточно близко к представлениям о виртуальной рабочей группе. В данном случае каждый партнер, в той или иной степени участвуя в управлении и </w:t>
      </w:r>
      <w:proofErr w:type="gramStart"/>
      <w:r w:rsidRPr="00BB7A16">
        <w:rPr>
          <w:rFonts w:ascii="Courier New" w:eastAsia="Times New Roman" w:hAnsi="Courier New" w:cs="Courier New"/>
          <w:color w:val="000000"/>
          <w:sz w:val="18"/>
          <w:szCs w:val="18"/>
          <w:lang w:eastAsia="ru-RU"/>
        </w:rPr>
        <w:t>контроле за</w:t>
      </w:r>
      <w:proofErr w:type="gramEnd"/>
      <w:r w:rsidRPr="00BB7A16">
        <w:rPr>
          <w:rFonts w:ascii="Courier New" w:eastAsia="Times New Roman" w:hAnsi="Courier New" w:cs="Courier New"/>
          <w:color w:val="000000"/>
          <w:sz w:val="18"/>
          <w:szCs w:val="18"/>
          <w:lang w:eastAsia="ru-RU"/>
        </w:rPr>
        <w:t xml:space="preserve"> деятельностью виртуальной организации, несет индивидуальную ответственность за результаты работы, причем потеря партнера означает распад виртуальной организации.</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Как и в случае обычного товарищества, для виртуального партнерства можно выделить две базовые формы: полное виртуальное товарищество, когда все партнеры равноправны в управлении предприятием и несут равную ответственность по ее обязательствам; ограниченное виртуальное партнерство, где один из партнеров имеет большие полномочия по контролю и управлению компанией и несет неограниченную ответственность по ее обязательствам, а другие партнеры не занимаются контролем и не отвечают по обязательствам партнерства.</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Следующие исследователи читают, что среди важнейших критериев интеграции виртуальных организаций необходимо выделить объединение хозяйственной деятельности, отраслевую общность и юридическую самостоятельность. Опираясь на эти критерии, можно ввести основные типы виртуальных объединений: от наиболее «слабого» - виртуальной ассоциации до гипотетически самого «сильного» - виртуального треста.</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В виртуальной ассоциации партнеры, находящиеся на удалении друг от друга, сотрудничают лишь при выполнении общих операций или функций. Здесь имеются две ключевые структурные характеристики: взаимозависимость между составляющими операциями и распределение ответственности между участниками.</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Виртуальный консорциум близок по своим характеристикам к виртуальной ассоциации. Как правило, он создается в интересах реализации крупных программ или выполнения инновационных проектов. В рамках виртуального консорциума могут электронным способом объединяться предприятия разных стран, отраслей и форм собственности. При этом интеграция предполагает в первую очередь совместное выполнение функций и построение распределенной сети бизнес-процессов.</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Виртуальный картель - это компьютерно - интегрированная форма объединения юридически самостоятельных организаций одной отрасли, имеющих соглашения о ценах, объемах производства, рынках сбыта.</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Виртуальный синдикат представляет собой разновидность виртуального картеля, в рамках которого помимо вышеуказанных соглашений существует единый орган сбыта продукции участников виртуального объединения. Цель вступления в виртуальный синдикат - получить выигрыш от централизации сбыта. Синдикаты обычно образуются в отраслях с массовой однородной продукцией.</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В свою очередь виртуальный пул означает полученное электронным путем временное объединение разных компаний (возможно разных отраслей), где для вступающих в пул организаций устанавливаются правила распределения общих расходов и прибыли, поступающей в единый фонд, распределяемый по установленной пропорции.</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Виртуальный концерн предполагает электронное объединение компаний одной или нескольких отраслей на основе централизации научно-технических и производственных функций, сбыта, финансов, учета и пр. Участники делегируют концерну часть своих функций - тех, которые не могут выполнить сами, но остаются юридически самостоятельными.</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Наконец, наиболее сильной формой компьютерной интеграции организаций оказывается виртуальный трест, когда все стороны деятельности входящих в него организаций объединяются, а сами они теряют юридическую и хозяйственную самостоятельность.</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 xml:space="preserve">Одной из комплексных форм виртуальных предприятий является виртуальная финансово-промышленная группа. Как и обычная финансово-промышленная группа, она состоит из ряда неоднородных юридических лиц, удаленных друг от друга, которые полностью или частично объединяют ресурсы с применением </w:t>
      </w:r>
      <w:proofErr w:type="gramStart"/>
      <w:r w:rsidRPr="00BB7A16">
        <w:rPr>
          <w:rFonts w:ascii="Courier New" w:eastAsia="Times New Roman" w:hAnsi="Courier New" w:cs="Courier New"/>
          <w:color w:val="000000"/>
          <w:sz w:val="18"/>
          <w:szCs w:val="18"/>
          <w:lang w:eastAsia="ru-RU"/>
        </w:rPr>
        <w:t>Интернет-технологий</w:t>
      </w:r>
      <w:proofErr w:type="gramEnd"/>
      <w:r w:rsidRPr="00BB7A16">
        <w:rPr>
          <w:rFonts w:ascii="Courier New" w:eastAsia="Times New Roman" w:hAnsi="Courier New" w:cs="Courier New"/>
          <w:color w:val="000000"/>
          <w:sz w:val="18"/>
          <w:szCs w:val="18"/>
          <w:lang w:eastAsia="ru-RU"/>
        </w:rPr>
        <w:t xml:space="preserve"> на основе договора о создании финансово-промышленной группы для технологической или экономической интеграции. Как видно из самого названия, в состав виртуальной финансово-промышленной группы входят разные промышленные, торговые и финансовые учреждения (банки, страховые компании и пр.). Следует отметить, что обычно срок функционирования такого </w:t>
      </w:r>
      <w:proofErr w:type="spellStart"/>
      <w:r w:rsidRPr="00BB7A16">
        <w:rPr>
          <w:rFonts w:ascii="Courier New" w:eastAsia="Times New Roman" w:hAnsi="Courier New" w:cs="Courier New"/>
          <w:color w:val="000000"/>
          <w:sz w:val="18"/>
          <w:szCs w:val="18"/>
          <w:lang w:eastAsia="ru-RU"/>
        </w:rPr>
        <w:t>метапредприятия</w:t>
      </w:r>
      <w:proofErr w:type="spellEnd"/>
      <w:r w:rsidRPr="00BB7A16">
        <w:rPr>
          <w:rFonts w:ascii="Courier New" w:eastAsia="Times New Roman" w:hAnsi="Courier New" w:cs="Courier New"/>
          <w:color w:val="000000"/>
          <w:sz w:val="18"/>
          <w:szCs w:val="18"/>
          <w:lang w:eastAsia="ru-RU"/>
        </w:rPr>
        <w:t xml:space="preserve"> не ограничен рамками выполнения тех или иных проектов</w:t>
      </w:r>
      <w:bookmarkStart w:id="32" w:name="_ftnref10"/>
      <w:r w:rsidRPr="00BB7A16">
        <w:rPr>
          <w:rFonts w:ascii="Courier New" w:eastAsia="Times New Roman" w:hAnsi="Courier New" w:cs="Courier New"/>
          <w:color w:val="000000"/>
          <w:sz w:val="18"/>
          <w:szCs w:val="18"/>
          <w:lang w:eastAsia="ru-RU"/>
        </w:rPr>
        <w:fldChar w:fldCharType="begin"/>
      </w:r>
      <w:r w:rsidRPr="00BB7A16">
        <w:rPr>
          <w:rFonts w:ascii="Courier New" w:eastAsia="Times New Roman" w:hAnsi="Courier New" w:cs="Courier New"/>
          <w:color w:val="000000"/>
          <w:sz w:val="18"/>
          <w:szCs w:val="18"/>
          <w:lang w:eastAsia="ru-RU"/>
        </w:rPr>
        <w:instrText xml:space="preserve"> HYPERLINK "http://www.vevivi.ru/best/Osobennosti-deyatelnosti-virtualnykh-organizatsii-ref158978.html" \l "_ftn10" \o "" </w:instrText>
      </w:r>
      <w:r w:rsidRPr="00BB7A16">
        <w:rPr>
          <w:rFonts w:ascii="Courier New" w:eastAsia="Times New Roman" w:hAnsi="Courier New" w:cs="Courier New"/>
          <w:color w:val="000000"/>
          <w:sz w:val="18"/>
          <w:szCs w:val="18"/>
          <w:lang w:eastAsia="ru-RU"/>
        </w:rPr>
        <w:fldChar w:fldCharType="separate"/>
      </w:r>
      <w:r w:rsidRPr="00BB7A16">
        <w:rPr>
          <w:rFonts w:ascii="Courier New" w:eastAsia="Times New Roman" w:hAnsi="Courier New" w:cs="Courier New"/>
          <w:color w:val="D90000"/>
          <w:sz w:val="18"/>
          <w:szCs w:val="18"/>
          <w:lang w:eastAsia="ru-RU"/>
        </w:rPr>
        <w:t>[10]</w:t>
      </w:r>
      <w:r w:rsidRPr="00BB7A16">
        <w:rPr>
          <w:rFonts w:ascii="Courier New" w:eastAsia="Times New Roman" w:hAnsi="Courier New" w:cs="Courier New"/>
          <w:color w:val="000000"/>
          <w:sz w:val="18"/>
          <w:szCs w:val="18"/>
          <w:lang w:eastAsia="ru-RU"/>
        </w:rPr>
        <w:fldChar w:fldCharType="end"/>
      </w:r>
      <w:bookmarkEnd w:id="32"/>
      <w:r w:rsidRPr="00BB7A16">
        <w:rPr>
          <w:rFonts w:ascii="Courier New" w:eastAsia="Times New Roman" w:hAnsi="Courier New" w:cs="Courier New"/>
          <w:color w:val="000000"/>
          <w:sz w:val="18"/>
          <w:szCs w:val="18"/>
          <w:lang w:eastAsia="ru-RU"/>
        </w:rPr>
        <w:t>.</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 xml:space="preserve">Для того чтобы деятельность виртуальной организации была продуктивной, необходимо координировать деятельность участников (агентов) с помощью уполномоченного на то </w:t>
      </w:r>
      <w:r w:rsidRPr="00BB7A16">
        <w:rPr>
          <w:rFonts w:ascii="Courier New" w:eastAsia="Times New Roman" w:hAnsi="Courier New" w:cs="Courier New"/>
          <w:color w:val="000000"/>
          <w:sz w:val="18"/>
          <w:szCs w:val="18"/>
          <w:lang w:eastAsia="ru-RU"/>
        </w:rPr>
        <w:lastRenderedPageBreak/>
        <w:t>органа, осуществляющего управленческие воздействия и регламентирующего деятельность предприятий-партнеров - органа-координатора. Его появление вызвано следующими причинами: высокая степень сложности процессов за счет кооперации различных организаций, наличие нескольких распределенных источников информации, которые необходимо скоординировать в режиме реального времени, нестабильная структура системы организации, расширение пространства поиска решений вследствие повышающейся комплексности процессов.</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Обычно в виртуальную организацию входят: орган-координатор, занимающийся регламентацией деятельности виртуального предприятия; предприятия-поставщики, производители, транспортные и др. предприятия, принимающие участие, как в технологическом процессе, так и в процессе по доведению продукта до потребителя. Введение заказчика в систему взаимоотношений между субъектом и объектом управления дает ему возможность в режиме реального времени отслеживать работу предприятия и корректировать все действия: начиная от корректировки проекта товара или услуги до его производства и доставки.</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Орган-координатор на организации виртуального типа должен выполнять следующие функции:</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1.  разработка институций для виртуальной организации;</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2.  поиск клиентов и анализ их запросов;</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3.  синтез товарно-производственных решений, отвечающих требованиям запросов;</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4.  регламентацию и корректировку деятельности предприятий, входящих в виртуальную организацию;</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5.  управление ресурсами данных предприятий.</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Особенностью функционирования виртуальной организации является то, что ее агенты могут работать над выполнением одного или нескольких проектов одновременно.</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Агенты (организации-партнеры), осуществляющие работу над проектом, могут быть как сотрудниками одной организации, так и независимыми организациями, взаимодействующими друг с другом и заказчиком. Заметим, что среди агентов виртуальной организации необходимо выделить ответственных исполнителей (отвечающих за управление выделенной частью проекта) и исполнителей (непосредственно выполняющих работу).</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Решить проблему управления предприятиями-партнерами виртуального предприятия можно в несколько этапов</w:t>
      </w:r>
      <w:bookmarkStart w:id="33" w:name="_ftnref11"/>
      <w:r w:rsidRPr="00BB7A16">
        <w:rPr>
          <w:rFonts w:ascii="Courier New" w:eastAsia="Times New Roman" w:hAnsi="Courier New" w:cs="Courier New"/>
          <w:color w:val="000000"/>
          <w:sz w:val="18"/>
          <w:szCs w:val="18"/>
          <w:lang w:eastAsia="ru-RU"/>
        </w:rPr>
        <w:fldChar w:fldCharType="begin"/>
      </w:r>
      <w:r w:rsidRPr="00BB7A16">
        <w:rPr>
          <w:rFonts w:ascii="Courier New" w:eastAsia="Times New Roman" w:hAnsi="Courier New" w:cs="Courier New"/>
          <w:color w:val="000000"/>
          <w:sz w:val="18"/>
          <w:szCs w:val="18"/>
          <w:lang w:eastAsia="ru-RU"/>
        </w:rPr>
        <w:instrText xml:space="preserve"> HYPERLINK "http://www.vevivi.ru/best/Osobennosti-deyatelnosti-virtualnykh-organizatsii-ref158978.html" \l "_ftn11" \o "" </w:instrText>
      </w:r>
      <w:r w:rsidRPr="00BB7A16">
        <w:rPr>
          <w:rFonts w:ascii="Courier New" w:eastAsia="Times New Roman" w:hAnsi="Courier New" w:cs="Courier New"/>
          <w:color w:val="000000"/>
          <w:sz w:val="18"/>
          <w:szCs w:val="18"/>
          <w:lang w:eastAsia="ru-RU"/>
        </w:rPr>
        <w:fldChar w:fldCharType="separate"/>
      </w:r>
      <w:r w:rsidRPr="00BB7A16">
        <w:rPr>
          <w:rFonts w:ascii="Courier New" w:eastAsia="Times New Roman" w:hAnsi="Courier New" w:cs="Courier New"/>
          <w:color w:val="D90000"/>
          <w:sz w:val="18"/>
          <w:szCs w:val="18"/>
          <w:lang w:eastAsia="ru-RU"/>
        </w:rPr>
        <w:t>[11]</w:t>
      </w:r>
      <w:r w:rsidRPr="00BB7A16">
        <w:rPr>
          <w:rFonts w:ascii="Courier New" w:eastAsia="Times New Roman" w:hAnsi="Courier New" w:cs="Courier New"/>
          <w:color w:val="000000"/>
          <w:sz w:val="18"/>
          <w:szCs w:val="18"/>
          <w:lang w:eastAsia="ru-RU"/>
        </w:rPr>
        <w:fldChar w:fldCharType="end"/>
      </w:r>
      <w:bookmarkEnd w:id="33"/>
      <w:r w:rsidRPr="00BB7A16">
        <w:rPr>
          <w:rFonts w:ascii="Courier New" w:eastAsia="Times New Roman" w:hAnsi="Courier New" w:cs="Courier New"/>
          <w:color w:val="000000"/>
          <w:sz w:val="18"/>
          <w:szCs w:val="18"/>
          <w:lang w:eastAsia="ru-RU"/>
        </w:rPr>
        <w:t>:</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1.  этап идентификации виртуальной организации;</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2.  этап формализации компетенций предприятий-партнеров;</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3.  этап создания ролевой структуры и дифференциации статусов участников виртуальной сети.</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Определимся с каждым из этих этапов более подробно.</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1. Идентификацию любой виртуальной организации можно рассматривать в двух аспектах: идентификация агентов (предприятий-партнеров) виртуальной организации и идентификация виртуальной организации как единого проекта.</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Процесс идентификации виртуальной организации является более простым, чем процесс идентификации ее членов. Для него необходимо определить цели и сроки виртуального проекта; определить мотивацию участников проекта; выделить основных участников и ответственного за проект; сообщить всем потенциальным участникам цели и сроки реализации проекта; запланировать и распределить работы и роли в виртуальном проекте; реализовать проце</w:t>
      </w:r>
      <w:proofErr w:type="gramStart"/>
      <w:r w:rsidRPr="00BB7A16">
        <w:rPr>
          <w:rFonts w:ascii="Courier New" w:eastAsia="Times New Roman" w:hAnsi="Courier New" w:cs="Courier New"/>
          <w:color w:val="000000"/>
          <w:sz w:val="18"/>
          <w:szCs w:val="18"/>
          <w:lang w:eastAsia="ru-RU"/>
        </w:rPr>
        <w:t>сс вкл</w:t>
      </w:r>
      <w:proofErr w:type="gramEnd"/>
      <w:r w:rsidRPr="00BB7A16">
        <w:rPr>
          <w:rFonts w:ascii="Courier New" w:eastAsia="Times New Roman" w:hAnsi="Courier New" w:cs="Courier New"/>
          <w:color w:val="000000"/>
          <w:sz w:val="18"/>
          <w:szCs w:val="18"/>
          <w:lang w:eastAsia="ru-RU"/>
        </w:rPr>
        <w:t>ючения в проект нового агента.</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Орган-координатор может перераспределять работы наиболее активным предприятиям-партнерам сети, постоянно поддерживающим контакт в рамках данного сообщества. Как правило, любой из пассивных участников может покинуть организацию, в то время как любой новый член обычно пребывает в пассивном состоянии, анализируя происходящие в сети действия со стороны.</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Таким образом, категории участников виртуальной сети можно представить следующим образом: орган-координатор: модератор и лидеры; активные участники; пассивные участники.</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2. Поиск и привлечение потенциальных участников виртуальной сети является одним из самых важных моментов при инициализации проекта. В процессе формализации компетенций будущих предприятий-партнеров виртуальной организации целесообразно использовать каталог ключевых компетенций, включающий основные показатели каталога (внутренние и внешние компетенции, ключевые факторы успеха) и перечень компетенций участника виртуальной организации</w:t>
      </w:r>
      <w:bookmarkStart w:id="34" w:name="_ftnref12"/>
      <w:r w:rsidRPr="00BB7A16">
        <w:rPr>
          <w:rFonts w:ascii="Courier New" w:eastAsia="Times New Roman" w:hAnsi="Courier New" w:cs="Courier New"/>
          <w:color w:val="000000"/>
          <w:sz w:val="18"/>
          <w:szCs w:val="18"/>
          <w:lang w:eastAsia="ru-RU"/>
        </w:rPr>
        <w:fldChar w:fldCharType="begin"/>
      </w:r>
      <w:r w:rsidRPr="00BB7A16">
        <w:rPr>
          <w:rFonts w:ascii="Courier New" w:eastAsia="Times New Roman" w:hAnsi="Courier New" w:cs="Courier New"/>
          <w:color w:val="000000"/>
          <w:sz w:val="18"/>
          <w:szCs w:val="18"/>
          <w:lang w:eastAsia="ru-RU"/>
        </w:rPr>
        <w:instrText xml:space="preserve"> HYPERLINK "http://www.vevivi.ru/best/Osobennosti-deyatelnosti-virtualnykh-organizatsii-ref158978.html" \l "_ftn12" \o "" </w:instrText>
      </w:r>
      <w:r w:rsidRPr="00BB7A16">
        <w:rPr>
          <w:rFonts w:ascii="Courier New" w:eastAsia="Times New Roman" w:hAnsi="Courier New" w:cs="Courier New"/>
          <w:color w:val="000000"/>
          <w:sz w:val="18"/>
          <w:szCs w:val="18"/>
          <w:lang w:eastAsia="ru-RU"/>
        </w:rPr>
        <w:fldChar w:fldCharType="separate"/>
      </w:r>
      <w:r w:rsidRPr="00BB7A16">
        <w:rPr>
          <w:rFonts w:ascii="Courier New" w:eastAsia="Times New Roman" w:hAnsi="Courier New" w:cs="Courier New"/>
          <w:color w:val="D90000"/>
          <w:sz w:val="18"/>
          <w:szCs w:val="18"/>
          <w:lang w:eastAsia="ru-RU"/>
        </w:rPr>
        <w:t>[12]</w:t>
      </w:r>
      <w:r w:rsidRPr="00BB7A16">
        <w:rPr>
          <w:rFonts w:ascii="Courier New" w:eastAsia="Times New Roman" w:hAnsi="Courier New" w:cs="Courier New"/>
          <w:color w:val="000000"/>
          <w:sz w:val="18"/>
          <w:szCs w:val="18"/>
          <w:lang w:eastAsia="ru-RU"/>
        </w:rPr>
        <w:fldChar w:fldCharType="end"/>
      </w:r>
      <w:bookmarkEnd w:id="34"/>
      <w:r w:rsidRPr="00BB7A16">
        <w:rPr>
          <w:rFonts w:ascii="Courier New" w:eastAsia="Times New Roman" w:hAnsi="Courier New" w:cs="Courier New"/>
          <w:color w:val="000000"/>
          <w:sz w:val="18"/>
          <w:szCs w:val="18"/>
          <w:lang w:eastAsia="ru-RU"/>
        </w:rPr>
        <w:t>.</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lastRenderedPageBreak/>
        <w:t>В дальнейшем поиск может осуществляться по другим критериям: опты работы на рынке, регион и т.д. Оценить опыт потенциального агента в рамках данной компетенции возможно с помощью системы статусов или структуры описаний компетенций участников виртуальной организации.</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 xml:space="preserve">3. Как в традиционной, так и в виртуальной организациях любой участник может выполнять разные роли в зависимости </w:t>
      </w:r>
      <w:proofErr w:type="gramStart"/>
      <w:r w:rsidRPr="00BB7A16">
        <w:rPr>
          <w:rFonts w:ascii="Courier New" w:eastAsia="Times New Roman" w:hAnsi="Courier New" w:cs="Courier New"/>
          <w:color w:val="000000"/>
          <w:sz w:val="18"/>
          <w:szCs w:val="18"/>
          <w:lang w:eastAsia="ru-RU"/>
        </w:rPr>
        <w:t>от</w:t>
      </w:r>
      <w:proofErr w:type="gramEnd"/>
      <w:r w:rsidRPr="00BB7A16">
        <w:rPr>
          <w:rFonts w:ascii="Courier New" w:eastAsia="Times New Roman" w:hAnsi="Courier New" w:cs="Courier New"/>
          <w:color w:val="000000"/>
          <w:sz w:val="18"/>
          <w:szCs w:val="18"/>
          <w:lang w:eastAsia="ru-RU"/>
        </w:rPr>
        <w:t xml:space="preserve"> </w:t>
      </w:r>
      <w:proofErr w:type="gramStart"/>
      <w:r w:rsidRPr="00BB7A16">
        <w:rPr>
          <w:rFonts w:ascii="Courier New" w:eastAsia="Times New Roman" w:hAnsi="Courier New" w:cs="Courier New"/>
          <w:color w:val="000000"/>
          <w:sz w:val="18"/>
          <w:szCs w:val="18"/>
          <w:lang w:eastAsia="ru-RU"/>
        </w:rPr>
        <w:t>его</w:t>
      </w:r>
      <w:proofErr w:type="gramEnd"/>
      <w:r w:rsidRPr="00BB7A16">
        <w:rPr>
          <w:rFonts w:ascii="Courier New" w:eastAsia="Times New Roman" w:hAnsi="Courier New" w:cs="Courier New"/>
          <w:color w:val="000000"/>
          <w:sz w:val="18"/>
          <w:szCs w:val="18"/>
          <w:lang w:eastAsia="ru-RU"/>
        </w:rPr>
        <w:t xml:space="preserve"> </w:t>
      </w:r>
      <w:proofErr w:type="spellStart"/>
      <w:r w:rsidRPr="00BB7A16">
        <w:rPr>
          <w:rFonts w:ascii="Courier New" w:eastAsia="Times New Roman" w:hAnsi="Courier New" w:cs="Courier New"/>
          <w:color w:val="000000"/>
          <w:sz w:val="18"/>
          <w:szCs w:val="18"/>
          <w:lang w:eastAsia="ru-RU"/>
        </w:rPr>
        <w:t>задействованности</w:t>
      </w:r>
      <w:proofErr w:type="spellEnd"/>
      <w:r w:rsidRPr="00BB7A16">
        <w:rPr>
          <w:rFonts w:ascii="Courier New" w:eastAsia="Times New Roman" w:hAnsi="Courier New" w:cs="Courier New"/>
          <w:color w:val="000000"/>
          <w:sz w:val="18"/>
          <w:szCs w:val="18"/>
          <w:lang w:eastAsia="ru-RU"/>
        </w:rPr>
        <w:t xml:space="preserve"> в виртуальном проекте. Участники виртуального пула могут выполнять следующие роли:</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1. Орган-координатор: разработка институций для виртуальной организации; поиск клиентов и анализ их запросов; синтез товарно-производственных решений, отвечающих требованиям запросов; регламентация и корректировка деятельности предприятий, входящих в виртуальную организацию; управление ресурсами данных предприятий.</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2. Эксперт: носитель специфических знаний; отвечает на вопросы участников виртуальной организации; разрабатывает новые продукты</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3. Партнер выполняет определенные задания в рамках виртуального проекта с учетом своей ключевой компетенции</w:t>
      </w:r>
      <w:bookmarkStart w:id="35" w:name="_ftnref13"/>
      <w:r w:rsidRPr="00BB7A16">
        <w:rPr>
          <w:rFonts w:ascii="Courier New" w:eastAsia="Times New Roman" w:hAnsi="Courier New" w:cs="Courier New"/>
          <w:color w:val="000000"/>
          <w:sz w:val="18"/>
          <w:szCs w:val="18"/>
          <w:lang w:eastAsia="ru-RU"/>
        </w:rPr>
        <w:fldChar w:fldCharType="begin"/>
      </w:r>
      <w:r w:rsidRPr="00BB7A16">
        <w:rPr>
          <w:rFonts w:ascii="Courier New" w:eastAsia="Times New Roman" w:hAnsi="Courier New" w:cs="Courier New"/>
          <w:color w:val="000000"/>
          <w:sz w:val="18"/>
          <w:szCs w:val="18"/>
          <w:lang w:eastAsia="ru-RU"/>
        </w:rPr>
        <w:instrText xml:space="preserve"> HYPERLINK "http://www.vevivi.ru/best/Osobennosti-deyatelnosti-virtualnykh-organizatsii-ref158978.html" \l "_ftn13" \o "" </w:instrText>
      </w:r>
      <w:r w:rsidRPr="00BB7A16">
        <w:rPr>
          <w:rFonts w:ascii="Courier New" w:eastAsia="Times New Roman" w:hAnsi="Courier New" w:cs="Courier New"/>
          <w:color w:val="000000"/>
          <w:sz w:val="18"/>
          <w:szCs w:val="18"/>
          <w:lang w:eastAsia="ru-RU"/>
        </w:rPr>
        <w:fldChar w:fldCharType="separate"/>
      </w:r>
      <w:r w:rsidRPr="00BB7A16">
        <w:rPr>
          <w:rFonts w:ascii="Courier New" w:eastAsia="Times New Roman" w:hAnsi="Courier New" w:cs="Courier New"/>
          <w:color w:val="D90000"/>
          <w:sz w:val="18"/>
          <w:szCs w:val="18"/>
          <w:lang w:eastAsia="ru-RU"/>
        </w:rPr>
        <w:t>[13]</w:t>
      </w:r>
      <w:r w:rsidRPr="00BB7A16">
        <w:rPr>
          <w:rFonts w:ascii="Courier New" w:eastAsia="Times New Roman" w:hAnsi="Courier New" w:cs="Courier New"/>
          <w:color w:val="000000"/>
          <w:sz w:val="18"/>
          <w:szCs w:val="18"/>
          <w:lang w:eastAsia="ru-RU"/>
        </w:rPr>
        <w:fldChar w:fldCharType="end"/>
      </w:r>
      <w:bookmarkEnd w:id="35"/>
      <w:r w:rsidRPr="00BB7A16">
        <w:rPr>
          <w:rFonts w:ascii="Courier New" w:eastAsia="Times New Roman" w:hAnsi="Courier New" w:cs="Courier New"/>
          <w:color w:val="000000"/>
          <w:sz w:val="18"/>
          <w:szCs w:val="18"/>
          <w:lang w:eastAsia="ru-RU"/>
        </w:rPr>
        <w:t>.</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1.3 Особенности управления организацией, достоинства и недостатки виртуальных организаций</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Для планирования, организации и координации деятельности виртуальных предприятий необходимы и соответствующие управленческие подходы. При создании виртуальных организаций нередко появляются организации, которые концентрируют свои усилия исключительно на управлении компетенциями третьей стороны. В данном случае такая организация должна обладать как минимум следующими способностями: уметь идентифицировать и привлекать ключевые компетенции, необходимые для реализации проекта (аспекты менеджмента знаний) и на основе привлеченных компетенций организовать процесс создания и сбыта продукции (аспекты функционирования сети).</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На основе этого можно в общем виде сформулировать основные функции управления виртуальной организацией как сетью партнеров:</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1. Определение требований (задач) проекта.</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2. Поиск и оценка возможных партнеров (исполнителей).</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3. Выделение исполнителей, которые оптимально соответствуют задачам.</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4. Привлечение и распределение исполнителей.</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5. Постоянное отслеживание и перераспределение (если это необходимо) партнеров и ресурсов по задачам</w:t>
      </w:r>
      <w:bookmarkStart w:id="36" w:name="_ftnref14"/>
      <w:r w:rsidRPr="00BB7A16">
        <w:rPr>
          <w:rFonts w:ascii="Courier New" w:eastAsia="Times New Roman" w:hAnsi="Courier New" w:cs="Courier New"/>
          <w:color w:val="000000"/>
          <w:sz w:val="18"/>
          <w:szCs w:val="18"/>
          <w:lang w:eastAsia="ru-RU"/>
        </w:rPr>
        <w:fldChar w:fldCharType="begin"/>
      </w:r>
      <w:r w:rsidRPr="00BB7A16">
        <w:rPr>
          <w:rFonts w:ascii="Courier New" w:eastAsia="Times New Roman" w:hAnsi="Courier New" w:cs="Courier New"/>
          <w:color w:val="000000"/>
          <w:sz w:val="18"/>
          <w:szCs w:val="18"/>
          <w:lang w:eastAsia="ru-RU"/>
        </w:rPr>
        <w:instrText xml:space="preserve"> HYPERLINK "http://www.vevivi.ru/best/Osobennosti-deyatelnosti-virtualnykh-organizatsii-ref158978.html" \l "_ftn14" \o "" </w:instrText>
      </w:r>
      <w:r w:rsidRPr="00BB7A16">
        <w:rPr>
          <w:rFonts w:ascii="Courier New" w:eastAsia="Times New Roman" w:hAnsi="Courier New" w:cs="Courier New"/>
          <w:color w:val="000000"/>
          <w:sz w:val="18"/>
          <w:szCs w:val="18"/>
          <w:lang w:eastAsia="ru-RU"/>
        </w:rPr>
        <w:fldChar w:fldCharType="separate"/>
      </w:r>
      <w:r w:rsidRPr="00BB7A16">
        <w:rPr>
          <w:rFonts w:ascii="Courier New" w:eastAsia="Times New Roman" w:hAnsi="Courier New" w:cs="Courier New"/>
          <w:color w:val="D90000"/>
          <w:sz w:val="18"/>
          <w:szCs w:val="18"/>
          <w:lang w:eastAsia="ru-RU"/>
        </w:rPr>
        <w:t>[14]</w:t>
      </w:r>
      <w:r w:rsidRPr="00BB7A16">
        <w:rPr>
          <w:rFonts w:ascii="Courier New" w:eastAsia="Times New Roman" w:hAnsi="Courier New" w:cs="Courier New"/>
          <w:color w:val="000000"/>
          <w:sz w:val="18"/>
          <w:szCs w:val="18"/>
          <w:lang w:eastAsia="ru-RU"/>
        </w:rPr>
        <w:fldChar w:fldCharType="end"/>
      </w:r>
      <w:bookmarkEnd w:id="36"/>
      <w:r w:rsidRPr="00BB7A16">
        <w:rPr>
          <w:rFonts w:ascii="Courier New" w:eastAsia="Times New Roman" w:hAnsi="Courier New" w:cs="Courier New"/>
          <w:color w:val="000000"/>
          <w:sz w:val="18"/>
          <w:szCs w:val="18"/>
          <w:lang w:eastAsia="ru-RU"/>
        </w:rPr>
        <w:t>.</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Вышеуказанные особенности виртуальных организаций формируют следующие требования к их сотрудникам:</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1.  умение ясно формулировать задачи, выражать информацию. В международных организациях от сотрудников требуется знание иностранного языка;</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2.  хорошее владение навыками письменной, электронной коммуникации;</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3.  более широкий спектр знаний, «контекстное» мышление (поскольку сотрудники работают не над одним проектом, а могут быть включены одновременно в несколько проектов, решать параллельно несколько задач);</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4.  умение устанавливать цели, структурировать собственное время;</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5.  умение находить нестандартные решения тех или иных задач;</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 xml:space="preserve">6.  большая персональная ответственность за результаты работы, в </w:t>
      </w:r>
      <w:proofErr w:type="gramStart"/>
      <w:r w:rsidRPr="00BB7A16">
        <w:rPr>
          <w:rFonts w:ascii="Courier New" w:eastAsia="Times New Roman" w:hAnsi="Courier New" w:cs="Courier New"/>
          <w:color w:val="000000"/>
          <w:sz w:val="18"/>
          <w:szCs w:val="18"/>
          <w:lang w:eastAsia="ru-RU"/>
        </w:rPr>
        <w:t>связи</w:t>
      </w:r>
      <w:proofErr w:type="gramEnd"/>
      <w:r w:rsidRPr="00BB7A16">
        <w:rPr>
          <w:rFonts w:ascii="Courier New" w:eastAsia="Times New Roman" w:hAnsi="Courier New" w:cs="Courier New"/>
          <w:color w:val="000000"/>
          <w:sz w:val="18"/>
          <w:szCs w:val="18"/>
          <w:lang w:eastAsia="ru-RU"/>
        </w:rPr>
        <w:t xml:space="preserve"> с чем сотрудники должны хорошо знать соответствующие инструкции, основы законодательства, этические нормы компании;</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7.  сотрудникам необходимо представлять как организацию, частью которой они являются, так и группу, в которую они включены;</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8.  способность успешно сотрудничать в виртуальной среде (что не только обусловливается психологическими особенностями индивидов, но и тесно связано с корпоративной культурой и применяемыми технологиями управления).</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 xml:space="preserve">Управление персоналом в виртуальной организации предполагает работу в гибкой инновационной среде, что требует нестандартных подходов и решений. Изменение задач, стоящих перед организацией, требует изменения конфигурации команд, обновления и замены управленческих систем. Управление человеческими ресурсами виртуальных организаций в большей мере, чем другая управленческая деятельность в них, предъявляет повышенные требования к профессионализму лидеров, их умению работать с людьми, концептуальным способностям, умению инициировать и мотивировать инновационную </w:t>
      </w:r>
      <w:r w:rsidRPr="00BB7A16">
        <w:rPr>
          <w:rFonts w:ascii="Courier New" w:eastAsia="Times New Roman" w:hAnsi="Courier New" w:cs="Courier New"/>
          <w:color w:val="000000"/>
          <w:sz w:val="18"/>
          <w:szCs w:val="18"/>
          <w:lang w:eastAsia="ru-RU"/>
        </w:rPr>
        <w:lastRenderedPageBreak/>
        <w:t>активность сотрудников. Вместе с тем </w:t>
      </w:r>
      <w:hyperlink r:id="rId56" w:tooltip="Click to Continue &gt; by CouponDropDown" w:history="1">
        <w:r w:rsidRPr="00BB7A16">
          <w:rPr>
            <w:rFonts w:ascii="Courier New" w:eastAsia="Times New Roman" w:hAnsi="Courier New" w:cs="Courier New"/>
            <w:color w:val="D90000"/>
            <w:sz w:val="18"/>
            <w:szCs w:val="18"/>
            <w:u w:val="single"/>
            <w:lang w:eastAsia="ru-RU"/>
          </w:rPr>
          <w:t>МЕНЕДЖЕР</w:t>
        </w:r>
        <w:r w:rsidRPr="00BB7A16">
          <w:rPr>
            <w:rFonts w:ascii="Courier New" w:eastAsia="Times New Roman" w:hAnsi="Courier New" w:cs="Courier New"/>
            <w:noProof/>
            <w:color w:val="D90000"/>
            <w:sz w:val="18"/>
            <w:szCs w:val="18"/>
            <w:lang w:eastAsia="ru-RU"/>
          </w:rPr>
          <w:drawing>
            <wp:inline distT="0" distB="0" distL="0" distR="0" wp14:anchorId="23094887" wp14:editId="36301A91">
              <wp:extent cx="95250" cy="95250"/>
              <wp:effectExtent l="0" t="0" r="0" b="0"/>
              <wp:docPr id="13" name="Picture 13" descr="http://cdncache-a.akamaihd.net/items/it/img/arrow-10x10.png">
                <a:hlinkClick xmlns:a="http://schemas.openxmlformats.org/drawingml/2006/main" r:id="rId56" tooltip="&quot;Click to Continue &gt; by CouponDropDow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cache-a.akamaihd.net/items/it/img/arrow-10x10.png">
                        <a:hlinkClick r:id="rId56" tooltip="&quot;Click to Continue &gt; by CouponDropDown&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BB7A16">
        <w:rPr>
          <w:rFonts w:ascii="Courier New" w:eastAsia="Times New Roman" w:hAnsi="Courier New" w:cs="Courier New"/>
          <w:color w:val="000000"/>
          <w:sz w:val="18"/>
          <w:szCs w:val="18"/>
          <w:lang w:eastAsia="ru-RU"/>
        </w:rPr>
        <w:t> должен уметь передавать видение перспектив компании своим подчиненным и мотивировать их на достижение целей компании.</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В виртуальной организации обретают свою специфику и технологии управления персоналом: организация найма и отбора персонала, оценка, адаптация, обучение, управление карьерой, мотивация и организация труда, управление конфликтами и стрессами и др.</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Успешное управление командой сотрудников в виртуальной организации предполагает:</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1) необходимость определения целевых установок для каждого сотрудника, в соответствии с которыми будет оцениваться результат его работы, вклад в реализованный проект организации;</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2) создание возможности накопления специфического человеческого капитала в организации посредством дистанционного обучения сотрудников, содействия получению и сохранению новых навыков;</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3) измерение конечного результата деятельности, а не процесса;</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4) создание и поддержание атмосферы доверия в команде. «Работники, облеченные доверием, — мощный актив, наличие которого означает, что на всех стадиях процесса исследований, принятия решений и проведения их в жизнь вы работаете с личностями, а не с послушными роботами». Доверие становится важным ресурсом, который не кодифицируется, но выступает незримым гарантом соблюдения договора между работником и работодателем.</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Таким образом, важнейшими аспектами, которые следует принимать во внимание HR-менеджеру виртуальной организации, являются следующие: инфраструктура и возможности эффективной коммуникации; психологические особенности персонала; особенности управления (методы планирования, организации, контроля производительности труда, мотивации, управление доверием и др.) и знание особенностей национальных деловых культур</w:t>
      </w:r>
      <w:bookmarkStart w:id="37" w:name="_ftnref15"/>
      <w:r w:rsidRPr="00BB7A16">
        <w:rPr>
          <w:rFonts w:ascii="Courier New" w:eastAsia="Times New Roman" w:hAnsi="Courier New" w:cs="Courier New"/>
          <w:color w:val="000000"/>
          <w:sz w:val="18"/>
          <w:szCs w:val="18"/>
          <w:lang w:eastAsia="ru-RU"/>
        </w:rPr>
        <w:fldChar w:fldCharType="begin"/>
      </w:r>
      <w:r w:rsidRPr="00BB7A16">
        <w:rPr>
          <w:rFonts w:ascii="Courier New" w:eastAsia="Times New Roman" w:hAnsi="Courier New" w:cs="Courier New"/>
          <w:color w:val="000000"/>
          <w:sz w:val="18"/>
          <w:szCs w:val="18"/>
          <w:lang w:eastAsia="ru-RU"/>
        </w:rPr>
        <w:instrText xml:space="preserve"> HYPERLINK "http://www.vevivi.ru/best/Osobennosti-deyatelnosti-virtualnykh-organizatsii-ref158978.html" \l "_ftn15" \o "" </w:instrText>
      </w:r>
      <w:r w:rsidRPr="00BB7A16">
        <w:rPr>
          <w:rFonts w:ascii="Courier New" w:eastAsia="Times New Roman" w:hAnsi="Courier New" w:cs="Courier New"/>
          <w:color w:val="000000"/>
          <w:sz w:val="18"/>
          <w:szCs w:val="18"/>
          <w:lang w:eastAsia="ru-RU"/>
        </w:rPr>
        <w:fldChar w:fldCharType="separate"/>
      </w:r>
      <w:r w:rsidRPr="00BB7A16">
        <w:rPr>
          <w:rFonts w:ascii="Courier New" w:eastAsia="Times New Roman" w:hAnsi="Courier New" w:cs="Courier New"/>
          <w:color w:val="D90000"/>
          <w:sz w:val="18"/>
          <w:szCs w:val="18"/>
          <w:lang w:eastAsia="ru-RU"/>
        </w:rPr>
        <w:t>[15]</w:t>
      </w:r>
      <w:r w:rsidRPr="00BB7A16">
        <w:rPr>
          <w:rFonts w:ascii="Courier New" w:eastAsia="Times New Roman" w:hAnsi="Courier New" w:cs="Courier New"/>
          <w:color w:val="000000"/>
          <w:sz w:val="18"/>
          <w:szCs w:val="18"/>
          <w:lang w:eastAsia="ru-RU"/>
        </w:rPr>
        <w:fldChar w:fldCharType="end"/>
      </w:r>
      <w:bookmarkEnd w:id="37"/>
      <w:r w:rsidRPr="00BB7A16">
        <w:rPr>
          <w:rFonts w:ascii="Courier New" w:eastAsia="Times New Roman" w:hAnsi="Courier New" w:cs="Courier New"/>
          <w:color w:val="000000"/>
          <w:sz w:val="18"/>
          <w:szCs w:val="18"/>
          <w:lang w:eastAsia="ru-RU"/>
        </w:rPr>
        <w:t>.</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Ключевым достоинством виртуальных форм организаций является: возможность выбирать и использовать наилучшие ресурсы, знания и способности с меньшими временными затратами. Из этого достоинства и самой сетевой организации вытекают такие основные конкурентные преимущества виртуальных предприятий, как:</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1.  скорость выполнения рыночного заказа;</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2.  возможность снижения совокупных затрат;</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3.  возможность более полного удовлетворения потребностей заказчика;</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4.  возможность гибкой адаптации к изменениям окружающей среды;</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5.  возможность снизить барьеры выхода на новые рынки</w:t>
      </w:r>
      <w:bookmarkStart w:id="38" w:name="_ftnref16"/>
      <w:r w:rsidRPr="00BB7A16">
        <w:rPr>
          <w:rFonts w:ascii="Courier New" w:eastAsia="Times New Roman" w:hAnsi="Courier New" w:cs="Courier New"/>
          <w:color w:val="000000"/>
          <w:sz w:val="18"/>
          <w:szCs w:val="18"/>
          <w:lang w:eastAsia="ru-RU"/>
        </w:rPr>
        <w:fldChar w:fldCharType="begin"/>
      </w:r>
      <w:r w:rsidRPr="00BB7A16">
        <w:rPr>
          <w:rFonts w:ascii="Courier New" w:eastAsia="Times New Roman" w:hAnsi="Courier New" w:cs="Courier New"/>
          <w:color w:val="000000"/>
          <w:sz w:val="18"/>
          <w:szCs w:val="18"/>
          <w:lang w:eastAsia="ru-RU"/>
        </w:rPr>
        <w:instrText xml:space="preserve"> HYPERLINK "http://www.vevivi.ru/best/Osobennosti-deyatelnosti-virtualnykh-organizatsii-ref158978.html" \l "_ftn16" \o "" </w:instrText>
      </w:r>
      <w:r w:rsidRPr="00BB7A16">
        <w:rPr>
          <w:rFonts w:ascii="Courier New" w:eastAsia="Times New Roman" w:hAnsi="Courier New" w:cs="Courier New"/>
          <w:color w:val="000000"/>
          <w:sz w:val="18"/>
          <w:szCs w:val="18"/>
          <w:lang w:eastAsia="ru-RU"/>
        </w:rPr>
        <w:fldChar w:fldCharType="separate"/>
      </w:r>
      <w:r w:rsidRPr="00BB7A16">
        <w:rPr>
          <w:rFonts w:ascii="Courier New" w:eastAsia="Times New Roman" w:hAnsi="Courier New" w:cs="Courier New"/>
          <w:color w:val="D90000"/>
          <w:sz w:val="18"/>
          <w:szCs w:val="18"/>
          <w:lang w:eastAsia="ru-RU"/>
        </w:rPr>
        <w:t>[16]</w:t>
      </w:r>
      <w:r w:rsidRPr="00BB7A16">
        <w:rPr>
          <w:rFonts w:ascii="Courier New" w:eastAsia="Times New Roman" w:hAnsi="Courier New" w:cs="Courier New"/>
          <w:color w:val="000000"/>
          <w:sz w:val="18"/>
          <w:szCs w:val="18"/>
          <w:lang w:eastAsia="ru-RU"/>
        </w:rPr>
        <w:fldChar w:fldCharType="end"/>
      </w:r>
      <w:bookmarkEnd w:id="38"/>
      <w:r w:rsidRPr="00BB7A16">
        <w:rPr>
          <w:rFonts w:ascii="Courier New" w:eastAsia="Times New Roman" w:hAnsi="Courier New" w:cs="Courier New"/>
          <w:color w:val="000000"/>
          <w:sz w:val="18"/>
          <w:szCs w:val="18"/>
          <w:lang w:eastAsia="ru-RU"/>
        </w:rPr>
        <w:t>.</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Основными характеристиками виртуальной формы организации являются: открытая распределенная структура; гибкость; приоритет горизонтальных связей; автономность и узкая специализация членов сети; высокий статус информационных и кадровых средств интеграции.</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Виртуальные организации создаются не столько людьми интеллектуального труда, сколько людьми, имеющими представление о создании структуры, которая бы юридически была не идентифицируемой и при этом работоспособной. Почти все виртуальные организации предполагают использование компьютерной коммуникации при посредстве компьютерных сетей. Проблемы, которые возникают при этом, можно кратко сформулировать так:</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1) Последствия для каждого участника от принципиального повышения качества текущей интеллектуальной работы и оплаты за такую работу;</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2) Условия разработки и освоения новых интеллектуальных инструментов или товаров, освоения новых сфер участия фирмы на рынке, финансирования исследовательского труда;</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3) Объем полномочий и допустимость санкционированного вмешательства стратегического менеджмента со стороны проектной группы по отношению к основной структуре виртуальной организации;</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4) Каким образом должна быть оформлена любая новая идея (проект, этапы, ресурсы, задействованные структуры виртуальной организации);</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 xml:space="preserve">5) Условия </w:t>
      </w:r>
      <w:proofErr w:type="spellStart"/>
      <w:r w:rsidRPr="00BB7A16">
        <w:rPr>
          <w:rFonts w:ascii="Courier New" w:eastAsia="Times New Roman" w:hAnsi="Courier New" w:cs="Courier New"/>
          <w:color w:val="000000"/>
          <w:sz w:val="18"/>
          <w:szCs w:val="18"/>
          <w:lang w:eastAsia="ru-RU"/>
        </w:rPr>
        <w:t>субренты</w:t>
      </w:r>
      <w:proofErr w:type="spellEnd"/>
      <w:r w:rsidRPr="00BB7A16">
        <w:rPr>
          <w:rFonts w:ascii="Courier New" w:eastAsia="Times New Roman" w:hAnsi="Courier New" w:cs="Courier New"/>
          <w:color w:val="000000"/>
          <w:sz w:val="18"/>
          <w:szCs w:val="18"/>
          <w:lang w:eastAsia="ru-RU"/>
        </w:rPr>
        <w:t xml:space="preserve"> (отчисления, процент с прибыли, увеличение оплаты по контракту) от реализации проекта;</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16) Оплата от повторного использования уже утилизированных стратегий</w:t>
      </w:r>
      <w:bookmarkStart w:id="39" w:name="_ftnref17"/>
      <w:r w:rsidRPr="00BB7A16">
        <w:rPr>
          <w:rFonts w:ascii="Courier New" w:eastAsia="Times New Roman" w:hAnsi="Courier New" w:cs="Courier New"/>
          <w:color w:val="000000"/>
          <w:sz w:val="18"/>
          <w:szCs w:val="18"/>
          <w:lang w:eastAsia="ru-RU"/>
        </w:rPr>
        <w:fldChar w:fldCharType="begin"/>
      </w:r>
      <w:r w:rsidRPr="00BB7A16">
        <w:rPr>
          <w:rFonts w:ascii="Courier New" w:eastAsia="Times New Roman" w:hAnsi="Courier New" w:cs="Courier New"/>
          <w:color w:val="000000"/>
          <w:sz w:val="18"/>
          <w:szCs w:val="18"/>
          <w:lang w:eastAsia="ru-RU"/>
        </w:rPr>
        <w:instrText xml:space="preserve"> HYPERLINK "http://www.vevivi.ru/best/Osobennosti-deyatelnosti-virtualnykh-organizatsii-ref158978.html" \l "_ftn17" \o "" </w:instrText>
      </w:r>
      <w:r w:rsidRPr="00BB7A16">
        <w:rPr>
          <w:rFonts w:ascii="Courier New" w:eastAsia="Times New Roman" w:hAnsi="Courier New" w:cs="Courier New"/>
          <w:color w:val="000000"/>
          <w:sz w:val="18"/>
          <w:szCs w:val="18"/>
          <w:lang w:eastAsia="ru-RU"/>
        </w:rPr>
        <w:fldChar w:fldCharType="separate"/>
      </w:r>
      <w:r w:rsidRPr="00BB7A16">
        <w:rPr>
          <w:rFonts w:ascii="Courier New" w:eastAsia="Times New Roman" w:hAnsi="Courier New" w:cs="Courier New"/>
          <w:color w:val="D90000"/>
          <w:sz w:val="18"/>
          <w:szCs w:val="18"/>
          <w:lang w:eastAsia="ru-RU"/>
        </w:rPr>
        <w:t>[17]</w:t>
      </w:r>
      <w:r w:rsidRPr="00BB7A16">
        <w:rPr>
          <w:rFonts w:ascii="Courier New" w:eastAsia="Times New Roman" w:hAnsi="Courier New" w:cs="Courier New"/>
          <w:color w:val="000000"/>
          <w:sz w:val="18"/>
          <w:szCs w:val="18"/>
          <w:lang w:eastAsia="ru-RU"/>
        </w:rPr>
        <w:fldChar w:fldCharType="end"/>
      </w:r>
      <w:bookmarkEnd w:id="39"/>
      <w:r w:rsidRPr="00BB7A16">
        <w:rPr>
          <w:rFonts w:ascii="Courier New" w:eastAsia="Times New Roman" w:hAnsi="Courier New" w:cs="Courier New"/>
          <w:color w:val="000000"/>
          <w:sz w:val="18"/>
          <w:szCs w:val="18"/>
          <w:lang w:eastAsia="ru-RU"/>
        </w:rPr>
        <w:t>.</w:t>
      </w:r>
    </w:p>
    <w:p w:rsidR="00BB7A16" w:rsidRPr="00BB7A16" w:rsidRDefault="00BB7A16" w:rsidP="00BB7A16">
      <w:pPr>
        <w:spacing w:after="0" w:line="240" w:lineRule="auto"/>
        <w:rPr>
          <w:rFonts w:ascii="Times New Roman" w:eastAsia="Times New Roman" w:hAnsi="Times New Roman" w:cs="Times New Roman"/>
          <w:sz w:val="24"/>
          <w:szCs w:val="24"/>
          <w:lang w:eastAsia="ru-RU"/>
        </w:rPr>
      </w:pPr>
      <w:r w:rsidRPr="00BB7A16">
        <w:rPr>
          <w:rFonts w:ascii="Courier New" w:eastAsia="Times New Roman" w:hAnsi="Courier New" w:cs="Courier New"/>
          <w:color w:val="000000"/>
          <w:sz w:val="18"/>
          <w:szCs w:val="18"/>
          <w:lang w:eastAsia="ru-RU"/>
        </w:rPr>
        <w:br/>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lastRenderedPageBreak/>
        <w:t>Глава 2. Анализ практики деятельности виртуальных организаций в современных условиях</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 xml:space="preserve">2.1  Характеристика деятельности </w:t>
      </w:r>
      <w:proofErr w:type="spellStart"/>
      <w:r w:rsidRPr="00BB7A16">
        <w:rPr>
          <w:rFonts w:ascii="Courier New" w:eastAsia="Times New Roman" w:hAnsi="Courier New" w:cs="Courier New"/>
          <w:color w:val="000000"/>
          <w:sz w:val="18"/>
          <w:szCs w:val="18"/>
          <w:lang w:eastAsia="ru-RU"/>
        </w:rPr>
        <w:t>Idealab</w:t>
      </w:r>
      <w:proofErr w:type="spellEnd"/>
      <w:r w:rsidRPr="00BB7A16">
        <w:rPr>
          <w:rFonts w:ascii="Courier New" w:eastAsia="Times New Roman" w:hAnsi="Courier New" w:cs="Courier New"/>
          <w:color w:val="000000"/>
          <w:sz w:val="18"/>
          <w:szCs w:val="18"/>
          <w:lang w:eastAsia="ru-RU"/>
        </w:rPr>
        <w:t xml:space="preserve"> и </w:t>
      </w:r>
      <w:proofErr w:type="spellStart"/>
      <w:r w:rsidRPr="00BB7A16">
        <w:rPr>
          <w:rFonts w:ascii="Courier New" w:eastAsia="Times New Roman" w:hAnsi="Courier New" w:cs="Courier New"/>
          <w:color w:val="000000"/>
          <w:sz w:val="18"/>
          <w:szCs w:val="18"/>
          <w:lang w:eastAsia="ru-RU"/>
        </w:rPr>
        <w:t>eSmartWork</w:t>
      </w:r>
      <w:proofErr w:type="spellEnd"/>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 xml:space="preserve">Существует множество примеров деятельности виртуальных организаций. Один из наиболее </w:t>
      </w:r>
      <w:proofErr w:type="gramStart"/>
      <w:r w:rsidRPr="00BB7A16">
        <w:rPr>
          <w:rFonts w:ascii="Courier New" w:eastAsia="Times New Roman" w:hAnsi="Courier New" w:cs="Courier New"/>
          <w:color w:val="000000"/>
          <w:sz w:val="18"/>
          <w:szCs w:val="18"/>
          <w:lang w:eastAsia="ru-RU"/>
        </w:rPr>
        <w:t>известных</w:t>
      </w:r>
      <w:proofErr w:type="gramEnd"/>
      <w:r w:rsidRPr="00BB7A16">
        <w:rPr>
          <w:rFonts w:ascii="Courier New" w:eastAsia="Times New Roman" w:hAnsi="Courier New" w:cs="Courier New"/>
          <w:color w:val="000000"/>
          <w:sz w:val="18"/>
          <w:szCs w:val="18"/>
          <w:lang w:eastAsia="ru-RU"/>
        </w:rPr>
        <w:t xml:space="preserve"> Интернет-инкубаторов - проект "</w:t>
      </w:r>
      <w:proofErr w:type="spellStart"/>
      <w:r w:rsidRPr="00BB7A16">
        <w:rPr>
          <w:rFonts w:ascii="Courier New" w:eastAsia="Times New Roman" w:hAnsi="Courier New" w:cs="Courier New"/>
          <w:color w:val="000000"/>
          <w:sz w:val="18"/>
          <w:szCs w:val="18"/>
          <w:lang w:eastAsia="ru-RU"/>
        </w:rPr>
        <w:t>Іdealab</w:t>
      </w:r>
      <w:proofErr w:type="spellEnd"/>
      <w:r w:rsidRPr="00BB7A16">
        <w:rPr>
          <w:rFonts w:ascii="Courier New" w:eastAsia="Times New Roman" w:hAnsi="Courier New" w:cs="Courier New"/>
          <w:color w:val="000000"/>
          <w:sz w:val="18"/>
          <w:szCs w:val="18"/>
          <w:lang w:eastAsia="ru-RU"/>
        </w:rPr>
        <w:t xml:space="preserve">", основанный Биллом </w:t>
      </w:r>
      <w:proofErr w:type="spellStart"/>
      <w:r w:rsidRPr="00BB7A16">
        <w:rPr>
          <w:rFonts w:ascii="Courier New" w:eastAsia="Times New Roman" w:hAnsi="Courier New" w:cs="Courier New"/>
          <w:color w:val="000000"/>
          <w:sz w:val="18"/>
          <w:szCs w:val="18"/>
          <w:lang w:eastAsia="ru-RU"/>
        </w:rPr>
        <w:t>Гросом</w:t>
      </w:r>
      <w:proofErr w:type="spellEnd"/>
      <w:r w:rsidRPr="00BB7A16">
        <w:rPr>
          <w:rFonts w:ascii="Courier New" w:eastAsia="Times New Roman" w:hAnsi="Courier New" w:cs="Courier New"/>
          <w:color w:val="000000"/>
          <w:sz w:val="18"/>
          <w:szCs w:val="18"/>
          <w:lang w:eastAsia="ru-RU"/>
        </w:rPr>
        <w:t xml:space="preserve"> в 1996 году. Это была первая попытка получения прибыли от использования виртуальной системы организации процессов создание новых предприятий и проектов. Деятельность виртуальной организации </w:t>
      </w:r>
      <w:proofErr w:type="spellStart"/>
      <w:r w:rsidRPr="00BB7A16">
        <w:rPr>
          <w:rFonts w:ascii="Courier New" w:eastAsia="Times New Roman" w:hAnsi="Courier New" w:cs="Courier New"/>
          <w:color w:val="000000"/>
          <w:sz w:val="18"/>
          <w:szCs w:val="18"/>
          <w:lang w:eastAsia="ru-RU"/>
        </w:rPr>
        <w:t>Іdealab</w:t>
      </w:r>
      <w:proofErr w:type="spellEnd"/>
      <w:r w:rsidRPr="00BB7A16">
        <w:rPr>
          <w:rFonts w:ascii="Courier New" w:eastAsia="Times New Roman" w:hAnsi="Courier New" w:cs="Courier New"/>
          <w:color w:val="000000"/>
          <w:sz w:val="18"/>
          <w:szCs w:val="18"/>
          <w:lang w:eastAsia="ru-RU"/>
        </w:rPr>
        <w:t xml:space="preserve"> состояла в посредническом информационном объединении </w:t>
      </w:r>
      <w:proofErr w:type="spellStart"/>
      <w:r w:rsidRPr="00BB7A16">
        <w:rPr>
          <w:rFonts w:ascii="Courier New" w:eastAsia="Times New Roman" w:hAnsi="Courier New" w:cs="Courier New"/>
          <w:color w:val="000000"/>
          <w:sz w:val="18"/>
          <w:szCs w:val="18"/>
          <w:lang w:eastAsia="ru-RU"/>
        </w:rPr>
        <w:t>венчурних</w:t>
      </w:r>
      <w:proofErr w:type="spellEnd"/>
      <w:r w:rsidRPr="00BB7A16">
        <w:rPr>
          <w:rFonts w:ascii="Courier New" w:eastAsia="Times New Roman" w:hAnsi="Courier New" w:cs="Courier New"/>
          <w:color w:val="000000"/>
          <w:sz w:val="18"/>
          <w:szCs w:val="18"/>
          <w:lang w:eastAsia="ru-RU"/>
        </w:rPr>
        <w:t xml:space="preserve"> инвесторов, компаний юридической и маркетинговой поддержки, офисных и производственных центров для реализации инновационных проектов. Сначала </w:t>
      </w:r>
      <w:proofErr w:type="spellStart"/>
      <w:r w:rsidRPr="00BB7A16">
        <w:rPr>
          <w:rFonts w:ascii="Courier New" w:eastAsia="Times New Roman" w:hAnsi="Courier New" w:cs="Courier New"/>
          <w:color w:val="000000"/>
          <w:sz w:val="18"/>
          <w:szCs w:val="18"/>
          <w:lang w:eastAsia="ru-RU"/>
        </w:rPr>
        <w:t>Іdealab</w:t>
      </w:r>
      <w:proofErr w:type="spellEnd"/>
      <w:r w:rsidRPr="00BB7A16">
        <w:rPr>
          <w:rFonts w:ascii="Courier New" w:eastAsia="Times New Roman" w:hAnsi="Courier New" w:cs="Courier New"/>
          <w:color w:val="000000"/>
          <w:sz w:val="18"/>
          <w:szCs w:val="18"/>
          <w:lang w:eastAsia="ru-RU"/>
        </w:rPr>
        <w:t xml:space="preserve"> существовала как </w:t>
      </w:r>
      <w:proofErr w:type="spellStart"/>
      <w:r w:rsidRPr="00BB7A16">
        <w:rPr>
          <w:rFonts w:ascii="Courier New" w:eastAsia="Times New Roman" w:hAnsi="Courier New" w:cs="Courier New"/>
          <w:color w:val="000000"/>
          <w:sz w:val="18"/>
          <w:szCs w:val="18"/>
          <w:lang w:eastAsia="ru-RU"/>
        </w:rPr>
        <w:t>web</w:t>
      </w:r>
      <w:proofErr w:type="spellEnd"/>
      <w:r w:rsidRPr="00BB7A16">
        <w:rPr>
          <w:rFonts w:ascii="Courier New" w:eastAsia="Times New Roman" w:hAnsi="Courier New" w:cs="Courier New"/>
          <w:color w:val="000000"/>
          <w:sz w:val="18"/>
          <w:szCs w:val="18"/>
          <w:lang w:eastAsia="ru-RU"/>
        </w:rPr>
        <w:t xml:space="preserve">-сайт, </w:t>
      </w:r>
      <w:proofErr w:type="gramStart"/>
      <w:r w:rsidRPr="00BB7A16">
        <w:rPr>
          <w:rFonts w:ascii="Courier New" w:eastAsia="Times New Roman" w:hAnsi="Courier New" w:cs="Courier New"/>
          <w:color w:val="000000"/>
          <w:sz w:val="18"/>
          <w:szCs w:val="18"/>
          <w:lang w:eastAsia="ru-RU"/>
        </w:rPr>
        <w:t>который</w:t>
      </w:r>
      <w:proofErr w:type="gramEnd"/>
      <w:r w:rsidRPr="00BB7A16">
        <w:rPr>
          <w:rFonts w:ascii="Courier New" w:eastAsia="Times New Roman" w:hAnsi="Courier New" w:cs="Courier New"/>
          <w:color w:val="000000"/>
          <w:sz w:val="18"/>
          <w:szCs w:val="18"/>
          <w:lang w:eastAsia="ru-RU"/>
        </w:rPr>
        <w:t xml:space="preserve"> предоставлял информацию о возможностях привлечения венчурного капитала и других необходимых ресурсов для коммерциализации новых идей. Расширяя сферу деятельности, </w:t>
      </w:r>
      <w:proofErr w:type="spellStart"/>
      <w:r w:rsidRPr="00BB7A16">
        <w:rPr>
          <w:rFonts w:ascii="Courier New" w:eastAsia="Times New Roman" w:hAnsi="Courier New" w:cs="Courier New"/>
          <w:color w:val="000000"/>
          <w:sz w:val="18"/>
          <w:szCs w:val="18"/>
          <w:lang w:eastAsia="ru-RU"/>
        </w:rPr>
        <w:t>Іdealab</w:t>
      </w:r>
      <w:proofErr w:type="spellEnd"/>
      <w:r w:rsidRPr="00BB7A16">
        <w:rPr>
          <w:rFonts w:ascii="Courier New" w:eastAsia="Times New Roman" w:hAnsi="Courier New" w:cs="Courier New"/>
          <w:color w:val="000000"/>
          <w:sz w:val="18"/>
          <w:szCs w:val="18"/>
          <w:lang w:eastAsia="ru-RU"/>
        </w:rPr>
        <w:t xml:space="preserve"> постепенно стал принимать непосредственное участие в реализации проектов и "физически" развиваться, создавая офисы и отделение </w:t>
      </w:r>
      <w:proofErr w:type="gramStart"/>
      <w:r w:rsidRPr="00BB7A16">
        <w:rPr>
          <w:rFonts w:ascii="Courier New" w:eastAsia="Times New Roman" w:hAnsi="Courier New" w:cs="Courier New"/>
          <w:color w:val="000000"/>
          <w:sz w:val="18"/>
          <w:szCs w:val="18"/>
          <w:lang w:eastAsia="ru-RU"/>
        </w:rPr>
        <w:t>в</w:t>
      </w:r>
      <w:proofErr w:type="gramEnd"/>
      <w:r w:rsidRPr="00BB7A16">
        <w:rPr>
          <w:rFonts w:ascii="Courier New" w:eastAsia="Times New Roman" w:hAnsi="Courier New" w:cs="Courier New"/>
          <w:color w:val="000000"/>
          <w:sz w:val="18"/>
          <w:szCs w:val="18"/>
          <w:lang w:eastAsia="ru-RU"/>
        </w:rPr>
        <w:t xml:space="preserve"> многих регионах мира, в результате сегодня рыночная стоимость компании составляет 220 млн. долл. США, штат начисляет свыше 500 сотрудников, которые одновременно работают на 50 проектами.</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 xml:space="preserve">После успеха </w:t>
      </w:r>
      <w:proofErr w:type="spellStart"/>
      <w:r w:rsidRPr="00BB7A16">
        <w:rPr>
          <w:rFonts w:ascii="Courier New" w:eastAsia="Times New Roman" w:hAnsi="Courier New" w:cs="Courier New"/>
          <w:color w:val="000000"/>
          <w:sz w:val="18"/>
          <w:szCs w:val="18"/>
          <w:lang w:eastAsia="ru-RU"/>
        </w:rPr>
        <w:t>Іdealab</w:t>
      </w:r>
      <w:proofErr w:type="spellEnd"/>
      <w:r w:rsidRPr="00BB7A16">
        <w:rPr>
          <w:rFonts w:ascii="Courier New" w:eastAsia="Times New Roman" w:hAnsi="Courier New" w:cs="Courier New"/>
          <w:color w:val="000000"/>
          <w:sz w:val="18"/>
          <w:szCs w:val="18"/>
          <w:lang w:eastAsia="ru-RU"/>
        </w:rPr>
        <w:t>, Интернет инкубаторы начали активно развиваться, мощнейшими из которых сегодня есть І-</w:t>
      </w:r>
      <w:proofErr w:type="spellStart"/>
      <w:r w:rsidRPr="00BB7A16">
        <w:rPr>
          <w:rFonts w:ascii="Courier New" w:eastAsia="Times New Roman" w:hAnsi="Courier New" w:cs="Courier New"/>
          <w:color w:val="000000"/>
          <w:sz w:val="18"/>
          <w:szCs w:val="18"/>
          <w:lang w:eastAsia="ru-RU"/>
        </w:rPr>
        <w:t>Hatch</w:t>
      </w:r>
      <w:proofErr w:type="spellEnd"/>
      <w:r w:rsidRPr="00BB7A16">
        <w:rPr>
          <w:rFonts w:ascii="Courier New" w:eastAsia="Times New Roman" w:hAnsi="Courier New" w:cs="Courier New"/>
          <w:color w:val="000000"/>
          <w:sz w:val="18"/>
          <w:szCs w:val="18"/>
          <w:lang w:eastAsia="ru-RU"/>
        </w:rPr>
        <w:t xml:space="preserve">, </w:t>
      </w:r>
      <w:proofErr w:type="spellStart"/>
      <w:r w:rsidRPr="00BB7A16">
        <w:rPr>
          <w:rFonts w:ascii="Courier New" w:eastAsia="Times New Roman" w:hAnsi="Courier New" w:cs="Courier New"/>
          <w:color w:val="000000"/>
          <w:sz w:val="18"/>
          <w:szCs w:val="18"/>
          <w:lang w:eastAsia="ru-RU"/>
        </w:rPr>
        <w:t>Іnted</w:t>
      </w:r>
      <w:proofErr w:type="spellEnd"/>
      <w:r w:rsidRPr="00BB7A16">
        <w:rPr>
          <w:rFonts w:ascii="Courier New" w:eastAsia="Times New Roman" w:hAnsi="Courier New" w:cs="Courier New"/>
          <w:color w:val="000000"/>
          <w:sz w:val="18"/>
          <w:szCs w:val="18"/>
          <w:lang w:eastAsia="ru-RU"/>
        </w:rPr>
        <w:t xml:space="preserve"> </w:t>
      </w:r>
      <w:proofErr w:type="spellStart"/>
      <w:r w:rsidRPr="00BB7A16">
        <w:rPr>
          <w:rFonts w:ascii="Courier New" w:eastAsia="Times New Roman" w:hAnsi="Courier New" w:cs="Courier New"/>
          <w:color w:val="000000"/>
          <w:sz w:val="18"/>
          <w:szCs w:val="18"/>
          <w:lang w:eastAsia="ru-RU"/>
        </w:rPr>
        <w:t>Change</w:t>
      </w:r>
      <w:proofErr w:type="spellEnd"/>
      <w:r w:rsidRPr="00BB7A16">
        <w:rPr>
          <w:rFonts w:ascii="Courier New" w:eastAsia="Times New Roman" w:hAnsi="Courier New" w:cs="Courier New"/>
          <w:color w:val="000000"/>
          <w:sz w:val="18"/>
          <w:szCs w:val="18"/>
          <w:lang w:eastAsia="ru-RU"/>
        </w:rPr>
        <w:t xml:space="preserve">, </w:t>
      </w:r>
      <w:proofErr w:type="spellStart"/>
      <w:r w:rsidRPr="00BB7A16">
        <w:rPr>
          <w:rFonts w:ascii="Courier New" w:eastAsia="Times New Roman" w:hAnsi="Courier New" w:cs="Courier New"/>
          <w:color w:val="000000"/>
          <w:sz w:val="18"/>
          <w:szCs w:val="18"/>
          <w:lang w:eastAsia="ru-RU"/>
        </w:rPr>
        <w:t>Venture</w:t>
      </w:r>
      <w:proofErr w:type="spellEnd"/>
      <w:r w:rsidRPr="00BB7A16">
        <w:rPr>
          <w:rFonts w:ascii="Courier New" w:eastAsia="Times New Roman" w:hAnsi="Courier New" w:cs="Courier New"/>
          <w:color w:val="000000"/>
          <w:sz w:val="18"/>
          <w:szCs w:val="18"/>
          <w:lang w:eastAsia="ru-RU"/>
        </w:rPr>
        <w:t xml:space="preserve"> </w:t>
      </w:r>
      <w:proofErr w:type="spellStart"/>
      <w:r w:rsidRPr="00BB7A16">
        <w:rPr>
          <w:rFonts w:ascii="Courier New" w:eastAsia="Times New Roman" w:hAnsi="Courier New" w:cs="Courier New"/>
          <w:color w:val="000000"/>
          <w:sz w:val="18"/>
          <w:szCs w:val="18"/>
          <w:lang w:eastAsia="ru-RU"/>
        </w:rPr>
        <w:t>Frogs</w:t>
      </w:r>
      <w:proofErr w:type="spellEnd"/>
      <w:r w:rsidRPr="00BB7A16">
        <w:rPr>
          <w:rFonts w:ascii="Courier New" w:eastAsia="Times New Roman" w:hAnsi="Courier New" w:cs="Courier New"/>
          <w:color w:val="000000"/>
          <w:sz w:val="18"/>
          <w:szCs w:val="18"/>
          <w:lang w:eastAsia="ru-RU"/>
        </w:rPr>
        <w:t xml:space="preserve">, </w:t>
      </w:r>
      <w:proofErr w:type="spellStart"/>
      <w:r w:rsidRPr="00BB7A16">
        <w:rPr>
          <w:rFonts w:ascii="Courier New" w:eastAsia="Times New Roman" w:hAnsi="Courier New" w:cs="Courier New"/>
          <w:color w:val="000000"/>
          <w:sz w:val="18"/>
          <w:szCs w:val="18"/>
          <w:lang w:eastAsia="ru-RU"/>
        </w:rPr>
        <w:t>VenCatalyst</w:t>
      </w:r>
      <w:proofErr w:type="spellEnd"/>
      <w:r w:rsidRPr="00BB7A16">
        <w:rPr>
          <w:rFonts w:ascii="Courier New" w:eastAsia="Times New Roman" w:hAnsi="Courier New" w:cs="Courier New"/>
          <w:color w:val="000000"/>
          <w:sz w:val="18"/>
          <w:szCs w:val="18"/>
          <w:lang w:eastAsia="ru-RU"/>
        </w:rPr>
        <w:t xml:space="preserve">. Указанные компании быстро выводят на рынки новые компании за счет разветвленной сети связей с фирмами, которые предоставляют ресурсы и организационно-координационные услуги для реализации инновационных проектов. Другим известным виртуальным бизнесом-инкубатором есть компания </w:t>
      </w:r>
      <w:proofErr w:type="spellStart"/>
      <w:r w:rsidRPr="00BB7A16">
        <w:rPr>
          <w:rFonts w:ascii="Courier New" w:eastAsia="Times New Roman" w:hAnsi="Courier New" w:cs="Courier New"/>
          <w:color w:val="000000"/>
          <w:sz w:val="18"/>
          <w:szCs w:val="18"/>
          <w:lang w:eastAsia="ru-RU"/>
        </w:rPr>
        <w:t>eSmartWork</w:t>
      </w:r>
      <w:proofErr w:type="spellEnd"/>
      <w:r w:rsidRPr="00BB7A16">
        <w:rPr>
          <w:rFonts w:ascii="Courier New" w:eastAsia="Times New Roman" w:hAnsi="Courier New" w:cs="Courier New"/>
          <w:color w:val="000000"/>
          <w:sz w:val="18"/>
          <w:szCs w:val="18"/>
          <w:lang w:eastAsia="ru-RU"/>
        </w:rPr>
        <w:t xml:space="preserve">, которая обеспечивает комплексную виртуальную поддержку проектов. Через систему </w:t>
      </w:r>
      <w:proofErr w:type="spellStart"/>
      <w:r w:rsidRPr="00BB7A16">
        <w:rPr>
          <w:rFonts w:ascii="Courier New" w:eastAsia="Times New Roman" w:hAnsi="Courier New" w:cs="Courier New"/>
          <w:color w:val="000000"/>
          <w:sz w:val="18"/>
          <w:szCs w:val="18"/>
          <w:lang w:eastAsia="ru-RU"/>
        </w:rPr>
        <w:t>eSmartWork</w:t>
      </w:r>
      <w:proofErr w:type="spellEnd"/>
      <w:r w:rsidRPr="00BB7A16">
        <w:rPr>
          <w:rFonts w:ascii="Courier New" w:eastAsia="Times New Roman" w:hAnsi="Courier New" w:cs="Courier New"/>
          <w:color w:val="000000"/>
          <w:sz w:val="18"/>
          <w:szCs w:val="18"/>
          <w:lang w:eastAsia="ru-RU"/>
        </w:rPr>
        <w:t xml:space="preserve"> заказчики и исполнители могут обеспечить себе международную юридическую поддержку, инновационный менеджмент, рекламу услуг на глобальном рынке, снижение рисков, многоязычную поддержку, возможность международных взаиморасчетов, оптимальное выполнение проектов. Для получения таких услуг необходимо зарегистрироваться в системе, заполнив анкету с описанием разработки и желаний относительно его реализации. Система </w:t>
      </w:r>
      <w:proofErr w:type="spellStart"/>
      <w:r w:rsidRPr="00BB7A16">
        <w:rPr>
          <w:rFonts w:ascii="Courier New" w:eastAsia="Times New Roman" w:hAnsi="Courier New" w:cs="Courier New"/>
          <w:color w:val="000000"/>
          <w:sz w:val="18"/>
          <w:szCs w:val="18"/>
          <w:lang w:eastAsia="ru-RU"/>
        </w:rPr>
        <w:t>eSmartWork</w:t>
      </w:r>
      <w:proofErr w:type="spellEnd"/>
      <w:r w:rsidRPr="00BB7A16">
        <w:rPr>
          <w:rFonts w:ascii="Courier New" w:eastAsia="Times New Roman" w:hAnsi="Courier New" w:cs="Courier New"/>
          <w:color w:val="000000"/>
          <w:sz w:val="18"/>
          <w:szCs w:val="18"/>
          <w:lang w:eastAsia="ru-RU"/>
        </w:rPr>
        <w:t xml:space="preserve"> в автоматическом режиме анализирует имеющиеся банки информации относительно спроса и предложения на аналогичные продукты, отыскивает компании из управления проектами, готовит трехсторонний контракт и контролирует все этапы выполнения проекта</w:t>
      </w:r>
      <w:bookmarkStart w:id="40" w:name="_ftnref18"/>
      <w:r w:rsidRPr="00BB7A16">
        <w:rPr>
          <w:rFonts w:ascii="Courier New" w:eastAsia="Times New Roman" w:hAnsi="Courier New" w:cs="Courier New"/>
          <w:color w:val="000000"/>
          <w:sz w:val="18"/>
          <w:szCs w:val="18"/>
          <w:lang w:eastAsia="ru-RU"/>
        </w:rPr>
        <w:fldChar w:fldCharType="begin"/>
      </w:r>
      <w:r w:rsidRPr="00BB7A16">
        <w:rPr>
          <w:rFonts w:ascii="Courier New" w:eastAsia="Times New Roman" w:hAnsi="Courier New" w:cs="Courier New"/>
          <w:color w:val="000000"/>
          <w:sz w:val="18"/>
          <w:szCs w:val="18"/>
          <w:lang w:eastAsia="ru-RU"/>
        </w:rPr>
        <w:instrText xml:space="preserve"> HYPERLINK "http://www.vevivi.ru/best/Osobennosti-deyatelnosti-virtualnykh-organizatsii-ref158978.html" \l "_ftn18" \o "" </w:instrText>
      </w:r>
      <w:r w:rsidRPr="00BB7A16">
        <w:rPr>
          <w:rFonts w:ascii="Courier New" w:eastAsia="Times New Roman" w:hAnsi="Courier New" w:cs="Courier New"/>
          <w:color w:val="000000"/>
          <w:sz w:val="18"/>
          <w:szCs w:val="18"/>
          <w:lang w:eastAsia="ru-RU"/>
        </w:rPr>
        <w:fldChar w:fldCharType="separate"/>
      </w:r>
      <w:r w:rsidRPr="00BB7A16">
        <w:rPr>
          <w:rFonts w:ascii="Courier New" w:eastAsia="Times New Roman" w:hAnsi="Courier New" w:cs="Courier New"/>
          <w:color w:val="D90000"/>
          <w:sz w:val="18"/>
          <w:szCs w:val="18"/>
          <w:lang w:eastAsia="ru-RU"/>
        </w:rPr>
        <w:t>[18]</w:t>
      </w:r>
      <w:r w:rsidRPr="00BB7A16">
        <w:rPr>
          <w:rFonts w:ascii="Courier New" w:eastAsia="Times New Roman" w:hAnsi="Courier New" w:cs="Courier New"/>
          <w:color w:val="000000"/>
          <w:sz w:val="18"/>
          <w:szCs w:val="18"/>
          <w:lang w:eastAsia="ru-RU"/>
        </w:rPr>
        <w:fldChar w:fldCharType="end"/>
      </w:r>
      <w:bookmarkEnd w:id="40"/>
      <w:r w:rsidRPr="00BB7A16">
        <w:rPr>
          <w:rFonts w:ascii="Courier New" w:eastAsia="Times New Roman" w:hAnsi="Courier New" w:cs="Courier New"/>
          <w:color w:val="000000"/>
          <w:sz w:val="18"/>
          <w:szCs w:val="18"/>
          <w:lang w:eastAsia="ru-RU"/>
        </w:rPr>
        <w:t>.</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2.2 Характеристика деятельности Dostavka.ru</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В российском сегменте Сети в конце 1998 года был создан электронный магазин по продаже компьютеров, комплектующих и расходных материалов Dostavka.ru. Первый год его деятельности говорит о хороших перспективах: магазин имеет высокую популярность среди онлайновых покупателей Рунета, его услуги расцениваются как наиболее удобный и недорогой способ приобретения компьютеров, комплектующих и расходных материалов в Интернете</w:t>
      </w:r>
      <w:bookmarkStart w:id="41" w:name="_ftnref19"/>
      <w:r w:rsidRPr="00BB7A16">
        <w:rPr>
          <w:rFonts w:ascii="Courier New" w:eastAsia="Times New Roman" w:hAnsi="Courier New" w:cs="Courier New"/>
          <w:color w:val="000000"/>
          <w:sz w:val="18"/>
          <w:szCs w:val="18"/>
          <w:lang w:eastAsia="ru-RU"/>
        </w:rPr>
        <w:fldChar w:fldCharType="begin"/>
      </w:r>
      <w:r w:rsidRPr="00BB7A16">
        <w:rPr>
          <w:rFonts w:ascii="Courier New" w:eastAsia="Times New Roman" w:hAnsi="Courier New" w:cs="Courier New"/>
          <w:color w:val="000000"/>
          <w:sz w:val="18"/>
          <w:szCs w:val="18"/>
          <w:lang w:eastAsia="ru-RU"/>
        </w:rPr>
        <w:instrText xml:space="preserve"> HYPERLINK "http://www.vevivi.ru/best/Osobennosti-deyatelnosti-virtualnykh-organizatsii-ref158978.html" \l "_ftn19" \o "" </w:instrText>
      </w:r>
      <w:r w:rsidRPr="00BB7A16">
        <w:rPr>
          <w:rFonts w:ascii="Courier New" w:eastAsia="Times New Roman" w:hAnsi="Courier New" w:cs="Courier New"/>
          <w:color w:val="000000"/>
          <w:sz w:val="18"/>
          <w:szCs w:val="18"/>
          <w:lang w:eastAsia="ru-RU"/>
        </w:rPr>
        <w:fldChar w:fldCharType="separate"/>
      </w:r>
      <w:r w:rsidRPr="00BB7A16">
        <w:rPr>
          <w:rFonts w:ascii="Courier New" w:eastAsia="Times New Roman" w:hAnsi="Courier New" w:cs="Courier New"/>
          <w:color w:val="D90000"/>
          <w:sz w:val="18"/>
          <w:szCs w:val="18"/>
          <w:lang w:eastAsia="ru-RU"/>
        </w:rPr>
        <w:t>[19]</w:t>
      </w:r>
      <w:r w:rsidRPr="00BB7A16">
        <w:rPr>
          <w:rFonts w:ascii="Courier New" w:eastAsia="Times New Roman" w:hAnsi="Courier New" w:cs="Courier New"/>
          <w:color w:val="000000"/>
          <w:sz w:val="18"/>
          <w:szCs w:val="18"/>
          <w:lang w:eastAsia="ru-RU"/>
        </w:rPr>
        <w:fldChar w:fldCharType="end"/>
      </w:r>
      <w:bookmarkEnd w:id="41"/>
      <w:r w:rsidRPr="00BB7A16">
        <w:rPr>
          <w:rFonts w:ascii="Courier New" w:eastAsia="Times New Roman" w:hAnsi="Courier New" w:cs="Courier New"/>
          <w:color w:val="000000"/>
          <w:sz w:val="18"/>
          <w:szCs w:val="18"/>
          <w:lang w:eastAsia="ru-RU"/>
        </w:rPr>
        <w:t>.</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Цены Dostavka.ru находятся в промежутке между ценами компьютерных рынков и салонов, но если есть спрос на определенный товар, то цена чуть повышается. Если в ассортименте обычного магазина 300 позиций, то на складе должно быть 700 единиц товара. Стоимость товара составляет колоссальную сумму, а она каждый день уменьшается, потому что цену на такую продукцию постоянно снижаются. В сравнении с обычным магазином затраты на содержание склада в 10 раз ниже, так как не нужны большие складские запасы. В этом значительный плюс виртуального магазина. Представители Dostavka.ru считают, что ассортимент виртуального магазина не должен насчитывать тысячи позиций. Одна из тенденций развития виртуальных магазинов на Западе заключается именно в наращивании ассортимента. Однако российская специфика бизнеса всегда отличалась от мировой. Есть вероятность, что на практике в данном сегменте рынка в России в текущий период времени отсутствие большого ассортимента себя оправдывает.</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Основными покупателями являются люди, которые достаточно хорошо разбираются в компьютерах и понимают, что за комплектующие хорошего качества имеет смысл платить </w:t>
      </w:r>
      <w:hyperlink r:id="rId57" w:tooltip="Click to Continue &gt; by CouponDropDown" w:history="1">
        <w:r w:rsidRPr="00BB7A16">
          <w:rPr>
            <w:rFonts w:ascii="Courier New" w:eastAsia="Times New Roman" w:hAnsi="Courier New" w:cs="Courier New"/>
            <w:color w:val="D90000"/>
            <w:sz w:val="18"/>
            <w:szCs w:val="18"/>
            <w:u w:val="single"/>
            <w:lang w:eastAsia="ru-RU"/>
          </w:rPr>
          <w:t>ДЕНЬГИ</w:t>
        </w:r>
        <w:r w:rsidRPr="00BB7A16">
          <w:rPr>
            <w:rFonts w:ascii="Courier New" w:eastAsia="Times New Roman" w:hAnsi="Courier New" w:cs="Courier New"/>
            <w:noProof/>
            <w:color w:val="D90000"/>
            <w:sz w:val="18"/>
            <w:szCs w:val="18"/>
            <w:lang w:eastAsia="ru-RU"/>
          </w:rPr>
          <w:drawing>
            <wp:inline distT="0" distB="0" distL="0" distR="0" wp14:anchorId="7690405F" wp14:editId="17026E7B">
              <wp:extent cx="95250" cy="95250"/>
              <wp:effectExtent l="0" t="0" r="0" b="0"/>
              <wp:docPr id="14" name="Picture 14" descr="http://cdncache-a.akamaihd.net/items/it/img/arrow-10x10.png">
                <a:hlinkClick xmlns:a="http://schemas.openxmlformats.org/drawingml/2006/main" r:id="rId57" tooltip="&quot;Click to Continue &gt; by CouponDropDow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cache-a.akamaihd.net/items/it/img/arrow-10x10.png">
                        <a:hlinkClick r:id="rId57" tooltip="&quot;Click to Continue &gt; by CouponDropDown&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BB7A16">
        <w:rPr>
          <w:rFonts w:ascii="Courier New" w:eastAsia="Times New Roman" w:hAnsi="Courier New" w:cs="Courier New"/>
          <w:color w:val="000000"/>
          <w:sz w:val="18"/>
          <w:szCs w:val="18"/>
          <w:lang w:eastAsia="ru-RU"/>
        </w:rPr>
        <w:t>. Можно лишь приветствовать те принципы, которых придерживается Dostavka.ru: продажа лишь высококачественных товаров, соблюдение прав потребителей, предоставление гарантии на всю технику.</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 xml:space="preserve">В сентябре 1999-го магазин принимал участие в рекламной акции </w:t>
      </w:r>
      <w:proofErr w:type="spellStart"/>
      <w:r w:rsidRPr="00BB7A16">
        <w:rPr>
          <w:rFonts w:ascii="Courier New" w:eastAsia="Times New Roman" w:hAnsi="Courier New" w:cs="Courier New"/>
          <w:color w:val="000000"/>
          <w:sz w:val="18"/>
          <w:szCs w:val="18"/>
          <w:lang w:eastAsia="ru-RU"/>
        </w:rPr>
        <w:t>Intel</w:t>
      </w:r>
      <w:proofErr w:type="spellEnd"/>
      <w:r w:rsidRPr="00BB7A16">
        <w:rPr>
          <w:rFonts w:ascii="Courier New" w:eastAsia="Times New Roman" w:hAnsi="Courier New" w:cs="Courier New"/>
          <w:color w:val="000000"/>
          <w:sz w:val="18"/>
          <w:szCs w:val="18"/>
          <w:lang w:eastAsia="ru-RU"/>
        </w:rPr>
        <w:t xml:space="preserve">, приуроченной к началу учебного года. Его имя появилось на рекламных щитах и листовках. Почему же </w:t>
      </w:r>
      <w:proofErr w:type="spellStart"/>
      <w:r w:rsidRPr="00BB7A16">
        <w:rPr>
          <w:rFonts w:ascii="Courier New" w:eastAsia="Times New Roman" w:hAnsi="Courier New" w:cs="Courier New"/>
          <w:color w:val="000000"/>
          <w:sz w:val="18"/>
          <w:szCs w:val="18"/>
          <w:lang w:eastAsia="ru-RU"/>
        </w:rPr>
        <w:t>Intel</w:t>
      </w:r>
      <w:proofErr w:type="spellEnd"/>
      <w:r w:rsidRPr="00BB7A16">
        <w:rPr>
          <w:rFonts w:ascii="Courier New" w:eastAsia="Times New Roman" w:hAnsi="Courier New" w:cs="Courier New"/>
          <w:color w:val="000000"/>
          <w:sz w:val="18"/>
          <w:szCs w:val="18"/>
          <w:lang w:eastAsia="ru-RU"/>
        </w:rPr>
        <w:t xml:space="preserve"> обратилась именно к этому магазину? Дело в том, что весной и летом 1999 года Dostavka.ru был, пожалуй, единственным сайтом, торгующим компьютерами, который начал себя хоть как-то рекламировать во внешнем для сети мире, т. е. в </w:t>
      </w:r>
      <w:proofErr w:type="spellStart"/>
      <w:r w:rsidRPr="00BB7A16">
        <w:rPr>
          <w:rFonts w:ascii="Courier New" w:eastAsia="Times New Roman" w:hAnsi="Courier New" w:cs="Courier New"/>
          <w:color w:val="000000"/>
          <w:sz w:val="18"/>
          <w:szCs w:val="18"/>
          <w:lang w:eastAsia="ru-RU"/>
        </w:rPr>
        <w:t>оффлайн</w:t>
      </w:r>
      <w:proofErr w:type="spellEnd"/>
      <w:r w:rsidRPr="00BB7A16">
        <w:rPr>
          <w:rFonts w:ascii="Courier New" w:eastAsia="Times New Roman" w:hAnsi="Courier New" w:cs="Courier New"/>
          <w:color w:val="000000"/>
          <w:sz w:val="18"/>
          <w:szCs w:val="18"/>
          <w:lang w:eastAsia="ru-RU"/>
        </w:rPr>
        <w:t xml:space="preserve">. Его усилия </w:t>
      </w:r>
      <w:proofErr w:type="gramStart"/>
      <w:r w:rsidRPr="00BB7A16">
        <w:rPr>
          <w:rFonts w:ascii="Courier New" w:eastAsia="Times New Roman" w:hAnsi="Courier New" w:cs="Courier New"/>
          <w:color w:val="000000"/>
          <w:sz w:val="18"/>
          <w:szCs w:val="18"/>
          <w:lang w:eastAsia="ru-RU"/>
        </w:rPr>
        <w:t>были замечены и началось</w:t>
      </w:r>
      <w:proofErr w:type="gramEnd"/>
      <w:r w:rsidRPr="00BB7A16">
        <w:rPr>
          <w:rFonts w:ascii="Courier New" w:eastAsia="Times New Roman" w:hAnsi="Courier New" w:cs="Courier New"/>
          <w:color w:val="000000"/>
          <w:sz w:val="18"/>
          <w:szCs w:val="18"/>
          <w:lang w:eastAsia="ru-RU"/>
        </w:rPr>
        <w:t xml:space="preserve"> сотрудничество между большой корпорацией и маленьким российским сайтом.</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lastRenderedPageBreak/>
        <w:t>Размышляя о перспективах своего бизнеса, руководители Dostavka.ru понимают, что ситуация на рынке начала серьезно меняться. Тем не менее, у руководства магазина Dostavka.ru взгляды на будущее достаточно оптимистичны: «У нас есть перспектива, потому что рост числа пользователей неизбежен»</w:t>
      </w:r>
      <w:bookmarkStart w:id="42" w:name="_ftnref20"/>
      <w:r w:rsidRPr="00BB7A16">
        <w:rPr>
          <w:rFonts w:ascii="Courier New" w:eastAsia="Times New Roman" w:hAnsi="Courier New" w:cs="Courier New"/>
          <w:color w:val="000000"/>
          <w:sz w:val="18"/>
          <w:szCs w:val="18"/>
          <w:lang w:eastAsia="ru-RU"/>
        </w:rPr>
        <w:fldChar w:fldCharType="begin"/>
      </w:r>
      <w:r w:rsidRPr="00BB7A16">
        <w:rPr>
          <w:rFonts w:ascii="Courier New" w:eastAsia="Times New Roman" w:hAnsi="Courier New" w:cs="Courier New"/>
          <w:color w:val="000000"/>
          <w:sz w:val="18"/>
          <w:szCs w:val="18"/>
          <w:lang w:eastAsia="ru-RU"/>
        </w:rPr>
        <w:instrText xml:space="preserve"> HYPERLINK "http://www.vevivi.ru/best/Osobennosti-deyatelnosti-virtualnykh-organizatsii-ref158978.html" \l "_ftn20" \o "" </w:instrText>
      </w:r>
      <w:r w:rsidRPr="00BB7A16">
        <w:rPr>
          <w:rFonts w:ascii="Courier New" w:eastAsia="Times New Roman" w:hAnsi="Courier New" w:cs="Courier New"/>
          <w:color w:val="000000"/>
          <w:sz w:val="18"/>
          <w:szCs w:val="18"/>
          <w:lang w:eastAsia="ru-RU"/>
        </w:rPr>
        <w:fldChar w:fldCharType="separate"/>
      </w:r>
      <w:r w:rsidRPr="00BB7A16">
        <w:rPr>
          <w:rFonts w:ascii="Courier New" w:eastAsia="Times New Roman" w:hAnsi="Courier New" w:cs="Courier New"/>
          <w:color w:val="D90000"/>
          <w:sz w:val="18"/>
          <w:szCs w:val="18"/>
          <w:lang w:eastAsia="ru-RU"/>
        </w:rPr>
        <w:t>[20]</w:t>
      </w:r>
      <w:r w:rsidRPr="00BB7A16">
        <w:rPr>
          <w:rFonts w:ascii="Courier New" w:eastAsia="Times New Roman" w:hAnsi="Courier New" w:cs="Courier New"/>
          <w:color w:val="000000"/>
          <w:sz w:val="18"/>
          <w:szCs w:val="18"/>
          <w:lang w:eastAsia="ru-RU"/>
        </w:rPr>
        <w:fldChar w:fldCharType="end"/>
      </w:r>
      <w:bookmarkEnd w:id="42"/>
      <w:r w:rsidRPr="00BB7A16">
        <w:rPr>
          <w:rFonts w:ascii="Courier New" w:eastAsia="Times New Roman" w:hAnsi="Courier New" w:cs="Courier New"/>
          <w:color w:val="000000"/>
          <w:sz w:val="18"/>
          <w:szCs w:val="18"/>
          <w:lang w:eastAsia="ru-RU"/>
        </w:rPr>
        <w:t>.</w:t>
      </w:r>
    </w:p>
    <w:p w:rsidR="00BB7A16" w:rsidRPr="00BB7A16" w:rsidRDefault="00BB7A16" w:rsidP="00BB7A16">
      <w:pPr>
        <w:spacing w:after="0" w:line="240" w:lineRule="auto"/>
        <w:rPr>
          <w:rFonts w:ascii="Times New Roman" w:eastAsia="Times New Roman" w:hAnsi="Times New Roman" w:cs="Times New Roman"/>
          <w:sz w:val="24"/>
          <w:szCs w:val="24"/>
          <w:lang w:eastAsia="ru-RU"/>
        </w:rPr>
      </w:pPr>
      <w:r w:rsidRPr="00BB7A16">
        <w:rPr>
          <w:rFonts w:ascii="Courier New" w:eastAsia="Times New Roman" w:hAnsi="Courier New" w:cs="Courier New"/>
          <w:color w:val="000000"/>
          <w:sz w:val="18"/>
          <w:szCs w:val="18"/>
          <w:lang w:eastAsia="ru-RU"/>
        </w:rPr>
        <w:br/>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Заключение</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Таким образом, виртуальная организация — это организация, которая создается для выполнения какой-либо работы или реализации возникающей потребности. Это позволяет избежать постоянных изменений организации и в то же время использовать возникающие возможности. Она появляется в нужное время в нужном месте для реализации возможностей и исчезает после.</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 xml:space="preserve">Целью создания виртуальной организации является получение прибыли путем максимального удовлетворения нужд и потребностей потребителей в товарах (услугах) быстрее и лучше, чем у потенциальных конкурентов. </w:t>
      </w:r>
      <w:proofErr w:type="gramStart"/>
      <w:r w:rsidRPr="00BB7A16">
        <w:rPr>
          <w:rFonts w:ascii="Courier New" w:eastAsia="Times New Roman" w:hAnsi="Courier New" w:cs="Courier New"/>
          <w:color w:val="000000"/>
          <w:sz w:val="18"/>
          <w:szCs w:val="18"/>
          <w:lang w:eastAsia="ru-RU"/>
        </w:rPr>
        <w:t>Но, в отличие от обычных организаций, виртуальные, как правило, ориентируются не на удовлетворения нужд и потребностей какого-то определенного сегмента рынка, а на выполнение определенных рыночных заказов вплоть до удовлетворения определенных запросов конкретных потребителей (заказчиков).</w:t>
      </w:r>
      <w:proofErr w:type="gramEnd"/>
      <w:r w:rsidRPr="00BB7A16">
        <w:rPr>
          <w:rFonts w:ascii="Courier New" w:eastAsia="Times New Roman" w:hAnsi="Courier New" w:cs="Courier New"/>
          <w:color w:val="000000"/>
          <w:sz w:val="18"/>
          <w:szCs w:val="18"/>
          <w:lang w:eastAsia="ru-RU"/>
        </w:rPr>
        <w:t xml:space="preserve"> Виртуальная организация увеличивает скорость и качество выполнения заказа путем объединения ресурсов различных партнеров в единую систему.</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В отличие от обычной организации, которая требует для разработки и выведения нового товара на рынок привлечение значительных ресурсов, виртуальная организация ищет новых партнеров, обладающих соответствующими рыночным потребностям ресурсами, знаниями и способностями, для совместной организации и реализации этой деятельности. То есть выбираются предприятия (организации, отдельные коллективы, люди), обладающие ключевой компетенцией в форме ресурсов и способностей для достижения конкурентного преимущества на рынке.</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Различают виртуальные организации:</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  с централизованным типом управления, при котором один из агентов управляет процессом (уясняет задачу, выдает задания другим агентам, обобщает результаты и принимает решения);</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  с распределенным типом управления, где знания и ресурсы распределяются между агентами, но сохраняется общий орган командного управления, принимающий решения в конфликтных ситуациях;</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  с децентрализованным типом управления, при котором все управленческие процессы осуществляются только за счет локальных взаимодействий между агентами.</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По форме управления выделяют две главных группы виртуальных организаций: виртуальные корпорации и виртуальные товарищества (партнерства).</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Виртуальная корпорация представляет собой электронное объединение капиталов (ресурсов) различного типа - финансового, технологического, человеческого (в частности, интеллектуального) в интересах выполнения сложных уникальных проектов, создания продукции мирового класса и максимально полного удовлетворения требований заказчика.</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 xml:space="preserve">Виртуальное товарищество (партнерство) представляет собой компьютерно - интегрированную (искусственную) организацию лиц, вместе ведущих дело (находящихся в отношениях кооперации, </w:t>
      </w:r>
      <w:proofErr w:type="spellStart"/>
      <w:r w:rsidRPr="00BB7A16">
        <w:rPr>
          <w:rFonts w:ascii="Courier New" w:eastAsia="Times New Roman" w:hAnsi="Courier New" w:cs="Courier New"/>
          <w:color w:val="000000"/>
          <w:sz w:val="18"/>
          <w:szCs w:val="18"/>
          <w:lang w:eastAsia="ru-RU"/>
        </w:rPr>
        <w:t>т</w:t>
      </w:r>
      <w:proofErr w:type="gramStart"/>
      <w:r w:rsidRPr="00BB7A16">
        <w:rPr>
          <w:rFonts w:ascii="Courier New" w:eastAsia="Times New Roman" w:hAnsi="Courier New" w:cs="Courier New"/>
          <w:color w:val="000000"/>
          <w:sz w:val="18"/>
          <w:szCs w:val="18"/>
          <w:lang w:eastAsia="ru-RU"/>
        </w:rPr>
        <w:t>.е</w:t>
      </w:r>
      <w:proofErr w:type="spellEnd"/>
      <w:proofErr w:type="gramEnd"/>
      <w:r w:rsidRPr="00BB7A16">
        <w:rPr>
          <w:rFonts w:ascii="Courier New" w:eastAsia="Times New Roman" w:hAnsi="Courier New" w:cs="Courier New"/>
          <w:color w:val="000000"/>
          <w:sz w:val="18"/>
          <w:szCs w:val="18"/>
          <w:lang w:eastAsia="ru-RU"/>
        </w:rPr>
        <w:t xml:space="preserve"> выполняющих совместную работу и координирующих действия) с целью извлечения прибыли, будучи географически удаленными друг от друга.</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Опираясь на объединение хозяйственной деятельности, отраслевую общность и юридическую самостоятельность, можно ввести основные типы виртуальных объединений: виртуальные ассоциации, виртуальный консорциум, виртуальный картель, виртуальный синдикат, виртуальный пул, виртуальный концерн и виртуальный трест.</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Для того</w:t>
      </w:r>
      <w:proofErr w:type="gramStart"/>
      <w:r w:rsidRPr="00BB7A16">
        <w:rPr>
          <w:rFonts w:ascii="Courier New" w:eastAsia="Times New Roman" w:hAnsi="Courier New" w:cs="Courier New"/>
          <w:color w:val="000000"/>
          <w:sz w:val="18"/>
          <w:szCs w:val="18"/>
          <w:lang w:eastAsia="ru-RU"/>
        </w:rPr>
        <w:t>,</w:t>
      </w:r>
      <w:proofErr w:type="gramEnd"/>
      <w:r w:rsidRPr="00BB7A16">
        <w:rPr>
          <w:rFonts w:ascii="Courier New" w:eastAsia="Times New Roman" w:hAnsi="Courier New" w:cs="Courier New"/>
          <w:color w:val="000000"/>
          <w:sz w:val="18"/>
          <w:szCs w:val="18"/>
          <w:lang w:eastAsia="ru-RU"/>
        </w:rPr>
        <w:t xml:space="preserve"> чтобы деятельность виртуальной организации была продуктивной, необходимо координировать деятельность участников (агентов) с помощью уполномоченного на то органа, осуществляющего управленческие воздействия и регламентирующего деятельность предприятий-партнеров - органа-координатора.</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 xml:space="preserve">Орган-координатор на предприятии виртуального типа должен выполнять следующие функции: разработка институций для виртуальной организации; поиск клиентов и анализ их запросов; синтез товарно-производственных решений, отвечающих требованиям </w:t>
      </w:r>
      <w:r w:rsidRPr="00BB7A16">
        <w:rPr>
          <w:rFonts w:ascii="Courier New" w:eastAsia="Times New Roman" w:hAnsi="Courier New" w:cs="Courier New"/>
          <w:color w:val="000000"/>
          <w:sz w:val="18"/>
          <w:szCs w:val="18"/>
          <w:lang w:eastAsia="ru-RU"/>
        </w:rPr>
        <w:lastRenderedPageBreak/>
        <w:t>запросов; регламентацию и корректировку деятельности предприятий, входящих в виртуальную организацию; управление ресурсами данных предприятий.</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Среди агентов виртуальной организации необходимо выделить ответственных исполнителей (отвечающих за управление выделенной частью проекта) и исполнителей (непосредственно выполняющих работу). Обычно орган-координатор осуществляет декомпозицию проекта на части, которые могут войти в зону ответственности разных агентов.</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Основными функциями управления виртуальной организацией как сетью партнеров являются: определение требований (задач) проекта, поиск и оценка возможных партнеров (исполнителей), выделение исполнителей, которые оптимально соответствуют задачам, привлечение и распределение исполнителей, постоянное отслеживание и перераспределение (если это необходимо) партнеров и ресурсов по задачам</w:t>
      </w:r>
      <w:bookmarkStart w:id="43" w:name="_ftnref21"/>
      <w:r w:rsidRPr="00BB7A16">
        <w:rPr>
          <w:rFonts w:ascii="Courier New" w:eastAsia="Times New Roman" w:hAnsi="Courier New" w:cs="Courier New"/>
          <w:color w:val="000000"/>
          <w:sz w:val="18"/>
          <w:szCs w:val="18"/>
          <w:lang w:eastAsia="ru-RU"/>
        </w:rPr>
        <w:fldChar w:fldCharType="begin"/>
      </w:r>
      <w:r w:rsidRPr="00BB7A16">
        <w:rPr>
          <w:rFonts w:ascii="Courier New" w:eastAsia="Times New Roman" w:hAnsi="Courier New" w:cs="Courier New"/>
          <w:color w:val="000000"/>
          <w:sz w:val="18"/>
          <w:szCs w:val="18"/>
          <w:lang w:eastAsia="ru-RU"/>
        </w:rPr>
        <w:instrText xml:space="preserve"> HYPERLINK "http://www.vevivi.ru/best/Osobennosti-deyatelnosti-virtualnykh-organizatsii-ref158978.html" \l "_ftn21" \o "" </w:instrText>
      </w:r>
      <w:r w:rsidRPr="00BB7A16">
        <w:rPr>
          <w:rFonts w:ascii="Courier New" w:eastAsia="Times New Roman" w:hAnsi="Courier New" w:cs="Courier New"/>
          <w:color w:val="000000"/>
          <w:sz w:val="18"/>
          <w:szCs w:val="18"/>
          <w:lang w:eastAsia="ru-RU"/>
        </w:rPr>
        <w:fldChar w:fldCharType="separate"/>
      </w:r>
      <w:r w:rsidRPr="00BB7A16">
        <w:rPr>
          <w:rFonts w:ascii="Courier New" w:eastAsia="Times New Roman" w:hAnsi="Courier New" w:cs="Courier New"/>
          <w:color w:val="D90000"/>
          <w:sz w:val="18"/>
          <w:szCs w:val="18"/>
          <w:lang w:eastAsia="ru-RU"/>
        </w:rPr>
        <w:t>[21]</w:t>
      </w:r>
      <w:r w:rsidRPr="00BB7A16">
        <w:rPr>
          <w:rFonts w:ascii="Courier New" w:eastAsia="Times New Roman" w:hAnsi="Courier New" w:cs="Courier New"/>
          <w:color w:val="000000"/>
          <w:sz w:val="18"/>
          <w:szCs w:val="18"/>
          <w:lang w:eastAsia="ru-RU"/>
        </w:rPr>
        <w:fldChar w:fldCharType="end"/>
      </w:r>
      <w:bookmarkEnd w:id="43"/>
      <w:r w:rsidRPr="00BB7A16">
        <w:rPr>
          <w:rFonts w:ascii="Courier New" w:eastAsia="Times New Roman" w:hAnsi="Courier New" w:cs="Courier New"/>
          <w:color w:val="000000"/>
          <w:sz w:val="18"/>
          <w:szCs w:val="18"/>
          <w:lang w:eastAsia="ru-RU"/>
        </w:rPr>
        <w:t>.</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Достоинством виртуальных форм организаций является: возможность выбирать и использовать наилучшие ресурсы, знания и способности с меньшими временными затратами. Конкурентные преимущества виртуальных предприятий представляют собой такие пункты, как:</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  скорость выполнения рыночного заказа;</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  возможность снижения совокупных затрат;</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  возможность более полного удовлетворения потребностей заказчика;</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  возможность гибкой адаптации к изменениям окружающей среды;</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  возможность снизить барьеры выхода на новые рынки</w:t>
      </w:r>
      <w:bookmarkStart w:id="44" w:name="_ftnref22"/>
      <w:r w:rsidRPr="00BB7A16">
        <w:rPr>
          <w:rFonts w:ascii="Courier New" w:eastAsia="Times New Roman" w:hAnsi="Courier New" w:cs="Courier New"/>
          <w:color w:val="000000"/>
          <w:sz w:val="18"/>
          <w:szCs w:val="18"/>
          <w:lang w:eastAsia="ru-RU"/>
        </w:rPr>
        <w:fldChar w:fldCharType="begin"/>
      </w:r>
      <w:r w:rsidRPr="00BB7A16">
        <w:rPr>
          <w:rFonts w:ascii="Courier New" w:eastAsia="Times New Roman" w:hAnsi="Courier New" w:cs="Courier New"/>
          <w:color w:val="000000"/>
          <w:sz w:val="18"/>
          <w:szCs w:val="18"/>
          <w:lang w:eastAsia="ru-RU"/>
        </w:rPr>
        <w:instrText xml:space="preserve"> HYPERLINK "http://www.vevivi.ru/best/Osobennosti-deyatelnosti-virtualnykh-organizatsii-ref158978.html" \l "_ftn22" \o "" </w:instrText>
      </w:r>
      <w:r w:rsidRPr="00BB7A16">
        <w:rPr>
          <w:rFonts w:ascii="Courier New" w:eastAsia="Times New Roman" w:hAnsi="Courier New" w:cs="Courier New"/>
          <w:color w:val="000000"/>
          <w:sz w:val="18"/>
          <w:szCs w:val="18"/>
          <w:lang w:eastAsia="ru-RU"/>
        </w:rPr>
        <w:fldChar w:fldCharType="separate"/>
      </w:r>
      <w:r w:rsidRPr="00BB7A16">
        <w:rPr>
          <w:rFonts w:ascii="Courier New" w:eastAsia="Times New Roman" w:hAnsi="Courier New" w:cs="Courier New"/>
          <w:color w:val="D90000"/>
          <w:sz w:val="18"/>
          <w:szCs w:val="18"/>
          <w:lang w:eastAsia="ru-RU"/>
        </w:rPr>
        <w:t>[22]</w:t>
      </w:r>
      <w:r w:rsidRPr="00BB7A16">
        <w:rPr>
          <w:rFonts w:ascii="Courier New" w:eastAsia="Times New Roman" w:hAnsi="Courier New" w:cs="Courier New"/>
          <w:color w:val="000000"/>
          <w:sz w:val="18"/>
          <w:szCs w:val="18"/>
          <w:lang w:eastAsia="ru-RU"/>
        </w:rPr>
        <w:fldChar w:fldCharType="end"/>
      </w:r>
      <w:bookmarkEnd w:id="44"/>
      <w:r w:rsidRPr="00BB7A16">
        <w:rPr>
          <w:rFonts w:ascii="Courier New" w:eastAsia="Times New Roman" w:hAnsi="Courier New" w:cs="Courier New"/>
          <w:color w:val="000000"/>
          <w:sz w:val="18"/>
          <w:szCs w:val="18"/>
          <w:lang w:eastAsia="ru-RU"/>
        </w:rPr>
        <w:t>.</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Проведенный в анализ деятельности виртуальных предприятий показал, что основными характеристиками виртуальной формы организации являются: открытая распределенная структура; гибкость; приоритет горизонтальных связей; автономность и узкая специализация членов сети; высокий статус информационных и кадровых средств интеграции.</w:t>
      </w:r>
    </w:p>
    <w:p w:rsidR="00BB7A16" w:rsidRP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Наряду с перечисленными выше достоинствами, виртуальные предприятия обладают и некоторыми недостатками, точнее, слабыми местами: чрезмерная экономическая зависимость от партнеров, что связано с узкой специализацией членов сети; практическое отсутствие социальной и материальной поддержки своих партнеров вследствие отказа от классических долгосрочных договорных форм и обычных трудовых отношений; опасность чрезмерного усложнения, вытекающая, в частности, из разнородности членов предприятия, неясности в отношении членства в ней, открытости сетей, динамики самоорганизации, неопределенности в планировании для членов виртуального предприятия</w:t>
      </w:r>
      <w:bookmarkStart w:id="45" w:name="_ftnref23"/>
      <w:r w:rsidRPr="00BB7A16">
        <w:rPr>
          <w:rFonts w:ascii="Courier New" w:eastAsia="Times New Roman" w:hAnsi="Courier New" w:cs="Courier New"/>
          <w:color w:val="000000"/>
          <w:sz w:val="18"/>
          <w:szCs w:val="18"/>
          <w:lang w:eastAsia="ru-RU"/>
        </w:rPr>
        <w:fldChar w:fldCharType="begin"/>
      </w:r>
      <w:r w:rsidRPr="00BB7A16">
        <w:rPr>
          <w:rFonts w:ascii="Courier New" w:eastAsia="Times New Roman" w:hAnsi="Courier New" w:cs="Courier New"/>
          <w:color w:val="000000"/>
          <w:sz w:val="18"/>
          <w:szCs w:val="18"/>
          <w:lang w:eastAsia="ru-RU"/>
        </w:rPr>
        <w:instrText xml:space="preserve"> HYPERLINK "http://www.vevivi.ru/best/Osobennosti-deyatelnosti-virtualnykh-organizatsii-ref158978.html" \l "_ftn23" \o "" </w:instrText>
      </w:r>
      <w:r w:rsidRPr="00BB7A16">
        <w:rPr>
          <w:rFonts w:ascii="Courier New" w:eastAsia="Times New Roman" w:hAnsi="Courier New" w:cs="Courier New"/>
          <w:color w:val="000000"/>
          <w:sz w:val="18"/>
          <w:szCs w:val="18"/>
          <w:lang w:eastAsia="ru-RU"/>
        </w:rPr>
        <w:fldChar w:fldCharType="separate"/>
      </w:r>
      <w:r w:rsidRPr="00BB7A16">
        <w:rPr>
          <w:rFonts w:ascii="Courier New" w:eastAsia="Times New Roman" w:hAnsi="Courier New" w:cs="Courier New"/>
          <w:color w:val="D90000"/>
          <w:sz w:val="18"/>
          <w:szCs w:val="18"/>
          <w:lang w:eastAsia="ru-RU"/>
        </w:rPr>
        <w:t>[23]</w:t>
      </w:r>
      <w:r w:rsidRPr="00BB7A16">
        <w:rPr>
          <w:rFonts w:ascii="Courier New" w:eastAsia="Times New Roman" w:hAnsi="Courier New" w:cs="Courier New"/>
          <w:color w:val="000000"/>
          <w:sz w:val="18"/>
          <w:szCs w:val="18"/>
          <w:lang w:eastAsia="ru-RU"/>
        </w:rPr>
        <w:fldChar w:fldCharType="end"/>
      </w:r>
      <w:bookmarkEnd w:id="45"/>
      <w:r w:rsidRPr="00BB7A16">
        <w:rPr>
          <w:rFonts w:ascii="Courier New" w:eastAsia="Times New Roman" w:hAnsi="Courier New" w:cs="Courier New"/>
          <w:color w:val="000000"/>
          <w:sz w:val="18"/>
          <w:szCs w:val="18"/>
          <w:lang w:eastAsia="ru-RU"/>
        </w:rPr>
        <w:t>.</w:t>
      </w:r>
    </w:p>
    <w:p w:rsidR="00BB7A16" w:rsidRDefault="00BB7A16"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BB7A16">
        <w:rPr>
          <w:rFonts w:ascii="Courier New" w:eastAsia="Times New Roman" w:hAnsi="Courier New" w:cs="Courier New"/>
          <w:color w:val="000000"/>
          <w:sz w:val="18"/>
          <w:szCs w:val="18"/>
          <w:lang w:eastAsia="ru-RU"/>
        </w:rPr>
        <w:t>Интернет с каждым днем все больше и больше проникает в нашу жизнь, регулируя почти все общественные отношения. На основании этого факта организация должна понимать, что ее деятельность будет успешной только тогда, когда ее структура частично станет виртуальной. Это поможет организации быстро реагировать на стремительное изменение внешней среды, проникать во все сферы рынка, в том числе и на международном уровне, а также экономить на помещениях, привлечении дополнительных сотрудниках и т.д. С помощью передовых технологий организации смогут достичь небывалых высот своего развития.</w:t>
      </w:r>
    </w:p>
    <w:p w:rsidR="00431AB7" w:rsidRPr="00431AB7" w:rsidRDefault="00431AB7" w:rsidP="00431AB7">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431AB7">
        <w:rPr>
          <w:rFonts w:ascii="Courier New" w:eastAsia="Times New Roman" w:hAnsi="Courier New" w:cs="Courier New"/>
          <w:color w:val="000000"/>
          <w:sz w:val="18"/>
          <w:szCs w:val="18"/>
          <w:lang w:eastAsia="ru-RU"/>
        </w:rPr>
        <w:t>Список используемой литературы</w:t>
      </w:r>
    </w:p>
    <w:p w:rsidR="00431AB7" w:rsidRPr="00431AB7" w:rsidRDefault="00431AB7" w:rsidP="00431AB7">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431AB7">
        <w:rPr>
          <w:rFonts w:ascii="Courier New" w:eastAsia="Times New Roman" w:hAnsi="Courier New" w:cs="Courier New"/>
          <w:color w:val="000000"/>
          <w:sz w:val="18"/>
          <w:szCs w:val="18"/>
          <w:lang w:eastAsia="ru-RU"/>
        </w:rPr>
        <w:t xml:space="preserve">1.  </w:t>
      </w:r>
      <w:proofErr w:type="spellStart"/>
      <w:r w:rsidRPr="00431AB7">
        <w:rPr>
          <w:rFonts w:ascii="Courier New" w:eastAsia="Times New Roman" w:hAnsi="Courier New" w:cs="Courier New"/>
          <w:color w:val="000000"/>
          <w:sz w:val="18"/>
          <w:szCs w:val="18"/>
          <w:lang w:eastAsia="ru-RU"/>
        </w:rPr>
        <w:t>Вейл</w:t>
      </w:r>
      <w:proofErr w:type="spellEnd"/>
      <w:r w:rsidRPr="00431AB7">
        <w:rPr>
          <w:rFonts w:ascii="Courier New" w:eastAsia="Times New Roman" w:hAnsi="Courier New" w:cs="Courier New"/>
          <w:color w:val="000000"/>
          <w:sz w:val="18"/>
          <w:szCs w:val="18"/>
          <w:lang w:eastAsia="ru-RU"/>
        </w:rPr>
        <w:t xml:space="preserve"> П. Искусство менеджмента: </w:t>
      </w:r>
      <w:proofErr w:type="spellStart"/>
      <w:r w:rsidRPr="00431AB7">
        <w:rPr>
          <w:rFonts w:ascii="Courier New" w:eastAsia="Times New Roman" w:hAnsi="Courier New" w:cs="Courier New"/>
          <w:color w:val="000000"/>
          <w:sz w:val="18"/>
          <w:szCs w:val="18"/>
          <w:lang w:eastAsia="ru-RU"/>
        </w:rPr>
        <w:t>Пер</w:t>
      </w:r>
      <w:proofErr w:type="gramStart"/>
      <w:r w:rsidRPr="00431AB7">
        <w:rPr>
          <w:rFonts w:ascii="Courier New" w:eastAsia="Times New Roman" w:hAnsi="Courier New" w:cs="Courier New"/>
          <w:color w:val="000000"/>
          <w:sz w:val="18"/>
          <w:szCs w:val="18"/>
          <w:lang w:eastAsia="ru-RU"/>
        </w:rPr>
        <w:t>.с</w:t>
      </w:r>
      <w:proofErr w:type="spellEnd"/>
      <w:proofErr w:type="gramEnd"/>
      <w:r w:rsidRPr="00431AB7">
        <w:rPr>
          <w:rFonts w:ascii="Courier New" w:eastAsia="Times New Roman" w:hAnsi="Courier New" w:cs="Courier New"/>
          <w:color w:val="000000"/>
          <w:sz w:val="18"/>
          <w:szCs w:val="18"/>
          <w:lang w:eastAsia="ru-RU"/>
        </w:rPr>
        <w:t xml:space="preserve"> </w:t>
      </w:r>
      <w:proofErr w:type="spellStart"/>
      <w:r w:rsidRPr="00431AB7">
        <w:rPr>
          <w:rFonts w:ascii="Courier New" w:eastAsia="Times New Roman" w:hAnsi="Courier New" w:cs="Courier New"/>
          <w:color w:val="000000"/>
          <w:sz w:val="18"/>
          <w:szCs w:val="18"/>
          <w:lang w:eastAsia="ru-RU"/>
        </w:rPr>
        <w:t>англ.-М.:Новости</w:t>
      </w:r>
      <w:proofErr w:type="spellEnd"/>
      <w:r w:rsidRPr="00431AB7">
        <w:rPr>
          <w:rFonts w:ascii="Courier New" w:eastAsia="Times New Roman" w:hAnsi="Courier New" w:cs="Courier New"/>
          <w:color w:val="000000"/>
          <w:sz w:val="18"/>
          <w:szCs w:val="18"/>
          <w:lang w:eastAsia="ru-RU"/>
        </w:rPr>
        <w:t>, 2004.</w:t>
      </w:r>
    </w:p>
    <w:p w:rsidR="00431AB7" w:rsidRPr="00431AB7" w:rsidRDefault="00431AB7" w:rsidP="00431AB7">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431AB7">
        <w:rPr>
          <w:rFonts w:ascii="Courier New" w:eastAsia="Times New Roman" w:hAnsi="Courier New" w:cs="Courier New"/>
          <w:color w:val="000000"/>
          <w:sz w:val="18"/>
          <w:szCs w:val="18"/>
          <w:lang w:eastAsia="ru-RU"/>
        </w:rPr>
        <w:t xml:space="preserve">2.  Г.Я. Гольдштейн Стратегический инновационный менеджмент: тенденции, технологии, </w:t>
      </w:r>
      <w:proofErr w:type="spellStart"/>
      <w:r w:rsidRPr="00431AB7">
        <w:rPr>
          <w:rFonts w:ascii="Courier New" w:eastAsia="Times New Roman" w:hAnsi="Courier New" w:cs="Courier New"/>
          <w:color w:val="000000"/>
          <w:sz w:val="18"/>
          <w:szCs w:val="18"/>
          <w:lang w:eastAsia="ru-RU"/>
        </w:rPr>
        <w:t>практика</w:t>
      </w:r>
      <w:proofErr w:type="gramStart"/>
      <w:r w:rsidRPr="00431AB7">
        <w:rPr>
          <w:rFonts w:ascii="Courier New" w:eastAsia="Times New Roman" w:hAnsi="Courier New" w:cs="Courier New"/>
          <w:color w:val="000000"/>
          <w:sz w:val="18"/>
          <w:szCs w:val="18"/>
          <w:lang w:eastAsia="ru-RU"/>
        </w:rPr>
        <w:t>.Т</w:t>
      </w:r>
      <w:proofErr w:type="gramEnd"/>
      <w:r w:rsidRPr="00431AB7">
        <w:rPr>
          <w:rFonts w:ascii="Courier New" w:eastAsia="Times New Roman" w:hAnsi="Courier New" w:cs="Courier New"/>
          <w:color w:val="000000"/>
          <w:sz w:val="18"/>
          <w:szCs w:val="18"/>
          <w:lang w:eastAsia="ru-RU"/>
        </w:rPr>
        <w:t>аганрог</w:t>
      </w:r>
      <w:proofErr w:type="spellEnd"/>
      <w:r w:rsidRPr="00431AB7">
        <w:rPr>
          <w:rFonts w:ascii="Courier New" w:eastAsia="Times New Roman" w:hAnsi="Courier New" w:cs="Courier New"/>
          <w:color w:val="000000"/>
          <w:sz w:val="18"/>
          <w:szCs w:val="18"/>
          <w:lang w:eastAsia="ru-RU"/>
        </w:rPr>
        <w:t>: Изд-во ТРТУ, 2002 глава 6. Технологии и практика стратегического инновационного менеджмента глобальных фирм</w:t>
      </w:r>
    </w:p>
    <w:p w:rsidR="00431AB7" w:rsidRPr="00431AB7" w:rsidRDefault="00431AB7" w:rsidP="00431AB7">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431AB7">
        <w:rPr>
          <w:rFonts w:ascii="Courier New" w:eastAsia="Times New Roman" w:hAnsi="Courier New" w:cs="Courier New"/>
          <w:color w:val="000000"/>
          <w:sz w:val="18"/>
          <w:szCs w:val="18"/>
          <w:lang w:eastAsia="ru-RU"/>
        </w:rPr>
        <w:t xml:space="preserve">3.  </w:t>
      </w:r>
      <w:proofErr w:type="spellStart"/>
      <w:r w:rsidRPr="00431AB7">
        <w:rPr>
          <w:rFonts w:ascii="Courier New" w:eastAsia="Times New Roman" w:hAnsi="Courier New" w:cs="Courier New"/>
          <w:color w:val="000000"/>
          <w:sz w:val="18"/>
          <w:szCs w:val="18"/>
          <w:lang w:eastAsia="ru-RU"/>
        </w:rPr>
        <w:t>Друкер</w:t>
      </w:r>
      <w:proofErr w:type="spellEnd"/>
      <w:r w:rsidRPr="00431AB7">
        <w:rPr>
          <w:rFonts w:ascii="Courier New" w:eastAsia="Times New Roman" w:hAnsi="Courier New" w:cs="Courier New"/>
          <w:color w:val="000000"/>
          <w:sz w:val="18"/>
          <w:szCs w:val="18"/>
          <w:lang w:eastAsia="ru-RU"/>
        </w:rPr>
        <w:t xml:space="preserve"> П. Эффективный управляющий. – М., 2004 г.</w:t>
      </w:r>
    </w:p>
    <w:p w:rsidR="00431AB7" w:rsidRPr="00431AB7" w:rsidRDefault="00431AB7" w:rsidP="00431AB7">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431AB7">
        <w:rPr>
          <w:rFonts w:ascii="Courier New" w:eastAsia="Times New Roman" w:hAnsi="Courier New" w:cs="Courier New"/>
          <w:color w:val="000000"/>
          <w:sz w:val="18"/>
          <w:szCs w:val="18"/>
          <w:lang w:eastAsia="ru-RU"/>
        </w:rPr>
        <w:t>4.  Катаев А.В. Виртуальные предприятия – новая ступень в организации НИОКР // Стратегические аспекты управления НИОКР в условиях глобальной конкуренции: Отчет по НИР №01.2.00100692. Таганрог: ТРТУ, 2001.</w:t>
      </w:r>
    </w:p>
    <w:p w:rsidR="00431AB7" w:rsidRPr="00431AB7" w:rsidRDefault="00431AB7" w:rsidP="00431AB7">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431AB7">
        <w:rPr>
          <w:rFonts w:ascii="Courier New" w:eastAsia="Times New Roman" w:hAnsi="Courier New" w:cs="Courier New"/>
          <w:color w:val="000000"/>
          <w:sz w:val="18"/>
          <w:szCs w:val="18"/>
          <w:lang w:eastAsia="ru-RU"/>
        </w:rPr>
        <w:t xml:space="preserve">5.  А. </w:t>
      </w:r>
      <w:proofErr w:type="spellStart"/>
      <w:r w:rsidRPr="00431AB7">
        <w:rPr>
          <w:rFonts w:ascii="Courier New" w:eastAsia="Times New Roman" w:hAnsi="Courier New" w:cs="Courier New"/>
          <w:color w:val="000000"/>
          <w:sz w:val="18"/>
          <w:szCs w:val="18"/>
          <w:lang w:eastAsia="ru-RU"/>
        </w:rPr>
        <w:t>Манюшис</w:t>
      </w:r>
      <w:proofErr w:type="spellEnd"/>
      <w:r w:rsidRPr="00431AB7">
        <w:rPr>
          <w:rFonts w:ascii="Courier New" w:eastAsia="Times New Roman" w:hAnsi="Courier New" w:cs="Courier New"/>
          <w:color w:val="000000"/>
          <w:sz w:val="18"/>
          <w:szCs w:val="18"/>
          <w:lang w:eastAsia="ru-RU"/>
        </w:rPr>
        <w:t>. Виртуальное предприятие как эффективная форма организации внешнеэкономической деятельности компании. Международный журнал "Проблемы теории и практики управления" №4/03</w:t>
      </w:r>
    </w:p>
    <w:p w:rsidR="00431AB7" w:rsidRPr="00431AB7" w:rsidRDefault="00431AB7" w:rsidP="00431AB7">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431AB7">
        <w:rPr>
          <w:rFonts w:ascii="Courier New" w:eastAsia="Times New Roman" w:hAnsi="Courier New" w:cs="Courier New"/>
          <w:color w:val="000000"/>
          <w:sz w:val="18"/>
          <w:szCs w:val="18"/>
          <w:lang w:eastAsia="ru-RU"/>
        </w:rPr>
        <w:t xml:space="preserve">6.  </w:t>
      </w:r>
      <w:proofErr w:type="spellStart"/>
      <w:r w:rsidRPr="00431AB7">
        <w:rPr>
          <w:rFonts w:ascii="Courier New" w:eastAsia="Times New Roman" w:hAnsi="Courier New" w:cs="Courier New"/>
          <w:color w:val="000000"/>
          <w:sz w:val="18"/>
          <w:szCs w:val="18"/>
          <w:lang w:eastAsia="ru-RU"/>
        </w:rPr>
        <w:t>Мескон</w:t>
      </w:r>
      <w:proofErr w:type="spellEnd"/>
      <w:r w:rsidRPr="00431AB7">
        <w:rPr>
          <w:rFonts w:ascii="Courier New" w:eastAsia="Times New Roman" w:hAnsi="Courier New" w:cs="Courier New"/>
          <w:color w:val="000000"/>
          <w:sz w:val="18"/>
          <w:szCs w:val="18"/>
          <w:lang w:eastAsia="ru-RU"/>
        </w:rPr>
        <w:t xml:space="preserve"> М., Альберт М., </w:t>
      </w:r>
      <w:proofErr w:type="spellStart"/>
      <w:r w:rsidRPr="00431AB7">
        <w:rPr>
          <w:rFonts w:ascii="Courier New" w:eastAsia="Times New Roman" w:hAnsi="Courier New" w:cs="Courier New"/>
          <w:color w:val="000000"/>
          <w:sz w:val="18"/>
          <w:szCs w:val="18"/>
          <w:lang w:eastAsia="ru-RU"/>
        </w:rPr>
        <w:t>Хедоури</w:t>
      </w:r>
      <w:proofErr w:type="spellEnd"/>
      <w:r w:rsidRPr="00431AB7">
        <w:rPr>
          <w:rFonts w:ascii="Courier New" w:eastAsia="Times New Roman" w:hAnsi="Courier New" w:cs="Courier New"/>
          <w:color w:val="000000"/>
          <w:sz w:val="18"/>
          <w:szCs w:val="18"/>
          <w:lang w:eastAsia="ru-RU"/>
        </w:rPr>
        <w:t xml:space="preserve"> Ф. основы менеджмента.- М., 2005 г.</w:t>
      </w:r>
    </w:p>
    <w:p w:rsidR="00431AB7" w:rsidRPr="00431AB7" w:rsidRDefault="00431AB7" w:rsidP="00431AB7">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431AB7">
        <w:rPr>
          <w:rFonts w:ascii="Courier New" w:eastAsia="Times New Roman" w:hAnsi="Courier New" w:cs="Courier New"/>
          <w:color w:val="000000"/>
          <w:sz w:val="18"/>
          <w:szCs w:val="18"/>
          <w:lang w:eastAsia="ru-RU"/>
        </w:rPr>
        <w:t xml:space="preserve">7.  Паркинсон С. Искусство управления. </w:t>
      </w:r>
      <w:proofErr w:type="gramStart"/>
      <w:r w:rsidRPr="00431AB7">
        <w:rPr>
          <w:rFonts w:ascii="Courier New" w:eastAsia="Times New Roman" w:hAnsi="Courier New" w:cs="Courier New"/>
          <w:color w:val="000000"/>
          <w:sz w:val="18"/>
          <w:szCs w:val="18"/>
          <w:lang w:eastAsia="ru-RU"/>
        </w:rPr>
        <w:t>-М</w:t>
      </w:r>
      <w:proofErr w:type="gramEnd"/>
      <w:r w:rsidRPr="00431AB7">
        <w:rPr>
          <w:rFonts w:ascii="Courier New" w:eastAsia="Times New Roman" w:hAnsi="Courier New" w:cs="Courier New"/>
          <w:color w:val="000000"/>
          <w:sz w:val="18"/>
          <w:szCs w:val="18"/>
          <w:lang w:eastAsia="ru-RU"/>
        </w:rPr>
        <w:t>., 2003 г.</w:t>
      </w:r>
    </w:p>
    <w:p w:rsidR="00431AB7" w:rsidRPr="00431AB7" w:rsidRDefault="00431AB7" w:rsidP="00431AB7">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431AB7">
        <w:rPr>
          <w:rFonts w:ascii="Courier New" w:eastAsia="Times New Roman" w:hAnsi="Courier New" w:cs="Courier New"/>
          <w:color w:val="000000"/>
          <w:sz w:val="18"/>
          <w:szCs w:val="18"/>
          <w:lang w:eastAsia="ru-RU"/>
        </w:rPr>
        <w:t xml:space="preserve">8.  </w:t>
      </w:r>
      <w:proofErr w:type="spellStart"/>
      <w:r w:rsidRPr="00431AB7">
        <w:rPr>
          <w:rFonts w:ascii="Courier New" w:eastAsia="Times New Roman" w:hAnsi="Courier New" w:cs="Courier New"/>
          <w:color w:val="000000"/>
          <w:sz w:val="18"/>
          <w:szCs w:val="18"/>
          <w:lang w:eastAsia="ru-RU"/>
        </w:rPr>
        <w:t>Патюрель</w:t>
      </w:r>
      <w:proofErr w:type="spellEnd"/>
      <w:r w:rsidRPr="00431AB7">
        <w:rPr>
          <w:rFonts w:ascii="Courier New" w:eastAsia="Times New Roman" w:hAnsi="Courier New" w:cs="Courier New"/>
          <w:color w:val="000000"/>
          <w:sz w:val="18"/>
          <w:szCs w:val="18"/>
          <w:lang w:eastAsia="ru-RU"/>
        </w:rPr>
        <w:t xml:space="preserve"> Р. Создание сетевых организационных структур // Проблемы теории и практики управления, 1997, №3.</w:t>
      </w:r>
    </w:p>
    <w:p w:rsidR="00431AB7" w:rsidRPr="00431AB7" w:rsidRDefault="00431AB7" w:rsidP="00431AB7">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431AB7">
        <w:rPr>
          <w:rFonts w:ascii="Courier New" w:eastAsia="Times New Roman" w:hAnsi="Courier New" w:cs="Courier New"/>
          <w:color w:val="000000"/>
          <w:sz w:val="18"/>
          <w:szCs w:val="18"/>
          <w:lang w:eastAsia="ru-RU"/>
        </w:rPr>
        <w:t xml:space="preserve">9.  Радугин </w:t>
      </w:r>
      <w:proofErr w:type="spellStart"/>
      <w:r w:rsidRPr="00431AB7">
        <w:rPr>
          <w:rFonts w:ascii="Courier New" w:eastAsia="Times New Roman" w:hAnsi="Courier New" w:cs="Courier New"/>
          <w:color w:val="000000"/>
          <w:sz w:val="18"/>
          <w:szCs w:val="18"/>
          <w:lang w:eastAsia="ru-RU"/>
        </w:rPr>
        <w:t>А.А.Основы</w:t>
      </w:r>
      <w:proofErr w:type="spellEnd"/>
      <w:r w:rsidRPr="00431AB7">
        <w:rPr>
          <w:rFonts w:ascii="Courier New" w:eastAsia="Times New Roman" w:hAnsi="Courier New" w:cs="Courier New"/>
          <w:color w:val="000000"/>
          <w:sz w:val="18"/>
          <w:szCs w:val="18"/>
          <w:lang w:eastAsia="ru-RU"/>
        </w:rPr>
        <w:t xml:space="preserve"> менеджмента. </w:t>
      </w:r>
      <w:proofErr w:type="gramStart"/>
      <w:r w:rsidRPr="00431AB7">
        <w:rPr>
          <w:rFonts w:ascii="Courier New" w:eastAsia="Times New Roman" w:hAnsi="Courier New" w:cs="Courier New"/>
          <w:color w:val="000000"/>
          <w:sz w:val="18"/>
          <w:szCs w:val="18"/>
          <w:lang w:eastAsia="ru-RU"/>
        </w:rPr>
        <w:t>–М</w:t>
      </w:r>
      <w:proofErr w:type="gramEnd"/>
      <w:r w:rsidRPr="00431AB7">
        <w:rPr>
          <w:rFonts w:ascii="Courier New" w:eastAsia="Times New Roman" w:hAnsi="Courier New" w:cs="Courier New"/>
          <w:color w:val="000000"/>
          <w:sz w:val="18"/>
          <w:szCs w:val="18"/>
          <w:lang w:eastAsia="ru-RU"/>
        </w:rPr>
        <w:t>., 2006.</w:t>
      </w:r>
    </w:p>
    <w:p w:rsidR="00431AB7" w:rsidRPr="00431AB7" w:rsidRDefault="00431AB7" w:rsidP="00431AB7">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431AB7">
        <w:rPr>
          <w:rFonts w:ascii="Courier New" w:eastAsia="Times New Roman" w:hAnsi="Courier New" w:cs="Courier New"/>
          <w:color w:val="000000"/>
          <w:sz w:val="18"/>
          <w:szCs w:val="18"/>
          <w:lang w:eastAsia="ru-RU"/>
        </w:rPr>
        <w:lastRenderedPageBreak/>
        <w:t xml:space="preserve">10.  </w:t>
      </w:r>
      <w:proofErr w:type="spellStart"/>
      <w:r w:rsidRPr="00431AB7">
        <w:rPr>
          <w:rFonts w:ascii="Courier New" w:eastAsia="Times New Roman" w:hAnsi="Courier New" w:cs="Courier New"/>
          <w:color w:val="000000"/>
          <w:sz w:val="18"/>
          <w:szCs w:val="18"/>
          <w:lang w:eastAsia="ru-RU"/>
        </w:rPr>
        <w:t>Райсс</w:t>
      </w:r>
      <w:proofErr w:type="spellEnd"/>
      <w:r w:rsidRPr="00431AB7">
        <w:rPr>
          <w:rFonts w:ascii="Courier New" w:eastAsia="Times New Roman" w:hAnsi="Courier New" w:cs="Courier New"/>
          <w:color w:val="000000"/>
          <w:sz w:val="18"/>
          <w:szCs w:val="18"/>
          <w:lang w:eastAsia="ru-RU"/>
        </w:rPr>
        <w:t xml:space="preserve"> М. Границы “безграничных” предприятий: перспективы сетевых организаций // Проблемы теории и практики управления, 1997, №1.</w:t>
      </w:r>
    </w:p>
    <w:p w:rsidR="00431AB7" w:rsidRPr="00431AB7" w:rsidRDefault="00431AB7" w:rsidP="00431AB7">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431AB7">
        <w:rPr>
          <w:rFonts w:ascii="Courier New" w:eastAsia="Times New Roman" w:hAnsi="Courier New" w:cs="Courier New"/>
          <w:color w:val="000000"/>
          <w:sz w:val="18"/>
          <w:szCs w:val="18"/>
          <w:lang w:eastAsia="ru-RU"/>
        </w:rPr>
        <w:t>11.  Л. Санкова. HR-менеджмент в виртуальных организациях. Журнал «Управление персоналом», № 5 за 2007 год</w:t>
      </w:r>
    </w:p>
    <w:p w:rsidR="00431AB7" w:rsidRPr="00431AB7" w:rsidRDefault="00431AB7" w:rsidP="00431AB7">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431AB7">
        <w:rPr>
          <w:rFonts w:ascii="Courier New" w:eastAsia="Times New Roman" w:hAnsi="Courier New" w:cs="Courier New"/>
          <w:color w:val="000000"/>
          <w:sz w:val="18"/>
          <w:szCs w:val="18"/>
          <w:lang w:eastAsia="ru-RU"/>
        </w:rPr>
        <w:t>12.  A.M. Соколова, Н.И. Геращенко. Электронная коммерция мировой и российский опыт. М. ЗАО «Издательство «Открытые системы» 2000.[Электронный ресурс]</w:t>
      </w:r>
      <w:proofErr w:type="gramStart"/>
      <w:r w:rsidRPr="00431AB7">
        <w:rPr>
          <w:rFonts w:ascii="Courier New" w:eastAsia="Times New Roman" w:hAnsi="Courier New" w:cs="Courier New"/>
          <w:color w:val="000000"/>
          <w:sz w:val="18"/>
          <w:szCs w:val="18"/>
          <w:lang w:eastAsia="ru-RU"/>
        </w:rPr>
        <w:t>.Р</w:t>
      </w:r>
      <w:proofErr w:type="gramEnd"/>
      <w:r w:rsidRPr="00431AB7">
        <w:rPr>
          <w:rFonts w:ascii="Courier New" w:eastAsia="Times New Roman" w:hAnsi="Courier New" w:cs="Courier New"/>
          <w:color w:val="000000"/>
          <w:sz w:val="18"/>
          <w:szCs w:val="18"/>
          <w:lang w:eastAsia="ru-RU"/>
        </w:rPr>
        <w:t>ежим доступа: http://www.pravo.vuzlib.net/</w:t>
      </w:r>
    </w:p>
    <w:p w:rsidR="00431AB7" w:rsidRPr="00431AB7" w:rsidRDefault="00431AB7" w:rsidP="00431AB7">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431AB7">
        <w:rPr>
          <w:rFonts w:ascii="Courier New" w:eastAsia="Times New Roman" w:hAnsi="Courier New" w:cs="Courier New"/>
          <w:color w:val="000000"/>
          <w:sz w:val="18"/>
          <w:szCs w:val="18"/>
          <w:lang w:eastAsia="ru-RU"/>
        </w:rPr>
        <w:t xml:space="preserve">13.  Тарасов В. Причины возникновения и особенности </w:t>
      </w:r>
      <w:proofErr w:type="gramStart"/>
      <w:r w:rsidRPr="00431AB7">
        <w:rPr>
          <w:rFonts w:ascii="Courier New" w:eastAsia="Times New Roman" w:hAnsi="Courier New" w:cs="Courier New"/>
          <w:color w:val="000000"/>
          <w:sz w:val="18"/>
          <w:szCs w:val="18"/>
          <w:lang w:eastAsia="ru-RU"/>
        </w:rPr>
        <w:t>организации предприятия нового типа // Проблемы теории</w:t>
      </w:r>
      <w:proofErr w:type="gramEnd"/>
      <w:r w:rsidRPr="00431AB7">
        <w:rPr>
          <w:rFonts w:ascii="Courier New" w:eastAsia="Times New Roman" w:hAnsi="Courier New" w:cs="Courier New"/>
          <w:color w:val="000000"/>
          <w:sz w:val="18"/>
          <w:szCs w:val="18"/>
          <w:lang w:eastAsia="ru-RU"/>
        </w:rPr>
        <w:t xml:space="preserve"> и практики управления, 1998, №1.</w:t>
      </w:r>
    </w:p>
    <w:p w:rsidR="00431AB7" w:rsidRPr="00431AB7" w:rsidRDefault="00431AB7" w:rsidP="00431AB7">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431AB7">
        <w:rPr>
          <w:rFonts w:ascii="Courier New" w:eastAsia="Times New Roman" w:hAnsi="Courier New" w:cs="Courier New"/>
          <w:color w:val="000000"/>
          <w:sz w:val="18"/>
          <w:szCs w:val="18"/>
          <w:lang w:eastAsia="ru-RU"/>
        </w:rPr>
        <w:t>14.  Уткин Э.А. Курс менеджмента: М., Зерцало, 2006 г.</w:t>
      </w:r>
    </w:p>
    <w:p w:rsidR="00431AB7" w:rsidRPr="00431AB7" w:rsidRDefault="00431AB7" w:rsidP="00431AB7">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431AB7">
        <w:rPr>
          <w:rFonts w:ascii="Courier New" w:eastAsia="Times New Roman" w:hAnsi="Courier New" w:cs="Courier New"/>
          <w:color w:val="000000"/>
          <w:sz w:val="18"/>
          <w:szCs w:val="18"/>
          <w:lang w:eastAsia="ru-RU"/>
        </w:rPr>
        <w:t xml:space="preserve">15.  </w:t>
      </w:r>
      <w:proofErr w:type="spellStart"/>
      <w:r w:rsidRPr="00431AB7">
        <w:rPr>
          <w:rFonts w:ascii="Courier New" w:eastAsia="Times New Roman" w:hAnsi="Courier New" w:cs="Courier New"/>
          <w:color w:val="000000"/>
          <w:sz w:val="18"/>
          <w:szCs w:val="18"/>
          <w:lang w:eastAsia="ru-RU"/>
        </w:rPr>
        <w:t>Шингур</w:t>
      </w:r>
      <w:proofErr w:type="spellEnd"/>
      <w:r w:rsidRPr="00431AB7">
        <w:rPr>
          <w:rFonts w:ascii="Courier New" w:eastAsia="Times New Roman" w:hAnsi="Courier New" w:cs="Courier New"/>
          <w:color w:val="000000"/>
          <w:sz w:val="18"/>
          <w:szCs w:val="18"/>
          <w:lang w:eastAsia="ru-RU"/>
        </w:rPr>
        <w:t xml:space="preserve"> М.В. Виртуальные формы организации инновационного бизнеса.</w:t>
      </w:r>
    </w:p>
    <w:p w:rsidR="00431AB7" w:rsidRPr="00431AB7" w:rsidRDefault="00431AB7" w:rsidP="00431AB7">
      <w:pPr>
        <w:shd w:val="clear" w:color="auto" w:fill="FFFFFF"/>
        <w:spacing w:after="0" w:line="216" w:lineRule="atLeast"/>
        <w:rPr>
          <w:rFonts w:ascii="Courier New" w:eastAsia="Times New Roman" w:hAnsi="Courier New" w:cs="Courier New"/>
          <w:color w:val="000000"/>
          <w:sz w:val="18"/>
          <w:szCs w:val="18"/>
          <w:lang w:eastAsia="ru-RU"/>
        </w:rPr>
      </w:pPr>
    </w:p>
    <w:p w:rsidR="00431AB7" w:rsidRPr="00431AB7" w:rsidRDefault="00393EF8" w:rsidP="00431AB7">
      <w:pPr>
        <w:shd w:val="clear" w:color="auto" w:fill="FFFFFF"/>
        <w:spacing w:after="0" w:line="216" w:lineRule="atLeast"/>
        <w:rPr>
          <w:rFonts w:ascii="Courier New" w:eastAsia="Times New Roman" w:hAnsi="Courier New" w:cs="Courier New"/>
          <w:color w:val="000000"/>
          <w:sz w:val="18"/>
          <w:szCs w:val="18"/>
          <w:lang w:eastAsia="ru-RU"/>
        </w:rPr>
      </w:pPr>
      <w:r>
        <w:rPr>
          <w:rFonts w:ascii="Courier New" w:eastAsia="Times New Roman" w:hAnsi="Courier New" w:cs="Courier New"/>
          <w:color w:val="000000"/>
          <w:sz w:val="18"/>
          <w:szCs w:val="18"/>
          <w:lang w:eastAsia="ru-RU"/>
        </w:rPr>
        <w:pict>
          <v:rect id="_x0000_i1025" style="width:154.35pt;height:.75pt" o:hrpct="330" o:hrstd="t" o:hr="t" fillcolor="#a0a0a0" stroked="f"/>
        </w:pict>
      </w:r>
    </w:p>
    <w:bookmarkStart w:id="46" w:name="_ftn1"/>
    <w:p w:rsidR="00431AB7" w:rsidRPr="00431AB7" w:rsidRDefault="00431AB7" w:rsidP="00431AB7">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431AB7">
        <w:rPr>
          <w:rFonts w:ascii="Courier New" w:eastAsia="Times New Roman" w:hAnsi="Courier New" w:cs="Courier New"/>
          <w:color w:val="000000"/>
          <w:sz w:val="18"/>
          <w:szCs w:val="18"/>
          <w:lang w:eastAsia="ru-RU"/>
        </w:rPr>
        <w:fldChar w:fldCharType="begin"/>
      </w:r>
      <w:r w:rsidRPr="00431AB7">
        <w:rPr>
          <w:rFonts w:ascii="Courier New" w:eastAsia="Times New Roman" w:hAnsi="Courier New" w:cs="Courier New"/>
          <w:color w:val="000000"/>
          <w:sz w:val="18"/>
          <w:szCs w:val="18"/>
          <w:lang w:eastAsia="ru-RU"/>
        </w:rPr>
        <w:instrText xml:space="preserve"> HYPERLINK "http://www.vevivi.ru/best/Osobennosti-deyatelnosti-virtualnykh-organizatsii-ref158978.html" \l "_ftnref1" \o "" </w:instrText>
      </w:r>
      <w:r w:rsidRPr="00431AB7">
        <w:rPr>
          <w:rFonts w:ascii="Courier New" w:eastAsia="Times New Roman" w:hAnsi="Courier New" w:cs="Courier New"/>
          <w:color w:val="000000"/>
          <w:sz w:val="18"/>
          <w:szCs w:val="18"/>
          <w:lang w:eastAsia="ru-RU"/>
        </w:rPr>
        <w:fldChar w:fldCharType="separate"/>
      </w:r>
      <w:r w:rsidRPr="00431AB7">
        <w:rPr>
          <w:rFonts w:ascii="Courier New" w:eastAsia="Times New Roman" w:hAnsi="Courier New" w:cs="Courier New"/>
          <w:color w:val="D90000"/>
          <w:sz w:val="18"/>
          <w:szCs w:val="18"/>
          <w:lang w:eastAsia="ru-RU"/>
        </w:rPr>
        <w:t>[1]</w:t>
      </w:r>
      <w:r w:rsidRPr="00431AB7">
        <w:rPr>
          <w:rFonts w:ascii="Courier New" w:eastAsia="Times New Roman" w:hAnsi="Courier New" w:cs="Courier New"/>
          <w:color w:val="000000"/>
          <w:sz w:val="18"/>
          <w:szCs w:val="18"/>
          <w:lang w:eastAsia="ru-RU"/>
        </w:rPr>
        <w:fldChar w:fldCharType="end"/>
      </w:r>
      <w:bookmarkEnd w:id="46"/>
      <w:r w:rsidRPr="00431AB7">
        <w:rPr>
          <w:rFonts w:ascii="Courier New" w:eastAsia="Times New Roman" w:hAnsi="Courier New" w:cs="Courier New"/>
          <w:color w:val="000000"/>
          <w:sz w:val="18"/>
          <w:szCs w:val="18"/>
          <w:lang w:eastAsia="ru-RU"/>
        </w:rPr>
        <w:t xml:space="preserve"> Вячеслав Абросимов. Кто вы, CIO виртуальной компании? </w:t>
      </w:r>
      <w:proofErr w:type="spellStart"/>
      <w:r w:rsidRPr="00431AB7">
        <w:rPr>
          <w:rFonts w:ascii="Courier New" w:eastAsia="Times New Roman" w:hAnsi="Courier New" w:cs="Courier New"/>
          <w:color w:val="000000"/>
          <w:sz w:val="18"/>
          <w:szCs w:val="18"/>
          <w:lang w:eastAsia="ru-RU"/>
        </w:rPr>
        <w:t>Copyright</w:t>
      </w:r>
      <w:proofErr w:type="spellEnd"/>
      <w:r w:rsidRPr="00431AB7">
        <w:rPr>
          <w:rFonts w:ascii="Courier New" w:eastAsia="Times New Roman" w:hAnsi="Courier New" w:cs="Courier New"/>
          <w:color w:val="000000"/>
          <w:sz w:val="18"/>
          <w:szCs w:val="18"/>
          <w:lang w:eastAsia="ru-RU"/>
        </w:rPr>
        <w:t xml:space="preserve"> © 1992-2010. </w:t>
      </w:r>
      <w:proofErr w:type="spellStart"/>
      <w:r w:rsidRPr="00431AB7">
        <w:rPr>
          <w:rFonts w:ascii="Courier New" w:eastAsia="Times New Roman" w:hAnsi="Courier New" w:cs="Courier New"/>
          <w:color w:val="000000"/>
          <w:sz w:val="18"/>
          <w:szCs w:val="18"/>
          <w:lang w:eastAsia="ru-RU"/>
        </w:rPr>
        <w:t>All</w:t>
      </w:r>
      <w:proofErr w:type="spellEnd"/>
      <w:r w:rsidRPr="00431AB7">
        <w:rPr>
          <w:rFonts w:ascii="Courier New" w:eastAsia="Times New Roman" w:hAnsi="Courier New" w:cs="Courier New"/>
          <w:color w:val="000000"/>
          <w:sz w:val="18"/>
          <w:szCs w:val="18"/>
          <w:lang w:eastAsia="ru-RU"/>
        </w:rPr>
        <w:t xml:space="preserve"> </w:t>
      </w:r>
      <w:proofErr w:type="spellStart"/>
      <w:r w:rsidRPr="00431AB7">
        <w:rPr>
          <w:rFonts w:ascii="Courier New" w:eastAsia="Times New Roman" w:hAnsi="Courier New" w:cs="Courier New"/>
          <w:color w:val="000000"/>
          <w:sz w:val="18"/>
          <w:szCs w:val="18"/>
          <w:lang w:eastAsia="ru-RU"/>
        </w:rPr>
        <w:t>rights</w:t>
      </w:r>
      <w:proofErr w:type="spellEnd"/>
      <w:r w:rsidRPr="00431AB7">
        <w:rPr>
          <w:rFonts w:ascii="Courier New" w:eastAsia="Times New Roman" w:hAnsi="Courier New" w:cs="Courier New"/>
          <w:color w:val="000000"/>
          <w:sz w:val="18"/>
          <w:szCs w:val="18"/>
          <w:lang w:eastAsia="ru-RU"/>
        </w:rPr>
        <w:t xml:space="preserve"> </w:t>
      </w:r>
      <w:proofErr w:type="spellStart"/>
      <w:r w:rsidRPr="00431AB7">
        <w:rPr>
          <w:rFonts w:ascii="Courier New" w:eastAsia="Times New Roman" w:hAnsi="Courier New" w:cs="Courier New"/>
          <w:color w:val="000000"/>
          <w:sz w:val="18"/>
          <w:szCs w:val="18"/>
          <w:lang w:eastAsia="ru-RU"/>
        </w:rPr>
        <w:t>reserved</w:t>
      </w:r>
      <w:proofErr w:type="spellEnd"/>
      <w:r w:rsidRPr="00431AB7">
        <w:rPr>
          <w:rFonts w:ascii="Courier New" w:eastAsia="Times New Roman" w:hAnsi="Courier New" w:cs="Courier New"/>
          <w:color w:val="000000"/>
          <w:sz w:val="18"/>
          <w:szCs w:val="18"/>
          <w:lang w:eastAsia="ru-RU"/>
        </w:rPr>
        <w:t>. Издательство "Открытые системы"</w:t>
      </w:r>
      <w:proofErr w:type="gramStart"/>
      <w:r w:rsidRPr="00431AB7">
        <w:rPr>
          <w:rFonts w:ascii="Courier New" w:eastAsia="Times New Roman" w:hAnsi="Courier New" w:cs="Courier New"/>
          <w:color w:val="000000"/>
          <w:sz w:val="18"/>
          <w:szCs w:val="18"/>
          <w:lang w:eastAsia="ru-RU"/>
        </w:rPr>
        <w:t>.[</w:t>
      </w:r>
      <w:proofErr w:type="gramEnd"/>
      <w:r w:rsidRPr="00431AB7">
        <w:rPr>
          <w:rFonts w:ascii="Courier New" w:eastAsia="Times New Roman" w:hAnsi="Courier New" w:cs="Courier New"/>
          <w:color w:val="000000"/>
          <w:sz w:val="18"/>
          <w:szCs w:val="18"/>
          <w:lang w:eastAsia="ru-RU"/>
        </w:rPr>
        <w:t>Электронный ресурс].Режим доступа: http://www.networld.ru</w:t>
      </w:r>
    </w:p>
    <w:bookmarkStart w:id="47" w:name="_ftn2"/>
    <w:p w:rsidR="00431AB7" w:rsidRPr="00431AB7" w:rsidRDefault="00431AB7" w:rsidP="00431AB7">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431AB7">
        <w:rPr>
          <w:rFonts w:ascii="Courier New" w:eastAsia="Times New Roman" w:hAnsi="Courier New" w:cs="Courier New"/>
          <w:color w:val="000000"/>
          <w:sz w:val="18"/>
          <w:szCs w:val="18"/>
          <w:lang w:eastAsia="ru-RU"/>
        </w:rPr>
        <w:fldChar w:fldCharType="begin"/>
      </w:r>
      <w:r w:rsidRPr="00431AB7">
        <w:rPr>
          <w:rFonts w:ascii="Courier New" w:eastAsia="Times New Roman" w:hAnsi="Courier New" w:cs="Courier New"/>
          <w:color w:val="000000"/>
          <w:sz w:val="18"/>
          <w:szCs w:val="18"/>
          <w:lang w:eastAsia="ru-RU"/>
        </w:rPr>
        <w:instrText xml:space="preserve"> HYPERLINK "http://www.vevivi.ru/best/Osobennosti-deyatelnosti-virtualnykh-organizatsii-ref158978.html" \l "_ftnref2" \o "" </w:instrText>
      </w:r>
      <w:r w:rsidRPr="00431AB7">
        <w:rPr>
          <w:rFonts w:ascii="Courier New" w:eastAsia="Times New Roman" w:hAnsi="Courier New" w:cs="Courier New"/>
          <w:color w:val="000000"/>
          <w:sz w:val="18"/>
          <w:szCs w:val="18"/>
          <w:lang w:eastAsia="ru-RU"/>
        </w:rPr>
        <w:fldChar w:fldCharType="separate"/>
      </w:r>
      <w:r w:rsidRPr="00431AB7">
        <w:rPr>
          <w:rFonts w:ascii="Courier New" w:eastAsia="Times New Roman" w:hAnsi="Courier New" w:cs="Courier New"/>
          <w:color w:val="D90000"/>
          <w:sz w:val="18"/>
          <w:szCs w:val="18"/>
          <w:lang w:eastAsia="ru-RU"/>
        </w:rPr>
        <w:t>[2]</w:t>
      </w:r>
      <w:r w:rsidRPr="00431AB7">
        <w:rPr>
          <w:rFonts w:ascii="Courier New" w:eastAsia="Times New Roman" w:hAnsi="Courier New" w:cs="Courier New"/>
          <w:color w:val="000000"/>
          <w:sz w:val="18"/>
          <w:szCs w:val="18"/>
          <w:lang w:eastAsia="ru-RU"/>
        </w:rPr>
        <w:fldChar w:fldCharType="end"/>
      </w:r>
      <w:bookmarkEnd w:id="47"/>
      <w:r w:rsidRPr="00431AB7">
        <w:rPr>
          <w:rFonts w:ascii="Courier New" w:eastAsia="Times New Roman" w:hAnsi="Courier New" w:cs="Courier New"/>
          <w:color w:val="000000"/>
          <w:sz w:val="18"/>
          <w:szCs w:val="18"/>
          <w:lang w:eastAsia="ru-RU"/>
        </w:rPr>
        <w:t> Катаев А.В. Виртуальные предприятия – новая ступень в организации НИОКР // Стратегические аспекты управления НИОКР в условиях глобальной конкуренции: Отчет по НИР №01.2.00100692. Таганрог: ТРТУ, 2001.С.88.</w:t>
      </w:r>
    </w:p>
    <w:bookmarkStart w:id="48" w:name="_ftn3"/>
    <w:p w:rsidR="00431AB7" w:rsidRPr="00431AB7" w:rsidRDefault="00431AB7" w:rsidP="00431AB7">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431AB7">
        <w:rPr>
          <w:rFonts w:ascii="Courier New" w:eastAsia="Times New Roman" w:hAnsi="Courier New" w:cs="Courier New"/>
          <w:color w:val="000000"/>
          <w:sz w:val="18"/>
          <w:szCs w:val="18"/>
          <w:lang w:eastAsia="ru-RU"/>
        </w:rPr>
        <w:fldChar w:fldCharType="begin"/>
      </w:r>
      <w:r w:rsidRPr="00431AB7">
        <w:rPr>
          <w:rFonts w:ascii="Courier New" w:eastAsia="Times New Roman" w:hAnsi="Courier New" w:cs="Courier New"/>
          <w:color w:val="000000"/>
          <w:sz w:val="18"/>
          <w:szCs w:val="18"/>
          <w:lang w:eastAsia="ru-RU"/>
        </w:rPr>
        <w:instrText xml:space="preserve"> HYPERLINK "http://www.vevivi.ru/best/Osobennosti-deyatelnosti-virtualnykh-organizatsii-ref158978.html" \l "_ftnref3" \o "" </w:instrText>
      </w:r>
      <w:r w:rsidRPr="00431AB7">
        <w:rPr>
          <w:rFonts w:ascii="Courier New" w:eastAsia="Times New Roman" w:hAnsi="Courier New" w:cs="Courier New"/>
          <w:color w:val="000000"/>
          <w:sz w:val="18"/>
          <w:szCs w:val="18"/>
          <w:lang w:eastAsia="ru-RU"/>
        </w:rPr>
        <w:fldChar w:fldCharType="separate"/>
      </w:r>
      <w:r w:rsidRPr="00431AB7">
        <w:rPr>
          <w:rFonts w:ascii="Courier New" w:eastAsia="Times New Roman" w:hAnsi="Courier New" w:cs="Courier New"/>
          <w:color w:val="D90000"/>
          <w:sz w:val="18"/>
          <w:szCs w:val="18"/>
          <w:lang w:eastAsia="ru-RU"/>
        </w:rPr>
        <w:t>[3]</w:t>
      </w:r>
      <w:r w:rsidRPr="00431AB7">
        <w:rPr>
          <w:rFonts w:ascii="Courier New" w:eastAsia="Times New Roman" w:hAnsi="Courier New" w:cs="Courier New"/>
          <w:color w:val="000000"/>
          <w:sz w:val="18"/>
          <w:szCs w:val="18"/>
          <w:lang w:eastAsia="ru-RU"/>
        </w:rPr>
        <w:fldChar w:fldCharType="end"/>
      </w:r>
      <w:bookmarkEnd w:id="48"/>
      <w:r w:rsidRPr="00431AB7">
        <w:rPr>
          <w:rFonts w:ascii="Courier New" w:eastAsia="Times New Roman" w:hAnsi="Courier New" w:cs="Courier New"/>
          <w:color w:val="000000"/>
          <w:sz w:val="18"/>
          <w:szCs w:val="18"/>
          <w:lang w:eastAsia="ru-RU"/>
        </w:rPr>
        <w:t> </w:t>
      </w:r>
      <w:proofErr w:type="spellStart"/>
      <w:r w:rsidRPr="00431AB7">
        <w:rPr>
          <w:rFonts w:ascii="Courier New" w:eastAsia="Times New Roman" w:hAnsi="Courier New" w:cs="Courier New"/>
          <w:color w:val="000000"/>
          <w:sz w:val="18"/>
          <w:szCs w:val="18"/>
          <w:lang w:eastAsia="ru-RU"/>
        </w:rPr>
        <w:t>Патюрель</w:t>
      </w:r>
      <w:proofErr w:type="spellEnd"/>
      <w:r w:rsidRPr="00431AB7">
        <w:rPr>
          <w:rFonts w:ascii="Courier New" w:eastAsia="Times New Roman" w:hAnsi="Courier New" w:cs="Courier New"/>
          <w:color w:val="000000"/>
          <w:sz w:val="18"/>
          <w:szCs w:val="18"/>
          <w:lang w:eastAsia="ru-RU"/>
        </w:rPr>
        <w:t xml:space="preserve"> Р. Создание сетевых организационных структур // Проблемы теории и практики управления, 1997, №3., С.26.</w:t>
      </w:r>
    </w:p>
    <w:bookmarkStart w:id="49" w:name="_ftn4"/>
    <w:p w:rsidR="00431AB7" w:rsidRPr="00431AB7" w:rsidRDefault="00431AB7" w:rsidP="00431AB7">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431AB7">
        <w:rPr>
          <w:rFonts w:ascii="Courier New" w:eastAsia="Times New Roman" w:hAnsi="Courier New" w:cs="Courier New"/>
          <w:color w:val="000000"/>
          <w:sz w:val="18"/>
          <w:szCs w:val="18"/>
          <w:lang w:eastAsia="ru-RU"/>
        </w:rPr>
        <w:fldChar w:fldCharType="begin"/>
      </w:r>
      <w:r w:rsidRPr="00431AB7">
        <w:rPr>
          <w:rFonts w:ascii="Courier New" w:eastAsia="Times New Roman" w:hAnsi="Courier New" w:cs="Courier New"/>
          <w:color w:val="000000"/>
          <w:sz w:val="18"/>
          <w:szCs w:val="18"/>
          <w:lang w:eastAsia="ru-RU"/>
        </w:rPr>
        <w:instrText xml:space="preserve"> HYPERLINK "http://www.vevivi.ru/best/Osobennosti-deyatelnosti-virtualnykh-organizatsii-ref158978.html" \l "_ftnref4" \o "" </w:instrText>
      </w:r>
      <w:r w:rsidRPr="00431AB7">
        <w:rPr>
          <w:rFonts w:ascii="Courier New" w:eastAsia="Times New Roman" w:hAnsi="Courier New" w:cs="Courier New"/>
          <w:color w:val="000000"/>
          <w:sz w:val="18"/>
          <w:szCs w:val="18"/>
          <w:lang w:eastAsia="ru-RU"/>
        </w:rPr>
        <w:fldChar w:fldCharType="separate"/>
      </w:r>
      <w:r w:rsidRPr="00431AB7">
        <w:rPr>
          <w:rFonts w:ascii="Courier New" w:eastAsia="Times New Roman" w:hAnsi="Courier New" w:cs="Courier New"/>
          <w:color w:val="D90000"/>
          <w:sz w:val="18"/>
          <w:szCs w:val="18"/>
          <w:lang w:eastAsia="ru-RU"/>
        </w:rPr>
        <w:t>[4]</w:t>
      </w:r>
      <w:r w:rsidRPr="00431AB7">
        <w:rPr>
          <w:rFonts w:ascii="Courier New" w:eastAsia="Times New Roman" w:hAnsi="Courier New" w:cs="Courier New"/>
          <w:color w:val="000000"/>
          <w:sz w:val="18"/>
          <w:szCs w:val="18"/>
          <w:lang w:eastAsia="ru-RU"/>
        </w:rPr>
        <w:fldChar w:fldCharType="end"/>
      </w:r>
      <w:bookmarkEnd w:id="49"/>
      <w:r w:rsidRPr="00431AB7">
        <w:rPr>
          <w:rFonts w:ascii="Courier New" w:eastAsia="Times New Roman" w:hAnsi="Courier New" w:cs="Courier New"/>
          <w:color w:val="000000"/>
          <w:sz w:val="18"/>
          <w:szCs w:val="18"/>
          <w:lang w:eastAsia="ru-RU"/>
        </w:rPr>
        <w:t> </w:t>
      </w:r>
      <w:proofErr w:type="spellStart"/>
      <w:r w:rsidRPr="00431AB7">
        <w:rPr>
          <w:rFonts w:ascii="Courier New" w:eastAsia="Times New Roman" w:hAnsi="Courier New" w:cs="Courier New"/>
          <w:color w:val="000000"/>
          <w:sz w:val="18"/>
          <w:szCs w:val="18"/>
          <w:lang w:eastAsia="ru-RU"/>
        </w:rPr>
        <w:t>Райсс</w:t>
      </w:r>
      <w:proofErr w:type="spellEnd"/>
      <w:r w:rsidRPr="00431AB7">
        <w:rPr>
          <w:rFonts w:ascii="Courier New" w:eastAsia="Times New Roman" w:hAnsi="Courier New" w:cs="Courier New"/>
          <w:color w:val="000000"/>
          <w:sz w:val="18"/>
          <w:szCs w:val="18"/>
          <w:lang w:eastAsia="ru-RU"/>
        </w:rPr>
        <w:t xml:space="preserve"> М. Границы “безграничных” предприятий: перспективы сетевых организаций // Проблемы теории и практики управления, 1997, №1., С.28.</w:t>
      </w:r>
    </w:p>
    <w:bookmarkStart w:id="50" w:name="_ftn5"/>
    <w:p w:rsidR="00431AB7" w:rsidRPr="00431AB7" w:rsidRDefault="00431AB7" w:rsidP="00431AB7">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431AB7">
        <w:rPr>
          <w:rFonts w:ascii="Courier New" w:eastAsia="Times New Roman" w:hAnsi="Courier New" w:cs="Courier New"/>
          <w:color w:val="000000"/>
          <w:sz w:val="18"/>
          <w:szCs w:val="18"/>
          <w:lang w:eastAsia="ru-RU"/>
        </w:rPr>
        <w:fldChar w:fldCharType="begin"/>
      </w:r>
      <w:r w:rsidRPr="00431AB7">
        <w:rPr>
          <w:rFonts w:ascii="Courier New" w:eastAsia="Times New Roman" w:hAnsi="Courier New" w:cs="Courier New"/>
          <w:color w:val="000000"/>
          <w:sz w:val="18"/>
          <w:szCs w:val="18"/>
          <w:lang w:eastAsia="ru-RU"/>
        </w:rPr>
        <w:instrText xml:space="preserve"> HYPERLINK "http://www.vevivi.ru/best/Osobennosti-deyatelnosti-virtualnykh-organizatsii-ref158978.html" \l "_ftnref5" \o "" </w:instrText>
      </w:r>
      <w:r w:rsidRPr="00431AB7">
        <w:rPr>
          <w:rFonts w:ascii="Courier New" w:eastAsia="Times New Roman" w:hAnsi="Courier New" w:cs="Courier New"/>
          <w:color w:val="000000"/>
          <w:sz w:val="18"/>
          <w:szCs w:val="18"/>
          <w:lang w:eastAsia="ru-RU"/>
        </w:rPr>
        <w:fldChar w:fldCharType="separate"/>
      </w:r>
      <w:r w:rsidRPr="00431AB7">
        <w:rPr>
          <w:rFonts w:ascii="Courier New" w:eastAsia="Times New Roman" w:hAnsi="Courier New" w:cs="Courier New"/>
          <w:color w:val="D90000"/>
          <w:sz w:val="18"/>
          <w:szCs w:val="18"/>
          <w:lang w:eastAsia="ru-RU"/>
        </w:rPr>
        <w:t>[5]</w:t>
      </w:r>
      <w:r w:rsidRPr="00431AB7">
        <w:rPr>
          <w:rFonts w:ascii="Courier New" w:eastAsia="Times New Roman" w:hAnsi="Courier New" w:cs="Courier New"/>
          <w:color w:val="000000"/>
          <w:sz w:val="18"/>
          <w:szCs w:val="18"/>
          <w:lang w:eastAsia="ru-RU"/>
        </w:rPr>
        <w:fldChar w:fldCharType="end"/>
      </w:r>
      <w:bookmarkEnd w:id="50"/>
      <w:r w:rsidRPr="00431AB7">
        <w:rPr>
          <w:rFonts w:ascii="Courier New" w:eastAsia="Times New Roman" w:hAnsi="Courier New" w:cs="Courier New"/>
          <w:color w:val="000000"/>
          <w:sz w:val="18"/>
          <w:szCs w:val="18"/>
          <w:lang w:eastAsia="ru-RU"/>
        </w:rPr>
        <w:t xml:space="preserve"> Тарасов В. Причины возникновения и особенности </w:t>
      </w:r>
      <w:proofErr w:type="gramStart"/>
      <w:r w:rsidRPr="00431AB7">
        <w:rPr>
          <w:rFonts w:ascii="Courier New" w:eastAsia="Times New Roman" w:hAnsi="Courier New" w:cs="Courier New"/>
          <w:color w:val="000000"/>
          <w:sz w:val="18"/>
          <w:szCs w:val="18"/>
          <w:lang w:eastAsia="ru-RU"/>
        </w:rPr>
        <w:t>организации предприятия нового типа // Проблемы теории</w:t>
      </w:r>
      <w:proofErr w:type="gramEnd"/>
      <w:r w:rsidRPr="00431AB7">
        <w:rPr>
          <w:rFonts w:ascii="Courier New" w:eastAsia="Times New Roman" w:hAnsi="Courier New" w:cs="Courier New"/>
          <w:color w:val="000000"/>
          <w:sz w:val="18"/>
          <w:szCs w:val="18"/>
          <w:lang w:eastAsia="ru-RU"/>
        </w:rPr>
        <w:t xml:space="preserve"> и практики управления, 1998, №1., С.31.</w:t>
      </w:r>
    </w:p>
    <w:bookmarkStart w:id="51" w:name="_ftn6"/>
    <w:p w:rsidR="00431AB7" w:rsidRPr="00431AB7" w:rsidRDefault="00431AB7" w:rsidP="00431AB7">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431AB7">
        <w:rPr>
          <w:rFonts w:ascii="Courier New" w:eastAsia="Times New Roman" w:hAnsi="Courier New" w:cs="Courier New"/>
          <w:color w:val="000000"/>
          <w:sz w:val="18"/>
          <w:szCs w:val="18"/>
          <w:lang w:eastAsia="ru-RU"/>
        </w:rPr>
        <w:fldChar w:fldCharType="begin"/>
      </w:r>
      <w:r w:rsidRPr="00431AB7">
        <w:rPr>
          <w:rFonts w:ascii="Courier New" w:eastAsia="Times New Roman" w:hAnsi="Courier New" w:cs="Courier New"/>
          <w:color w:val="000000"/>
          <w:sz w:val="18"/>
          <w:szCs w:val="18"/>
          <w:lang w:eastAsia="ru-RU"/>
        </w:rPr>
        <w:instrText xml:space="preserve"> HYPERLINK "http://www.vevivi.ru/best/Osobennosti-deyatelnosti-virtualnykh-organizatsii-ref158978.html" \l "_ftnref6" \o "" </w:instrText>
      </w:r>
      <w:r w:rsidRPr="00431AB7">
        <w:rPr>
          <w:rFonts w:ascii="Courier New" w:eastAsia="Times New Roman" w:hAnsi="Courier New" w:cs="Courier New"/>
          <w:color w:val="000000"/>
          <w:sz w:val="18"/>
          <w:szCs w:val="18"/>
          <w:lang w:eastAsia="ru-RU"/>
        </w:rPr>
        <w:fldChar w:fldCharType="separate"/>
      </w:r>
      <w:r w:rsidRPr="00431AB7">
        <w:rPr>
          <w:rFonts w:ascii="Courier New" w:eastAsia="Times New Roman" w:hAnsi="Courier New" w:cs="Courier New"/>
          <w:color w:val="D90000"/>
          <w:sz w:val="18"/>
          <w:szCs w:val="18"/>
          <w:lang w:eastAsia="ru-RU"/>
        </w:rPr>
        <w:t>[6]</w:t>
      </w:r>
      <w:r w:rsidRPr="00431AB7">
        <w:rPr>
          <w:rFonts w:ascii="Courier New" w:eastAsia="Times New Roman" w:hAnsi="Courier New" w:cs="Courier New"/>
          <w:color w:val="000000"/>
          <w:sz w:val="18"/>
          <w:szCs w:val="18"/>
          <w:lang w:eastAsia="ru-RU"/>
        </w:rPr>
        <w:fldChar w:fldCharType="end"/>
      </w:r>
      <w:bookmarkEnd w:id="51"/>
      <w:r w:rsidRPr="00431AB7">
        <w:rPr>
          <w:rFonts w:ascii="Courier New" w:eastAsia="Times New Roman" w:hAnsi="Courier New" w:cs="Courier New"/>
          <w:color w:val="000000"/>
          <w:sz w:val="18"/>
          <w:szCs w:val="18"/>
          <w:lang w:eastAsia="ru-RU"/>
        </w:rPr>
        <w:t> Катаев А. В. Виртуальные предприятия – новая ступень в организации НИОКР// Стратегические аспекты управления НИОКР в условиях свободной конкуренции: Отчет по НИР №01.2.00100692. Таганрог: ТРТУ, 2001.С.253.</w:t>
      </w:r>
    </w:p>
    <w:bookmarkStart w:id="52" w:name="_ftn7"/>
    <w:p w:rsidR="00431AB7" w:rsidRPr="00431AB7" w:rsidRDefault="00431AB7" w:rsidP="00431AB7">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431AB7">
        <w:rPr>
          <w:rFonts w:ascii="Courier New" w:eastAsia="Times New Roman" w:hAnsi="Courier New" w:cs="Courier New"/>
          <w:color w:val="000000"/>
          <w:sz w:val="18"/>
          <w:szCs w:val="18"/>
          <w:lang w:eastAsia="ru-RU"/>
        </w:rPr>
        <w:fldChar w:fldCharType="begin"/>
      </w:r>
      <w:r w:rsidRPr="00431AB7">
        <w:rPr>
          <w:rFonts w:ascii="Courier New" w:eastAsia="Times New Roman" w:hAnsi="Courier New" w:cs="Courier New"/>
          <w:color w:val="000000"/>
          <w:sz w:val="18"/>
          <w:szCs w:val="18"/>
          <w:lang w:eastAsia="ru-RU"/>
        </w:rPr>
        <w:instrText xml:space="preserve"> HYPERLINK "http://www.vevivi.ru/best/Osobennosti-deyatelnosti-virtualnykh-organizatsii-ref158978.html" \l "_ftnref7" \o "" </w:instrText>
      </w:r>
      <w:r w:rsidRPr="00431AB7">
        <w:rPr>
          <w:rFonts w:ascii="Courier New" w:eastAsia="Times New Roman" w:hAnsi="Courier New" w:cs="Courier New"/>
          <w:color w:val="000000"/>
          <w:sz w:val="18"/>
          <w:szCs w:val="18"/>
          <w:lang w:eastAsia="ru-RU"/>
        </w:rPr>
        <w:fldChar w:fldCharType="separate"/>
      </w:r>
      <w:r w:rsidRPr="00431AB7">
        <w:rPr>
          <w:rFonts w:ascii="Courier New" w:eastAsia="Times New Roman" w:hAnsi="Courier New" w:cs="Courier New"/>
          <w:color w:val="D90000"/>
          <w:sz w:val="18"/>
          <w:szCs w:val="18"/>
          <w:lang w:eastAsia="ru-RU"/>
        </w:rPr>
        <w:t>[7]</w:t>
      </w:r>
      <w:r w:rsidRPr="00431AB7">
        <w:rPr>
          <w:rFonts w:ascii="Courier New" w:eastAsia="Times New Roman" w:hAnsi="Courier New" w:cs="Courier New"/>
          <w:color w:val="000000"/>
          <w:sz w:val="18"/>
          <w:szCs w:val="18"/>
          <w:lang w:eastAsia="ru-RU"/>
        </w:rPr>
        <w:fldChar w:fldCharType="end"/>
      </w:r>
      <w:bookmarkEnd w:id="52"/>
      <w:r w:rsidRPr="00431AB7">
        <w:rPr>
          <w:rFonts w:ascii="Courier New" w:eastAsia="Times New Roman" w:hAnsi="Courier New" w:cs="Courier New"/>
          <w:color w:val="000000"/>
          <w:sz w:val="18"/>
          <w:szCs w:val="18"/>
          <w:lang w:eastAsia="ru-RU"/>
        </w:rPr>
        <w:t> Г.Я. Гольдштейн Стратегический инновационный менеджмент: тенденции, технологии, практика. Таганрог: Изд-во ТРТУ, 2002 глава 6. Технологии и практика стратегического инновационного менеджмента глобальных фирм</w:t>
      </w:r>
      <w:proofErr w:type="gramStart"/>
      <w:r w:rsidRPr="00431AB7">
        <w:rPr>
          <w:rFonts w:ascii="Courier New" w:eastAsia="Times New Roman" w:hAnsi="Courier New" w:cs="Courier New"/>
          <w:color w:val="000000"/>
          <w:sz w:val="18"/>
          <w:szCs w:val="18"/>
          <w:lang w:eastAsia="ru-RU"/>
        </w:rPr>
        <w:t>.С</w:t>
      </w:r>
      <w:proofErr w:type="gramEnd"/>
      <w:r w:rsidRPr="00431AB7">
        <w:rPr>
          <w:rFonts w:ascii="Courier New" w:eastAsia="Times New Roman" w:hAnsi="Courier New" w:cs="Courier New"/>
          <w:color w:val="000000"/>
          <w:sz w:val="18"/>
          <w:szCs w:val="18"/>
          <w:lang w:eastAsia="ru-RU"/>
        </w:rPr>
        <w:t>.105.</w:t>
      </w:r>
    </w:p>
    <w:bookmarkStart w:id="53" w:name="_ftn8"/>
    <w:p w:rsidR="00431AB7" w:rsidRPr="00431AB7" w:rsidRDefault="00431AB7" w:rsidP="00431AB7">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431AB7">
        <w:rPr>
          <w:rFonts w:ascii="Courier New" w:eastAsia="Times New Roman" w:hAnsi="Courier New" w:cs="Courier New"/>
          <w:color w:val="000000"/>
          <w:sz w:val="18"/>
          <w:szCs w:val="18"/>
          <w:lang w:eastAsia="ru-RU"/>
        </w:rPr>
        <w:fldChar w:fldCharType="begin"/>
      </w:r>
      <w:r w:rsidRPr="00431AB7">
        <w:rPr>
          <w:rFonts w:ascii="Courier New" w:eastAsia="Times New Roman" w:hAnsi="Courier New" w:cs="Courier New"/>
          <w:color w:val="000000"/>
          <w:sz w:val="18"/>
          <w:szCs w:val="18"/>
          <w:lang w:eastAsia="ru-RU"/>
        </w:rPr>
        <w:instrText xml:space="preserve"> HYPERLINK "http://www.vevivi.ru/best/Osobennosti-deyatelnosti-virtualnykh-organizatsii-ref158978.html" \l "_ftnref8" \o "" </w:instrText>
      </w:r>
      <w:r w:rsidRPr="00431AB7">
        <w:rPr>
          <w:rFonts w:ascii="Courier New" w:eastAsia="Times New Roman" w:hAnsi="Courier New" w:cs="Courier New"/>
          <w:color w:val="000000"/>
          <w:sz w:val="18"/>
          <w:szCs w:val="18"/>
          <w:lang w:eastAsia="ru-RU"/>
        </w:rPr>
        <w:fldChar w:fldCharType="separate"/>
      </w:r>
      <w:r w:rsidRPr="00431AB7">
        <w:rPr>
          <w:rFonts w:ascii="Courier New" w:eastAsia="Times New Roman" w:hAnsi="Courier New" w:cs="Courier New"/>
          <w:color w:val="D90000"/>
          <w:sz w:val="18"/>
          <w:szCs w:val="18"/>
          <w:lang w:eastAsia="ru-RU"/>
        </w:rPr>
        <w:t>[8]</w:t>
      </w:r>
      <w:r w:rsidRPr="00431AB7">
        <w:rPr>
          <w:rFonts w:ascii="Courier New" w:eastAsia="Times New Roman" w:hAnsi="Courier New" w:cs="Courier New"/>
          <w:color w:val="000000"/>
          <w:sz w:val="18"/>
          <w:szCs w:val="18"/>
          <w:lang w:eastAsia="ru-RU"/>
        </w:rPr>
        <w:fldChar w:fldCharType="end"/>
      </w:r>
      <w:bookmarkEnd w:id="53"/>
      <w:r w:rsidRPr="00431AB7">
        <w:rPr>
          <w:rFonts w:ascii="Courier New" w:eastAsia="Times New Roman" w:hAnsi="Courier New" w:cs="Courier New"/>
          <w:color w:val="000000"/>
          <w:sz w:val="18"/>
          <w:szCs w:val="18"/>
          <w:lang w:eastAsia="ru-RU"/>
        </w:rPr>
        <w:t xml:space="preserve">Вячеслав Абросимов. Кто вы, CIO виртуальной компании? </w:t>
      </w:r>
      <w:proofErr w:type="spellStart"/>
      <w:r w:rsidRPr="00431AB7">
        <w:rPr>
          <w:rFonts w:ascii="Courier New" w:eastAsia="Times New Roman" w:hAnsi="Courier New" w:cs="Courier New"/>
          <w:color w:val="000000"/>
          <w:sz w:val="18"/>
          <w:szCs w:val="18"/>
          <w:lang w:eastAsia="ru-RU"/>
        </w:rPr>
        <w:t>Copyright</w:t>
      </w:r>
      <w:proofErr w:type="spellEnd"/>
      <w:r w:rsidRPr="00431AB7">
        <w:rPr>
          <w:rFonts w:ascii="Courier New" w:eastAsia="Times New Roman" w:hAnsi="Courier New" w:cs="Courier New"/>
          <w:color w:val="000000"/>
          <w:sz w:val="18"/>
          <w:szCs w:val="18"/>
          <w:lang w:eastAsia="ru-RU"/>
        </w:rPr>
        <w:t xml:space="preserve"> © 1992-2010. </w:t>
      </w:r>
      <w:proofErr w:type="spellStart"/>
      <w:r w:rsidRPr="00431AB7">
        <w:rPr>
          <w:rFonts w:ascii="Courier New" w:eastAsia="Times New Roman" w:hAnsi="Courier New" w:cs="Courier New"/>
          <w:color w:val="000000"/>
          <w:sz w:val="18"/>
          <w:szCs w:val="18"/>
          <w:lang w:eastAsia="ru-RU"/>
        </w:rPr>
        <w:t>All</w:t>
      </w:r>
      <w:proofErr w:type="spellEnd"/>
      <w:r w:rsidRPr="00431AB7">
        <w:rPr>
          <w:rFonts w:ascii="Courier New" w:eastAsia="Times New Roman" w:hAnsi="Courier New" w:cs="Courier New"/>
          <w:color w:val="000000"/>
          <w:sz w:val="18"/>
          <w:szCs w:val="18"/>
          <w:lang w:eastAsia="ru-RU"/>
        </w:rPr>
        <w:t xml:space="preserve"> </w:t>
      </w:r>
      <w:proofErr w:type="spellStart"/>
      <w:r w:rsidRPr="00431AB7">
        <w:rPr>
          <w:rFonts w:ascii="Courier New" w:eastAsia="Times New Roman" w:hAnsi="Courier New" w:cs="Courier New"/>
          <w:color w:val="000000"/>
          <w:sz w:val="18"/>
          <w:szCs w:val="18"/>
          <w:lang w:eastAsia="ru-RU"/>
        </w:rPr>
        <w:t>rights</w:t>
      </w:r>
      <w:proofErr w:type="spellEnd"/>
      <w:r w:rsidRPr="00431AB7">
        <w:rPr>
          <w:rFonts w:ascii="Courier New" w:eastAsia="Times New Roman" w:hAnsi="Courier New" w:cs="Courier New"/>
          <w:color w:val="000000"/>
          <w:sz w:val="18"/>
          <w:szCs w:val="18"/>
          <w:lang w:eastAsia="ru-RU"/>
        </w:rPr>
        <w:t xml:space="preserve"> </w:t>
      </w:r>
      <w:proofErr w:type="spellStart"/>
      <w:r w:rsidRPr="00431AB7">
        <w:rPr>
          <w:rFonts w:ascii="Courier New" w:eastAsia="Times New Roman" w:hAnsi="Courier New" w:cs="Courier New"/>
          <w:color w:val="000000"/>
          <w:sz w:val="18"/>
          <w:szCs w:val="18"/>
          <w:lang w:eastAsia="ru-RU"/>
        </w:rPr>
        <w:t>reserved</w:t>
      </w:r>
      <w:proofErr w:type="spellEnd"/>
      <w:r w:rsidRPr="00431AB7">
        <w:rPr>
          <w:rFonts w:ascii="Courier New" w:eastAsia="Times New Roman" w:hAnsi="Courier New" w:cs="Courier New"/>
          <w:color w:val="000000"/>
          <w:sz w:val="18"/>
          <w:szCs w:val="18"/>
          <w:lang w:eastAsia="ru-RU"/>
        </w:rPr>
        <w:t>. Издательство "Открытые системы"</w:t>
      </w:r>
      <w:proofErr w:type="gramStart"/>
      <w:r w:rsidRPr="00431AB7">
        <w:rPr>
          <w:rFonts w:ascii="Courier New" w:eastAsia="Times New Roman" w:hAnsi="Courier New" w:cs="Courier New"/>
          <w:color w:val="000000"/>
          <w:sz w:val="18"/>
          <w:szCs w:val="18"/>
          <w:lang w:eastAsia="ru-RU"/>
        </w:rPr>
        <w:t>.[</w:t>
      </w:r>
      <w:proofErr w:type="gramEnd"/>
      <w:r w:rsidRPr="00431AB7">
        <w:rPr>
          <w:rFonts w:ascii="Courier New" w:eastAsia="Times New Roman" w:hAnsi="Courier New" w:cs="Courier New"/>
          <w:color w:val="000000"/>
          <w:sz w:val="18"/>
          <w:szCs w:val="18"/>
          <w:lang w:eastAsia="ru-RU"/>
        </w:rPr>
        <w:t>Электронный ресурс].Режим доступа: http://www.networld.ru</w:t>
      </w:r>
    </w:p>
    <w:bookmarkStart w:id="54" w:name="_ftn9"/>
    <w:p w:rsidR="00431AB7" w:rsidRPr="00431AB7" w:rsidRDefault="00431AB7" w:rsidP="00431AB7">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431AB7">
        <w:rPr>
          <w:rFonts w:ascii="Courier New" w:eastAsia="Times New Roman" w:hAnsi="Courier New" w:cs="Courier New"/>
          <w:color w:val="000000"/>
          <w:sz w:val="18"/>
          <w:szCs w:val="18"/>
          <w:lang w:eastAsia="ru-RU"/>
        </w:rPr>
        <w:fldChar w:fldCharType="begin"/>
      </w:r>
      <w:r w:rsidRPr="00431AB7">
        <w:rPr>
          <w:rFonts w:ascii="Courier New" w:eastAsia="Times New Roman" w:hAnsi="Courier New" w:cs="Courier New"/>
          <w:color w:val="000000"/>
          <w:sz w:val="18"/>
          <w:szCs w:val="18"/>
          <w:lang w:eastAsia="ru-RU"/>
        </w:rPr>
        <w:instrText xml:space="preserve"> HYPERLINK "http://www.vevivi.ru/best/Osobennosti-deyatelnosti-virtualnykh-organizatsii-ref158978.html" \l "_ftnref9" \o "" </w:instrText>
      </w:r>
      <w:r w:rsidRPr="00431AB7">
        <w:rPr>
          <w:rFonts w:ascii="Courier New" w:eastAsia="Times New Roman" w:hAnsi="Courier New" w:cs="Courier New"/>
          <w:color w:val="000000"/>
          <w:sz w:val="18"/>
          <w:szCs w:val="18"/>
          <w:lang w:eastAsia="ru-RU"/>
        </w:rPr>
        <w:fldChar w:fldCharType="separate"/>
      </w:r>
      <w:r w:rsidRPr="00431AB7">
        <w:rPr>
          <w:rFonts w:ascii="Courier New" w:eastAsia="Times New Roman" w:hAnsi="Courier New" w:cs="Courier New"/>
          <w:color w:val="D90000"/>
          <w:sz w:val="18"/>
          <w:szCs w:val="18"/>
          <w:lang w:eastAsia="ru-RU"/>
        </w:rPr>
        <w:t>[9]</w:t>
      </w:r>
      <w:r w:rsidRPr="00431AB7">
        <w:rPr>
          <w:rFonts w:ascii="Courier New" w:eastAsia="Times New Roman" w:hAnsi="Courier New" w:cs="Courier New"/>
          <w:color w:val="000000"/>
          <w:sz w:val="18"/>
          <w:szCs w:val="18"/>
          <w:lang w:eastAsia="ru-RU"/>
        </w:rPr>
        <w:fldChar w:fldCharType="end"/>
      </w:r>
      <w:bookmarkEnd w:id="54"/>
      <w:r w:rsidRPr="00431AB7">
        <w:rPr>
          <w:rFonts w:ascii="Courier New" w:eastAsia="Times New Roman" w:hAnsi="Courier New" w:cs="Courier New"/>
          <w:color w:val="000000"/>
          <w:sz w:val="18"/>
          <w:szCs w:val="18"/>
          <w:lang w:eastAsia="ru-RU"/>
        </w:rPr>
        <w:t> </w:t>
      </w:r>
      <w:proofErr w:type="spellStart"/>
      <w:r w:rsidRPr="00431AB7">
        <w:rPr>
          <w:rFonts w:ascii="Courier New" w:eastAsia="Times New Roman" w:hAnsi="Courier New" w:cs="Courier New"/>
          <w:color w:val="000000"/>
          <w:sz w:val="18"/>
          <w:szCs w:val="18"/>
          <w:lang w:eastAsia="ru-RU"/>
        </w:rPr>
        <w:t>Мескон</w:t>
      </w:r>
      <w:proofErr w:type="spellEnd"/>
      <w:r w:rsidRPr="00431AB7">
        <w:rPr>
          <w:rFonts w:ascii="Courier New" w:eastAsia="Times New Roman" w:hAnsi="Courier New" w:cs="Courier New"/>
          <w:color w:val="000000"/>
          <w:sz w:val="18"/>
          <w:szCs w:val="18"/>
          <w:lang w:eastAsia="ru-RU"/>
        </w:rPr>
        <w:t xml:space="preserve"> М., Альберт М., </w:t>
      </w:r>
      <w:proofErr w:type="spellStart"/>
      <w:r w:rsidRPr="00431AB7">
        <w:rPr>
          <w:rFonts w:ascii="Courier New" w:eastAsia="Times New Roman" w:hAnsi="Courier New" w:cs="Courier New"/>
          <w:color w:val="000000"/>
          <w:sz w:val="18"/>
          <w:szCs w:val="18"/>
          <w:lang w:eastAsia="ru-RU"/>
        </w:rPr>
        <w:t>Хедоури</w:t>
      </w:r>
      <w:proofErr w:type="spellEnd"/>
      <w:r w:rsidRPr="00431AB7">
        <w:rPr>
          <w:rFonts w:ascii="Courier New" w:eastAsia="Times New Roman" w:hAnsi="Courier New" w:cs="Courier New"/>
          <w:color w:val="000000"/>
          <w:sz w:val="18"/>
          <w:szCs w:val="18"/>
          <w:lang w:eastAsia="ru-RU"/>
        </w:rPr>
        <w:t xml:space="preserve"> Ф. основы менеджмента.- М., 2005 г.С.156.</w:t>
      </w:r>
    </w:p>
    <w:bookmarkStart w:id="55" w:name="_ftn10"/>
    <w:p w:rsidR="00431AB7" w:rsidRPr="00431AB7" w:rsidRDefault="00431AB7" w:rsidP="00431AB7">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431AB7">
        <w:rPr>
          <w:rFonts w:ascii="Courier New" w:eastAsia="Times New Roman" w:hAnsi="Courier New" w:cs="Courier New"/>
          <w:color w:val="000000"/>
          <w:sz w:val="18"/>
          <w:szCs w:val="18"/>
          <w:lang w:eastAsia="ru-RU"/>
        </w:rPr>
        <w:fldChar w:fldCharType="begin"/>
      </w:r>
      <w:r w:rsidRPr="00431AB7">
        <w:rPr>
          <w:rFonts w:ascii="Courier New" w:eastAsia="Times New Roman" w:hAnsi="Courier New" w:cs="Courier New"/>
          <w:color w:val="000000"/>
          <w:sz w:val="18"/>
          <w:szCs w:val="18"/>
          <w:lang w:eastAsia="ru-RU"/>
        </w:rPr>
        <w:instrText xml:space="preserve"> HYPERLINK "http://www.vevivi.ru/best/Osobennosti-deyatelnosti-virtualnykh-organizatsii-ref158978.html" \l "_ftnref10" \o "" </w:instrText>
      </w:r>
      <w:r w:rsidRPr="00431AB7">
        <w:rPr>
          <w:rFonts w:ascii="Courier New" w:eastAsia="Times New Roman" w:hAnsi="Courier New" w:cs="Courier New"/>
          <w:color w:val="000000"/>
          <w:sz w:val="18"/>
          <w:szCs w:val="18"/>
          <w:lang w:eastAsia="ru-RU"/>
        </w:rPr>
        <w:fldChar w:fldCharType="separate"/>
      </w:r>
      <w:r w:rsidRPr="00431AB7">
        <w:rPr>
          <w:rFonts w:ascii="Courier New" w:eastAsia="Times New Roman" w:hAnsi="Courier New" w:cs="Courier New"/>
          <w:color w:val="D90000"/>
          <w:sz w:val="18"/>
          <w:szCs w:val="18"/>
          <w:lang w:eastAsia="ru-RU"/>
        </w:rPr>
        <w:t>[10]</w:t>
      </w:r>
      <w:r w:rsidRPr="00431AB7">
        <w:rPr>
          <w:rFonts w:ascii="Courier New" w:eastAsia="Times New Roman" w:hAnsi="Courier New" w:cs="Courier New"/>
          <w:color w:val="000000"/>
          <w:sz w:val="18"/>
          <w:szCs w:val="18"/>
          <w:lang w:eastAsia="ru-RU"/>
        </w:rPr>
        <w:fldChar w:fldCharType="end"/>
      </w:r>
      <w:bookmarkEnd w:id="55"/>
      <w:r w:rsidRPr="00431AB7">
        <w:rPr>
          <w:rFonts w:ascii="Courier New" w:eastAsia="Times New Roman" w:hAnsi="Courier New" w:cs="Courier New"/>
          <w:color w:val="000000"/>
          <w:sz w:val="18"/>
          <w:szCs w:val="18"/>
          <w:lang w:eastAsia="ru-RU"/>
        </w:rPr>
        <w:t xml:space="preserve"> Виртуальное предприятие как эффективная форма организации внешнеэкономической деятельности компании. </w:t>
      </w:r>
      <w:proofErr w:type="spellStart"/>
      <w:r w:rsidRPr="00431AB7">
        <w:rPr>
          <w:rFonts w:ascii="Courier New" w:eastAsia="Times New Roman" w:hAnsi="Courier New" w:cs="Courier New"/>
          <w:color w:val="000000"/>
          <w:sz w:val="18"/>
          <w:szCs w:val="18"/>
          <w:lang w:eastAsia="ru-RU"/>
        </w:rPr>
        <w:t>А.Манюшис</w:t>
      </w:r>
      <w:proofErr w:type="spellEnd"/>
      <w:r w:rsidRPr="00431AB7">
        <w:rPr>
          <w:rFonts w:ascii="Courier New" w:eastAsia="Times New Roman" w:hAnsi="Courier New" w:cs="Courier New"/>
          <w:color w:val="000000"/>
          <w:sz w:val="18"/>
          <w:szCs w:val="18"/>
          <w:lang w:eastAsia="ru-RU"/>
        </w:rPr>
        <w:t>. Международный журнал "Проблемы теории и практики управления" №4/03. С.44.</w:t>
      </w:r>
    </w:p>
    <w:bookmarkStart w:id="56" w:name="_ftn11"/>
    <w:p w:rsidR="00431AB7" w:rsidRPr="00431AB7" w:rsidRDefault="00431AB7" w:rsidP="00431AB7">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431AB7">
        <w:rPr>
          <w:rFonts w:ascii="Courier New" w:eastAsia="Times New Roman" w:hAnsi="Courier New" w:cs="Courier New"/>
          <w:color w:val="000000"/>
          <w:sz w:val="18"/>
          <w:szCs w:val="18"/>
          <w:lang w:eastAsia="ru-RU"/>
        </w:rPr>
        <w:fldChar w:fldCharType="begin"/>
      </w:r>
      <w:r w:rsidRPr="00431AB7">
        <w:rPr>
          <w:rFonts w:ascii="Courier New" w:eastAsia="Times New Roman" w:hAnsi="Courier New" w:cs="Courier New"/>
          <w:color w:val="000000"/>
          <w:sz w:val="18"/>
          <w:szCs w:val="18"/>
          <w:lang w:eastAsia="ru-RU"/>
        </w:rPr>
        <w:instrText xml:space="preserve"> HYPERLINK "http://www.vevivi.ru/best/Osobennosti-deyatelnosti-virtualnykh-organizatsii-ref158978.html" \l "_ftnref11" \o "" </w:instrText>
      </w:r>
      <w:r w:rsidRPr="00431AB7">
        <w:rPr>
          <w:rFonts w:ascii="Courier New" w:eastAsia="Times New Roman" w:hAnsi="Courier New" w:cs="Courier New"/>
          <w:color w:val="000000"/>
          <w:sz w:val="18"/>
          <w:szCs w:val="18"/>
          <w:lang w:eastAsia="ru-RU"/>
        </w:rPr>
        <w:fldChar w:fldCharType="separate"/>
      </w:r>
      <w:r w:rsidRPr="00431AB7">
        <w:rPr>
          <w:rFonts w:ascii="Courier New" w:eastAsia="Times New Roman" w:hAnsi="Courier New" w:cs="Courier New"/>
          <w:color w:val="D90000"/>
          <w:sz w:val="18"/>
          <w:szCs w:val="18"/>
          <w:lang w:eastAsia="ru-RU"/>
        </w:rPr>
        <w:t>[11]</w:t>
      </w:r>
      <w:r w:rsidRPr="00431AB7">
        <w:rPr>
          <w:rFonts w:ascii="Courier New" w:eastAsia="Times New Roman" w:hAnsi="Courier New" w:cs="Courier New"/>
          <w:color w:val="000000"/>
          <w:sz w:val="18"/>
          <w:szCs w:val="18"/>
          <w:lang w:eastAsia="ru-RU"/>
        </w:rPr>
        <w:fldChar w:fldCharType="end"/>
      </w:r>
      <w:bookmarkEnd w:id="56"/>
      <w:r w:rsidRPr="00431AB7">
        <w:rPr>
          <w:rFonts w:ascii="Courier New" w:eastAsia="Times New Roman" w:hAnsi="Courier New" w:cs="Courier New"/>
          <w:color w:val="000000"/>
          <w:sz w:val="18"/>
          <w:szCs w:val="18"/>
          <w:lang w:eastAsia="ru-RU"/>
        </w:rPr>
        <w:t> </w:t>
      </w:r>
      <w:proofErr w:type="spellStart"/>
      <w:r w:rsidRPr="00431AB7">
        <w:rPr>
          <w:rFonts w:ascii="Courier New" w:eastAsia="Times New Roman" w:hAnsi="Courier New" w:cs="Courier New"/>
          <w:color w:val="000000"/>
          <w:sz w:val="18"/>
          <w:szCs w:val="18"/>
          <w:lang w:eastAsia="ru-RU"/>
        </w:rPr>
        <w:t>Вейл</w:t>
      </w:r>
      <w:proofErr w:type="spellEnd"/>
      <w:r w:rsidRPr="00431AB7">
        <w:rPr>
          <w:rFonts w:ascii="Courier New" w:eastAsia="Times New Roman" w:hAnsi="Courier New" w:cs="Courier New"/>
          <w:color w:val="000000"/>
          <w:sz w:val="18"/>
          <w:szCs w:val="18"/>
          <w:lang w:eastAsia="ru-RU"/>
        </w:rPr>
        <w:t xml:space="preserve"> </w:t>
      </w:r>
      <w:proofErr w:type="spellStart"/>
      <w:r w:rsidRPr="00431AB7">
        <w:rPr>
          <w:rFonts w:ascii="Courier New" w:eastAsia="Times New Roman" w:hAnsi="Courier New" w:cs="Courier New"/>
          <w:color w:val="000000"/>
          <w:sz w:val="18"/>
          <w:szCs w:val="18"/>
          <w:lang w:eastAsia="ru-RU"/>
        </w:rPr>
        <w:t>П.Искусство</w:t>
      </w:r>
      <w:proofErr w:type="spellEnd"/>
      <w:r w:rsidRPr="00431AB7">
        <w:rPr>
          <w:rFonts w:ascii="Courier New" w:eastAsia="Times New Roman" w:hAnsi="Courier New" w:cs="Courier New"/>
          <w:color w:val="000000"/>
          <w:sz w:val="18"/>
          <w:szCs w:val="18"/>
          <w:lang w:eastAsia="ru-RU"/>
        </w:rPr>
        <w:t xml:space="preserve"> менеджмента: </w:t>
      </w:r>
      <w:proofErr w:type="spellStart"/>
      <w:r w:rsidRPr="00431AB7">
        <w:rPr>
          <w:rFonts w:ascii="Courier New" w:eastAsia="Times New Roman" w:hAnsi="Courier New" w:cs="Courier New"/>
          <w:color w:val="000000"/>
          <w:sz w:val="18"/>
          <w:szCs w:val="18"/>
          <w:lang w:eastAsia="ru-RU"/>
        </w:rPr>
        <w:t>Пер</w:t>
      </w:r>
      <w:proofErr w:type="gramStart"/>
      <w:r w:rsidRPr="00431AB7">
        <w:rPr>
          <w:rFonts w:ascii="Courier New" w:eastAsia="Times New Roman" w:hAnsi="Courier New" w:cs="Courier New"/>
          <w:color w:val="000000"/>
          <w:sz w:val="18"/>
          <w:szCs w:val="18"/>
          <w:lang w:eastAsia="ru-RU"/>
        </w:rPr>
        <w:t>.с</w:t>
      </w:r>
      <w:proofErr w:type="spellEnd"/>
      <w:proofErr w:type="gramEnd"/>
      <w:r w:rsidRPr="00431AB7">
        <w:rPr>
          <w:rFonts w:ascii="Courier New" w:eastAsia="Times New Roman" w:hAnsi="Courier New" w:cs="Courier New"/>
          <w:color w:val="000000"/>
          <w:sz w:val="18"/>
          <w:szCs w:val="18"/>
          <w:lang w:eastAsia="ru-RU"/>
        </w:rPr>
        <w:t xml:space="preserve"> </w:t>
      </w:r>
      <w:proofErr w:type="spellStart"/>
      <w:r w:rsidRPr="00431AB7">
        <w:rPr>
          <w:rFonts w:ascii="Courier New" w:eastAsia="Times New Roman" w:hAnsi="Courier New" w:cs="Courier New"/>
          <w:color w:val="000000"/>
          <w:sz w:val="18"/>
          <w:szCs w:val="18"/>
          <w:lang w:eastAsia="ru-RU"/>
        </w:rPr>
        <w:t>англ.-М.:Новости</w:t>
      </w:r>
      <w:proofErr w:type="spellEnd"/>
      <w:r w:rsidRPr="00431AB7">
        <w:rPr>
          <w:rFonts w:ascii="Courier New" w:eastAsia="Times New Roman" w:hAnsi="Courier New" w:cs="Courier New"/>
          <w:color w:val="000000"/>
          <w:sz w:val="18"/>
          <w:szCs w:val="18"/>
          <w:lang w:eastAsia="ru-RU"/>
        </w:rPr>
        <w:t>, 2004.С.121.</w:t>
      </w:r>
    </w:p>
    <w:bookmarkStart w:id="57" w:name="_ftn12"/>
    <w:p w:rsidR="00431AB7" w:rsidRPr="00431AB7" w:rsidRDefault="00431AB7" w:rsidP="00431AB7">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431AB7">
        <w:rPr>
          <w:rFonts w:ascii="Courier New" w:eastAsia="Times New Roman" w:hAnsi="Courier New" w:cs="Courier New"/>
          <w:color w:val="000000"/>
          <w:sz w:val="18"/>
          <w:szCs w:val="18"/>
          <w:lang w:eastAsia="ru-RU"/>
        </w:rPr>
        <w:fldChar w:fldCharType="begin"/>
      </w:r>
      <w:r w:rsidRPr="00431AB7">
        <w:rPr>
          <w:rFonts w:ascii="Courier New" w:eastAsia="Times New Roman" w:hAnsi="Courier New" w:cs="Courier New"/>
          <w:color w:val="000000"/>
          <w:sz w:val="18"/>
          <w:szCs w:val="18"/>
          <w:lang w:eastAsia="ru-RU"/>
        </w:rPr>
        <w:instrText xml:space="preserve"> HYPERLINK "http://www.vevivi.ru/best/Osobennosti-deyatelnosti-virtualnykh-organizatsii-ref158978.html" \l "_ftnref12" \o "" </w:instrText>
      </w:r>
      <w:r w:rsidRPr="00431AB7">
        <w:rPr>
          <w:rFonts w:ascii="Courier New" w:eastAsia="Times New Roman" w:hAnsi="Courier New" w:cs="Courier New"/>
          <w:color w:val="000000"/>
          <w:sz w:val="18"/>
          <w:szCs w:val="18"/>
          <w:lang w:eastAsia="ru-RU"/>
        </w:rPr>
        <w:fldChar w:fldCharType="separate"/>
      </w:r>
      <w:r w:rsidRPr="00431AB7">
        <w:rPr>
          <w:rFonts w:ascii="Courier New" w:eastAsia="Times New Roman" w:hAnsi="Courier New" w:cs="Courier New"/>
          <w:color w:val="D90000"/>
          <w:sz w:val="18"/>
          <w:szCs w:val="18"/>
          <w:lang w:eastAsia="ru-RU"/>
        </w:rPr>
        <w:t>[12]</w:t>
      </w:r>
      <w:r w:rsidRPr="00431AB7">
        <w:rPr>
          <w:rFonts w:ascii="Courier New" w:eastAsia="Times New Roman" w:hAnsi="Courier New" w:cs="Courier New"/>
          <w:color w:val="000000"/>
          <w:sz w:val="18"/>
          <w:szCs w:val="18"/>
          <w:lang w:eastAsia="ru-RU"/>
        </w:rPr>
        <w:fldChar w:fldCharType="end"/>
      </w:r>
      <w:bookmarkEnd w:id="57"/>
      <w:r w:rsidRPr="00431AB7">
        <w:rPr>
          <w:rFonts w:ascii="Courier New" w:eastAsia="Times New Roman" w:hAnsi="Courier New" w:cs="Courier New"/>
          <w:color w:val="000000"/>
          <w:sz w:val="18"/>
          <w:szCs w:val="18"/>
          <w:lang w:eastAsia="ru-RU"/>
        </w:rPr>
        <w:t xml:space="preserve"> Паркинсон С. Искусство управления. </w:t>
      </w:r>
      <w:proofErr w:type="gramStart"/>
      <w:r w:rsidRPr="00431AB7">
        <w:rPr>
          <w:rFonts w:ascii="Courier New" w:eastAsia="Times New Roman" w:hAnsi="Courier New" w:cs="Courier New"/>
          <w:color w:val="000000"/>
          <w:sz w:val="18"/>
          <w:szCs w:val="18"/>
          <w:lang w:eastAsia="ru-RU"/>
        </w:rPr>
        <w:t>-М</w:t>
      </w:r>
      <w:proofErr w:type="gramEnd"/>
      <w:r w:rsidRPr="00431AB7">
        <w:rPr>
          <w:rFonts w:ascii="Courier New" w:eastAsia="Times New Roman" w:hAnsi="Courier New" w:cs="Courier New"/>
          <w:color w:val="000000"/>
          <w:sz w:val="18"/>
          <w:szCs w:val="18"/>
          <w:lang w:eastAsia="ru-RU"/>
        </w:rPr>
        <w:t>., 2003 г. С.67.</w:t>
      </w:r>
    </w:p>
    <w:bookmarkStart w:id="58" w:name="_ftn13"/>
    <w:p w:rsidR="00431AB7" w:rsidRPr="00431AB7" w:rsidRDefault="00431AB7" w:rsidP="00431AB7">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431AB7">
        <w:rPr>
          <w:rFonts w:ascii="Courier New" w:eastAsia="Times New Roman" w:hAnsi="Courier New" w:cs="Courier New"/>
          <w:color w:val="000000"/>
          <w:sz w:val="18"/>
          <w:szCs w:val="18"/>
          <w:lang w:eastAsia="ru-RU"/>
        </w:rPr>
        <w:fldChar w:fldCharType="begin"/>
      </w:r>
      <w:r w:rsidRPr="00431AB7">
        <w:rPr>
          <w:rFonts w:ascii="Courier New" w:eastAsia="Times New Roman" w:hAnsi="Courier New" w:cs="Courier New"/>
          <w:color w:val="000000"/>
          <w:sz w:val="18"/>
          <w:szCs w:val="18"/>
          <w:lang w:eastAsia="ru-RU"/>
        </w:rPr>
        <w:instrText xml:space="preserve"> HYPERLINK "http://www.vevivi.ru/best/Osobennosti-deyatelnosti-virtualnykh-organizatsii-ref158978.html" \l "_ftnref13" \o "" </w:instrText>
      </w:r>
      <w:r w:rsidRPr="00431AB7">
        <w:rPr>
          <w:rFonts w:ascii="Courier New" w:eastAsia="Times New Roman" w:hAnsi="Courier New" w:cs="Courier New"/>
          <w:color w:val="000000"/>
          <w:sz w:val="18"/>
          <w:szCs w:val="18"/>
          <w:lang w:eastAsia="ru-RU"/>
        </w:rPr>
        <w:fldChar w:fldCharType="separate"/>
      </w:r>
      <w:r w:rsidRPr="00431AB7">
        <w:rPr>
          <w:rFonts w:ascii="Courier New" w:eastAsia="Times New Roman" w:hAnsi="Courier New" w:cs="Courier New"/>
          <w:color w:val="D90000"/>
          <w:sz w:val="18"/>
          <w:szCs w:val="18"/>
          <w:lang w:eastAsia="ru-RU"/>
        </w:rPr>
        <w:t>[13]</w:t>
      </w:r>
      <w:r w:rsidRPr="00431AB7">
        <w:rPr>
          <w:rFonts w:ascii="Courier New" w:eastAsia="Times New Roman" w:hAnsi="Courier New" w:cs="Courier New"/>
          <w:color w:val="000000"/>
          <w:sz w:val="18"/>
          <w:szCs w:val="18"/>
          <w:lang w:eastAsia="ru-RU"/>
        </w:rPr>
        <w:fldChar w:fldCharType="end"/>
      </w:r>
      <w:bookmarkEnd w:id="58"/>
      <w:r w:rsidRPr="00431AB7">
        <w:rPr>
          <w:rFonts w:ascii="Courier New" w:eastAsia="Times New Roman" w:hAnsi="Courier New" w:cs="Courier New"/>
          <w:color w:val="000000"/>
          <w:sz w:val="18"/>
          <w:szCs w:val="18"/>
          <w:lang w:eastAsia="ru-RU"/>
        </w:rPr>
        <w:t> </w:t>
      </w:r>
      <w:proofErr w:type="spellStart"/>
      <w:r w:rsidRPr="00431AB7">
        <w:rPr>
          <w:rFonts w:ascii="Courier New" w:eastAsia="Times New Roman" w:hAnsi="Courier New" w:cs="Courier New"/>
          <w:color w:val="000000"/>
          <w:sz w:val="18"/>
          <w:szCs w:val="18"/>
          <w:lang w:eastAsia="ru-RU"/>
        </w:rPr>
        <w:t>Друкер</w:t>
      </w:r>
      <w:proofErr w:type="spellEnd"/>
      <w:r w:rsidRPr="00431AB7">
        <w:rPr>
          <w:rFonts w:ascii="Courier New" w:eastAsia="Times New Roman" w:hAnsi="Courier New" w:cs="Courier New"/>
          <w:color w:val="000000"/>
          <w:sz w:val="18"/>
          <w:szCs w:val="18"/>
          <w:lang w:eastAsia="ru-RU"/>
        </w:rPr>
        <w:t xml:space="preserve"> П. Эффективный управляющий. – М., 2004 г.С.231.</w:t>
      </w:r>
    </w:p>
    <w:bookmarkStart w:id="59" w:name="_ftn14"/>
    <w:p w:rsidR="00431AB7" w:rsidRPr="00431AB7" w:rsidRDefault="00431AB7" w:rsidP="00431AB7">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431AB7">
        <w:rPr>
          <w:rFonts w:ascii="Courier New" w:eastAsia="Times New Roman" w:hAnsi="Courier New" w:cs="Courier New"/>
          <w:color w:val="000000"/>
          <w:sz w:val="18"/>
          <w:szCs w:val="18"/>
          <w:lang w:eastAsia="ru-RU"/>
        </w:rPr>
        <w:fldChar w:fldCharType="begin"/>
      </w:r>
      <w:r w:rsidRPr="00431AB7">
        <w:rPr>
          <w:rFonts w:ascii="Courier New" w:eastAsia="Times New Roman" w:hAnsi="Courier New" w:cs="Courier New"/>
          <w:color w:val="000000"/>
          <w:sz w:val="18"/>
          <w:szCs w:val="18"/>
          <w:lang w:eastAsia="ru-RU"/>
        </w:rPr>
        <w:instrText xml:space="preserve"> HYPERLINK "http://www.vevivi.ru/best/Osobennosti-deyatelnosti-virtualnykh-organizatsii-ref158978.html" \l "_ftnref14" \o "" </w:instrText>
      </w:r>
      <w:r w:rsidRPr="00431AB7">
        <w:rPr>
          <w:rFonts w:ascii="Courier New" w:eastAsia="Times New Roman" w:hAnsi="Courier New" w:cs="Courier New"/>
          <w:color w:val="000000"/>
          <w:sz w:val="18"/>
          <w:szCs w:val="18"/>
          <w:lang w:eastAsia="ru-RU"/>
        </w:rPr>
        <w:fldChar w:fldCharType="separate"/>
      </w:r>
      <w:r w:rsidRPr="00431AB7">
        <w:rPr>
          <w:rFonts w:ascii="Courier New" w:eastAsia="Times New Roman" w:hAnsi="Courier New" w:cs="Courier New"/>
          <w:color w:val="D90000"/>
          <w:sz w:val="18"/>
          <w:szCs w:val="18"/>
          <w:lang w:eastAsia="ru-RU"/>
        </w:rPr>
        <w:t>[14]</w:t>
      </w:r>
      <w:r w:rsidRPr="00431AB7">
        <w:rPr>
          <w:rFonts w:ascii="Courier New" w:eastAsia="Times New Roman" w:hAnsi="Courier New" w:cs="Courier New"/>
          <w:color w:val="000000"/>
          <w:sz w:val="18"/>
          <w:szCs w:val="18"/>
          <w:lang w:eastAsia="ru-RU"/>
        </w:rPr>
        <w:fldChar w:fldCharType="end"/>
      </w:r>
      <w:bookmarkEnd w:id="59"/>
      <w:r w:rsidRPr="00431AB7">
        <w:rPr>
          <w:rFonts w:ascii="Courier New" w:eastAsia="Times New Roman" w:hAnsi="Courier New" w:cs="Courier New"/>
          <w:color w:val="000000"/>
          <w:sz w:val="18"/>
          <w:szCs w:val="18"/>
          <w:lang w:eastAsia="ru-RU"/>
        </w:rPr>
        <w:t xml:space="preserve"> Г.Я. Гольдштейн Стратегический инновационный менеджмент: тенденции, технологии, </w:t>
      </w:r>
      <w:proofErr w:type="spellStart"/>
      <w:r w:rsidRPr="00431AB7">
        <w:rPr>
          <w:rFonts w:ascii="Courier New" w:eastAsia="Times New Roman" w:hAnsi="Courier New" w:cs="Courier New"/>
          <w:color w:val="000000"/>
          <w:sz w:val="18"/>
          <w:szCs w:val="18"/>
          <w:lang w:eastAsia="ru-RU"/>
        </w:rPr>
        <w:t>практика</w:t>
      </w:r>
      <w:proofErr w:type="gramStart"/>
      <w:r w:rsidRPr="00431AB7">
        <w:rPr>
          <w:rFonts w:ascii="Courier New" w:eastAsia="Times New Roman" w:hAnsi="Courier New" w:cs="Courier New"/>
          <w:color w:val="000000"/>
          <w:sz w:val="18"/>
          <w:szCs w:val="18"/>
          <w:lang w:eastAsia="ru-RU"/>
        </w:rPr>
        <w:t>.Т</w:t>
      </w:r>
      <w:proofErr w:type="gramEnd"/>
      <w:r w:rsidRPr="00431AB7">
        <w:rPr>
          <w:rFonts w:ascii="Courier New" w:eastAsia="Times New Roman" w:hAnsi="Courier New" w:cs="Courier New"/>
          <w:color w:val="000000"/>
          <w:sz w:val="18"/>
          <w:szCs w:val="18"/>
          <w:lang w:eastAsia="ru-RU"/>
        </w:rPr>
        <w:t>аганрог</w:t>
      </w:r>
      <w:proofErr w:type="spellEnd"/>
      <w:r w:rsidRPr="00431AB7">
        <w:rPr>
          <w:rFonts w:ascii="Courier New" w:eastAsia="Times New Roman" w:hAnsi="Courier New" w:cs="Courier New"/>
          <w:color w:val="000000"/>
          <w:sz w:val="18"/>
          <w:szCs w:val="18"/>
          <w:lang w:eastAsia="ru-RU"/>
        </w:rPr>
        <w:t>: Изд-во ТРТУ, 2002 глава 6. Технологии и практика стратегического инновационного менеджмента глобальных фирм. С.134.</w:t>
      </w:r>
    </w:p>
    <w:bookmarkStart w:id="60" w:name="_ftn15"/>
    <w:p w:rsidR="00431AB7" w:rsidRPr="00431AB7" w:rsidRDefault="00431AB7" w:rsidP="00431AB7">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431AB7">
        <w:rPr>
          <w:rFonts w:ascii="Courier New" w:eastAsia="Times New Roman" w:hAnsi="Courier New" w:cs="Courier New"/>
          <w:color w:val="000000"/>
          <w:sz w:val="18"/>
          <w:szCs w:val="18"/>
          <w:lang w:eastAsia="ru-RU"/>
        </w:rPr>
        <w:fldChar w:fldCharType="begin"/>
      </w:r>
      <w:r w:rsidRPr="00431AB7">
        <w:rPr>
          <w:rFonts w:ascii="Courier New" w:eastAsia="Times New Roman" w:hAnsi="Courier New" w:cs="Courier New"/>
          <w:color w:val="000000"/>
          <w:sz w:val="18"/>
          <w:szCs w:val="18"/>
          <w:lang w:eastAsia="ru-RU"/>
        </w:rPr>
        <w:instrText xml:space="preserve"> HYPERLINK "http://www.vevivi.ru/best/Osobennosti-deyatelnosti-virtualnykh-organizatsii-ref158978.html" \l "_ftnref15" \o "" </w:instrText>
      </w:r>
      <w:r w:rsidRPr="00431AB7">
        <w:rPr>
          <w:rFonts w:ascii="Courier New" w:eastAsia="Times New Roman" w:hAnsi="Courier New" w:cs="Courier New"/>
          <w:color w:val="000000"/>
          <w:sz w:val="18"/>
          <w:szCs w:val="18"/>
          <w:lang w:eastAsia="ru-RU"/>
        </w:rPr>
        <w:fldChar w:fldCharType="separate"/>
      </w:r>
      <w:r w:rsidRPr="00431AB7">
        <w:rPr>
          <w:rFonts w:ascii="Courier New" w:eastAsia="Times New Roman" w:hAnsi="Courier New" w:cs="Courier New"/>
          <w:color w:val="D90000"/>
          <w:sz w:val="18"/>
          <w:szCs w:val="18"/>
          <w:lang w:eastAsia="ru-RU"/>
        </w:rPr>
        <w:t>[15]</w:t>
      </w:r>
      <w:r w:rsidRPr="00431AB7">
        <w:rPr>
          <w:rFonts w:ascii="Courier New" w:eastAsia="Times New Roman" w:hAnsi="Courier New" w:cs="Courier New"/>
          <w:color w:val="000000"/>
          <w:sz w:val="18"/>
          <w:szCs w:val="18"/>
          <w:lang w:eastAsia="ru-RU"/>
        </w:rPr>
        <w:fldChar w:fldCharType="end"/>
      </w:r>
      <w:bookmarkEnd w:id="60"/>
      <w:r w:rsidRPr="00431AB7">
        <w:rPr>
          <w:rFonts w:ascii="Courier New" w:eastAsia="Times New Roman" w:hAnsi="Courier New" w:cs="Courier New"/>
          <w:color w:val="000000"/>
          <w:sz w:val="18"/>
          <w:szCs w:val="18"/>
          <w:lang w:eastAsia="ru-RU"/>
        </w:rPr>
        <w:t> </w:t>
      </w:r>
      <w:proofErr w:type="spellStart"/>
      <w:r w:rsidRPr="00431AB7">
        <w:rPr>
          <w:rFonts w:ascii="Courier New" w:eastAsia="Times New Roman" w:hAnsi="Courier New" w:cs="Courier New"/>
          <w:color w:val="000000"/>
          <w:sz w:val="18"/>
          <w:szCs w:val="18"/>
          <w:lang w:eastAsia="ru-RU"/>
        </w:rPr>
        <w:t>Л.Санкова</w:t>
      </w:r>
      <w:proofErr w:type="spellEnd"/>
      <w:r w:rsidRPr="00431AB7">
        <w:rPr>
          <w:rFonts w:ascii="Courier New" w:eastAsia="Times New Roman" w:hAnsi="Courier New" w:cs="Courier New"/>
          <w:color w:val="000000"/>
          <w:sz w:val="18"/>
          <w:szCs w:val="18"/>
          <w:lang w:eastAsia="ru-RU"/>
        </w:rPr>
        <w:t>. HR-менеджмент в виртуальных организациях. Журнал «Управление персоналом», № 5 за 2007 год</w:t>
      </w:r>
      <w:proofErr w:type="gramStart"/>
      <w:r w:rsidRPr="00431AB7">
        <w:rPr>
          <w:rFonts w:ascii="Courier New" w:eastAsia="Times New Roman" w:hAnsi="Courier New" w:cs="Courier New"/>
          <w:color w:val="000000"/>
          <w:sz w:val="18"/>
          <w:szCs w:val="18"/>
          <w:lang w:eastAsia="ru-RU"/>
        </w:rPr>
        <w:t xml:space="preserve"> .</w:t>
      </w:r>
      <w:proofErr w:type="gramEnd"/>
      <w:r w:rsidRPr="00431AB7">
        <w:rPr>
          <w:rFonts w:ascii="Courier New" w:eastAsia="Times New Roman" w:hAnsi="Courier New" w:cs="Courier New"/>
          <w:color w:val="000000"/>
          <w:sz w:val="18"/>
          <w:szCs w:val="18"/>
          <w:lang w:eastAsia="ru-RU"/>
        </w:rPr>
        <w:t>С.55.</w:t>
      </w:r>
    </w:p>
    <w:bookmarkStart w:id="61" w:name="_ftn16"/>
    <w:p w:rsidR="00431AB7" w:rsidRPr="00431AB7" w:rsidRDefault="00431AB7" w:rsidP="00431AB7">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431AB7">
        <w:rPr>
          <w:rFonts w:ascii="Courier New" w:eastAsia="Times New Roman" w:hAnsi="Courier New" w:cs="Courier New"/>
          <w:color w:val="000000"/>
          <w:sz w:val="18"/>
          <w:szCs w:val="18"/>
          <w:lang w:eastAsia="ru-RU"/>
        </w:rPr>
        <w:fldChar w:fldCharType="begin"/>
      </w:r>
      <w:r w:rsidRPr="00431AB7">
        <w:rPr>
          <w:rFonts w:ascii="Courier New" w:eastAsia="Times New Roman" w:hAnsi="Courier New" w:cs="Courier New"/>
          <w:color w:val="000000"/>
          <w:sz w:val="18"/>
          <w:szCs w:val="18"/>
          <w:lang w:eastAsia="ru-RU"/>
        </w:rPr>
        <w:instrText xml:space="preserve"> HYPERLINK "http://www.vevivi.ru/best/Osobennosti-deyatelnosti-virtualnykh-organizatsii-ref158978.html" \l "_ftnref16" \o "" </w:instrText>
      </w:r>
      <w:r w:rsidRPr="00431AB7">
        <w:rPr>
          <w:rFonts w:ascii="Courier New" w:eastAsia="Times New Roman" w:hAnsi="Courier New" w:cs="Courier New"/>
          <w:color w:val="000000"/>
          <w:sz w:val="18"/>
          <w:szCs w:val="18"/>
          <w:lang w:eastAsia="ru-RU"/>
        </w:rPr>
        <w:fldChar w:fldCharType="separate"/>
      </w:r>
      <w:r w:rsidRPr="00431AB7">
        <w:rPr>
          <w:rFonts w:ascii="Courier New" w:eastAsia="Times New Roman" w:hAnsi="Courier New" w:cs="Courier New"/>
          <w:color w:val="D90000"/>
          <w:sz w:val="18"/>
          <w:szCs w:val="18"/>
          <w:lang w:eastAsia="ru-RU"/>
        </w:rPr>
        <w:t>[16]</w:t>
      </w:r>
      <w:r w:rsidRPr="00431AB7">
        <w:rPr>
          <w:rFonts w:ascii="Courier New" w:eastAsia="Times New Roman" w:hAnsi="Courier New" w:cs="Courier New"/>
          <w:color w:val="000000"/>
          <w:sz w:val="18"/>
          <w:szCs w:val="18"/>
          <w:lang w:eastAsia="ru-RU"/>
        </w:rPr>
        <w:fldChar w:fldCharType="end"/>
      </w:r>
      <w:bookmarkEnd w:id="61"/>
      <w:r w:rsidRPr="00431AB7">
        <w:rPr>
          <w:rFonts w:ascii="Courier New" w:eastAsia="Times New Roman" w:hAnsi="Courier New" w:cs="Courier New"/>
          <w:color w:val="000000"/>
          <w:sz w:val="18"/>
          <w:szCs w:val="18"/>
          <w:lang w:eastAsia="ru-RU"/>
        </w:rPr>
        <w:t> Катаев А.В. Виртуальные предприятия – новая ступень в организации НИОКР // Стратегические аспекты управления НИОКР в условиях глобальной конкуренции: Отчет по НИР №01.2.00100692. Таганрог: ТРТУ, 2001.С.71.</w:t>
      </w:r>
    </w:p>
    <w:bookmarkStart w:id="62" w:name="_ftn17"/>
    <w:p w:rsidR="00431AB7" w:rsidRPr="00431AB7" w:rsidRDefault="00431AB7" w:rsidP="00431AB7">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431AB7">
        <w:rPr>
          <w:rFonts w:ascii="Courier New" w:eastAsia="Times New Roman" w:hAnsi="Courier New" w:cs="Courier New"/>
          <w:color w:val="000000"/>
          <w:sz w:val="18"/>
          <w:szCs w:val="18"/>
          <w:lang w:eastAsia="ru-RU"/>
        </w:rPr>
        <w:fldChar w:fldCharType="begin"/>
      </w:r>
      <w:r w:rsidRPr="00431AB7">
        <w:rPr>
          <w:rFonts w:ascii="Courier New" w:eastAsia="Times New Roman" w:hAnsi="Courier New" w:cs="Courier New"/>
          <w:color w:val="000000"/>
          <w:sz w:val="18"/>
          <w:szCs w:val="18"/>
          <w:lang w:eastAsia="ru-RU"/>
        </w:rPr>
        <w:instrText xml:space="preserve"> HYPERLINK "http://www.vevivi.ru/best/Osobennosti-deyatelnosti-virtualnykh-organizatsii-ref158978.html" \l "_ftnref17" \o "" </w:instrText>
      </w:r>
      <w:r w:rsidRPr="00431AB7">
        <w:rPr>
          <w:rFonts w:ascii="Courier New" w:eastAsia="Times New Roman" w:hAnsi="Courier New" w:cs="Courier New"/>
          <w:color w:val="000000"/>
          <w:sz w:val="18"/>
          <w:szCs w:val="18"/>
          <w:lang w:eastAsia="ru-RU"/>
        </w:rPr>
        <w:fldChar w:fldCharType="separate"/>
      </w:r>
      <w:r w:rsidRPr="00431AB7">
        <w:rPr>
          <w:rFonts w:ascii="Courier New" w:eastAsia="Times New Roman" w:hAnsi="Courier New" w:cs="Courier New"/>
          <w:color w:val="D90000"/>
          <w:sz w:val="18"/>
          <w:szCs w:val="18"/>
          <w:lang w:eastAsia="ru-RU"/>
        </w:rPr>
        <w:t>[17]</w:t>
      </w:r>
      <w:r w:rsidRPr="00431AB7">
        <w:rPr>
          <w:rFonts w:ascii="Courier New" w:eastAsia="Times New Roman" w:hAnsi="Courier New" w:cs="Courier New"/>
          <w:color w:val="000000"/>
          <w:sz w:val="18"/>
          <w:szCs w:val="18"/>
          <w:lang w:eastAsia="ru-RU"/>
        </w:rPr>
        <w:fldChar w:fldCharType="end"/>
      </w:r>
      <w:bookmarkEnd w:id="62"/>
      <w:r w:rsidRPr="00431AB7">
        <w:rPr>
          <w:rFonts w:ascii="Courier New" w:eastAsia="Times New Roman" w:hAnsi="Courier New" w:cs="Courier New"/>
          <w:color w:val="000000"/>
          <w:sz w:val="18"/>
          <w:szCs w:val="18"/>
          <w:lang w:eastAsia="ru-RU"/>
        </w:rPr>
        <w:t> Г.Я. Гольдштейн Стратегический инновационный менеджмент: тенденции, технологии, практика. Таганрог: Изд-во ТРТУ, 2002 глава 6.</w:t>
      </w:r>
    </w:p>
    <w:bookmarkStart w:id="63" w:name="_ftn18"/>
    <w:p w:rsidR="00431AB7" w:rsidRPr="00431AB7" w:rsidRDefault="00431AB7" w:rsidP="00431AB7">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431AB7">
        <w:rPr>
          <w:rFonts w:ascii="Courier New" w:eastAsia="Times New Roman" w:hAnsi="Courier New" w:cs="Courier New"/>
          <w:color w:val="000000"/>
          <w:sz w:val="18"/>
          <w:szCs w:val="18"/>
          <w:lang w:eastAsia="ru-RU"/>
        </w:rPr>
        <w:fldChar w:fldCharType="begin"/>
      </w:r>
      <w:r w:rsidRPr="00431AB7">
        <w:rPr>
          <w:rFonts w:ascii="Courier New" w:eastAsia="Times New Roman" w:hAnsi="Courier New" w:cs="Courier New"/>
          <w:color w:val="000000"/>
          <w:sz w:val="18"/>
          <w:szCs w:val="18"/>
          <w:lang w:eastAsia="ru-RU"/>
        </w:rPr>
        <w:instrText xml:space="preserve"> HYPERLINK "http://www.vevivi.ru/best/Osobennosti-deyatelnosti-virtualnykh-organizatsii-ref158978.html" \l "_ftnref18" \o "" </w:instrText>
      </w:r>
      <w:r w:rsidRPr="00431AB7">
        <w:rPr>
          <w:rFonts w:ascii="Courier New" w:eastAsia="Times New Roman" w:hAnsi="Courier New" w:cs="Courier New"/>
          <w:color w:val="000000"/>
          <w:sz w:val="18"/>
          <w:szCs w:val="18"/>
          <w:lang w:eastAsia="ru-RU"/>
        </w:rPr>
        <w:fldChar w:fldCharType="separate"/>
      </w:r>
      <w:r w:rsidRPr="00431AB7">
        <w:rPr>
          <w:rFonts w:ascii="Courier New" w:eastAsia="Times New Roman" w:hAnsi="Courier New" w:cs="Courier New"/>
          <w:color w:val="D90000"/>
          <w:sz w:val="18"/>
          <w:szCs w:val="18"/>
          <w:lang w:eastAsia="ru-RU"/>
        </w:rPr>
        <w:t>[18]</w:t>
      </w:r>
      <w:r w:rsidRPr="00431AB7">
        <w:rPr>
          <w:rFonts w:ascii="Courier New" w:eastAsia="Times New Roman" w:hAnsi="Courier New" w:cs="Courier New"/>
          <w:color w:val="000000"/>
          <w:sz w:val="18"/>
          <w:szCs w:val="18"/>
          <w:lang w:eastAsia="ru-RU"/>
        </w:rPr>
        <w:fldChar w:fldCharType="end"/>
      </w:r>
      <w:bookmarkEnd w:id="63"/>
      <w:r w:rsidRPr="00431AB7">
        <w:rPr>
          <w:rFonts w:ascii="Courier New" w:eastAsia="Times New Roman" w:hAnsi="Courier New" w:cs="Courier New"/>
          <w:color w:val="000000"/>
          <w:sz w:val="18"/>
          <w:szCs w:val="18"/>
          <w:lang w:eastAsia="ru-RU"/>
        </w:rPr>
        <w:t> </w:t>
      </w:r>
      <w:proofErr w:type="spellStart"/>
      <w:r w:rsidRPr="00431AB7">
        <w:rPr>
          <w:rFonts w:ascii="Courier New" w:eastAsia="Times New Roman" w:hAnsi="Courier New" w:cs="Courier New"/>
          <w:color w:val="000000"/>
          <w:sz w:val="18"/>
          <w:szCs w:val="18"/>
          <w:lang w:eastAsia="ru-RU"/>
        </w:rPr>
        <w:t>Шингур</w:t>
      </w:r>
      <w:proofErr w:type="spellEnd"/>
      <w:r w:rsidRPr="00431AB7">
        <w:rPr>
          <w:rFonts w:ascii="Courier New" w:eastAsia="Times New Roman" w:hAnsi="Courier New" w:cs="Courier New"/>
          <w:color w:val="000000"/>
          <w:sz w:val="18"/>
          <w:szCs w:val="18"/>
          <w:lang w:eastAsia="ru-RU"/>
        </w:rPr>
        <w:t xml:space="preserve"> М.В. Виртуальные формы организации инновационного бизнеса. [Электронный ресурс] Режим доступа: http://www.novekolo.info/ru/news/publications.</w:t>
      </w:r>
    </w:p>
    <w:bookmarkStart w:id="64" w:name="_ftn19"/>
    <w:p w:rsidR="00431AB7" w:rsidRPr="00431AB7" w:rsidRDefault="00431AB7" w:rsidP="00431AB7">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431AB7">
        <w:rPr>
          <w:rFonts w:ascii="Courier New" w:eastAsia="Times New Roman" w:hAnsi="Courier New" w:cs="Courier New"/>
          <w:color w:val="000000"/>
          <w:sz w:val="18"/>
          <w:szCs w:val="18"/>
          <w:lang w:eastAsia="ru-RU"/>
        </w:rPr>
        <w:lastRenderedPageBreak/>
        <w:fldChar w:fldCharType="begin"/>
      </w:r>
      <w:r w:rsidRPr="00431AB7">
        <w:rPr>
          <w:rFonts w:ascii="Courier New" w:eastAsia="Times New Roman" w:hAnsi="Courier New" w:cs="Courier New"/>
          <w:color w:val="000000"/>
          <w:sz w:val="18"/>
          <w:szCs w:val="18"/>
          <w:lang w:eastAsia="ru-RU"/>
        </w:rPr>
        <w:instrText xml:space="preserve"> HYPERLINK "http://www.vevivi.ru/best/Osobennosti-deyatelnosti-virtualnykh-organizatsii-ref158978.html" \l "_ftnref19" \o "" </w:instrText>
      </w:r>
      <w:r w:rsidRPr="00431AB7">
        <w:rPr>
          <w:rFonts w:ascii="Courier New" w:eastAsia="Times New Roman" w:hAnsi="Courier New" w:cs="Courier New"/>
          <w:color w:val="000000"/>
          <w:sz w:val="18"/>
          <w:szCs w:val="18"/>
          <w:lang w:eastAsia="ru-RU"/>
        </w:rPr>
        <w:fldChar w:fldCharType="separate"/>
      </w:r>
      <w:r w:rsidRPr="00431AB7">
        <w:rPr>
          <w:rFonts w:ascii="Courier New" w:eastAsia="Times New Roman" w:hAnsi="Courier New" w:cs="Courier New"/>
          <w:color w:val="D90000"/>
          <w:sz w:val="18"/>
          <w:szCs w:val="18"/>
          <w:lang w:eastAsia="ru-RU"/>
        </w:rPr>
        <w:t>[19]</w:t>
      </w:r>
      <w:r w:rsidRPr="00431AB7">
        <w:rPr>
          <w:rFonts w:ascii="Courier New" w:eastAsia="Times New Roman" w:hAnsi="Courier New" w:cs="Courier New"/>
          <w:color w:val="000000"/>
          <w:sz w:val="18"/>
          <w:szCs w:val="18"/>
          <w:lang w:eastAsia="ru-RU"/>
        </w:rPr>
        <w:fldChar w:fldCharType="end"/>
      </w:r>
      <w:bookmarkEnd w:id="64"/>
      <w:r w:rsidRPr="00431AB7">
        <w:rPr>
          <w:rFonts w:ascii="Courier New" w:eastAsia="Times New Roman" w:hAnsi="Courier New" w:cs="Courier New"/>
          <w:color w:val="000000"/>
          <w:sz w:val="18"/>
          <w:szCs w:val="18"/>
          <w:lang w:eastAsia="ru-RU"/>
        </w:rPr>
        <w:t> A.M. Соколова, Н.И. Геращенко. Электронная коммерция  мировой и российский опыт. М. ЗАО «Издательство «Открытые системы» 2000.[Электронный ресурс]</w:t>
      </w:r>
      <w:proofErr w:type="gramStart"/>
      <w:r w:rsidRPr="00431AB7">
        <w:rPr>
          <w:rFonts w:ascii="Courier New" w:eastAsia="Times New Roman" w:hAnsi="Courier New" w:cs="Courier New"/>
          <w:color w:val="000000"/>
          <w:sz w:val="18"/>
          <w:szCs w:val="18"/>
          <w:lang w:eastAsia="ru-RU"/>
        </w:rPr>
        <w:t>.Р</w:t>
      </w:r>
      <w:proofErr w:type="gramEnd"/>
      <w:r w:rsidRPr="00431AB7">
        <w:rPr>
          <w:rFonts w:ascii="Courier New" w:eastAsia="Times New Roman" w:hAnsi="Courier New" w:cs="Courier New"/>
          <w:color w:val="000000"/>
          <w:sz w:val="18"/>
          <w:szCs w:val="18"/>
          <w:lang w:eastAsia="ru-RU"/>
        </w:rPr>
        <w:t>ежим доступа: http://www.pravo.vuzlib.net/</w:t>
      </w:r>
    </w:p>
    <w:bookmarkStart w:id="65" w:name="_ftn20"/>
    <w:p w:rsidR="00431AB7" w:rsidRPr="00431AB7" w:rsidRDefault="00431AB7" w:rsidP="00431AB7">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431AB7">
        <w:rPr>
          <w:rFonts w:ascii="Courier New" w:eastAsia="Times New Roman" w:hAnsi="Courier New" w:cs="Courier New"/>
          <w:color w:val="000000"/>
          <w:sz w:val="18"/>
          <w:szCs w:val="18"/>
          <w:lang w:eastAsia="ru-RU"/>
        </w:rPr>
        <w:fldChar w:fldCharType="begin"/>
      </w:r>
      <w:r w:rsidRPr="00431AB7">
        <w:rPr>
          <w:rFonts w:ascii="Courier New" w:eastAsia="Times New Roman" w:hAnsi="Courier New" w:cs="Courier New"/>
          <w:color w:val="000000"/>
          <w:sz w:val="18"/>
          <w:szCs w:val="18"/>
          <w:lang w:eastAsia="ru-RU"/>
        </w:rPr>
        <w:instrText xml:space="preserve"> HYPERLINK "http://www.vevivi.ru/best/Osobennosti-deyatelnosti-virtualnykh-organizatsii-ref158978.html" \l "_ftnref20" \o "" </w:instrText>
      </w:r>
      <w:r w:rsidRPr="00431AB7">
        <w:rPr>
          <w:rFonts w:ascii="Courier New" w:eastAsia="Times New Roman" w:hAnsi="Courier New" w:cs="Courier New"/>
          <w:color w:val="000000"/>
          <w:sz w:val="18"/>
          <w:szCs w:val="18"/>
          <w:lang w:eastAsia="ru-RU"/>
        </w:rPr>
        <w:fldChar w:fldCharType="separate"/>
      </w:r>
      <w:r w:rsidRPr="00431AB7">
        <w:rPr>
          <w:rFonts w:ascii="Courier New" w:eastAsia="Times New Roman" w:hAnsi="Courier New" w:cs="Courier New"/>
          <w:color w:val="D90000"/>
          <w:sz w:val="18"/>
          <w:szCs w:val="18"/>
          <w:lang w:eastAsia="ru-RU"/>
        </w:rPr>
        <w:t>[20]</w:t>
      </w:r>
      <w:r w:rsidRPr="00431AB7">
        <w:rPr>
          <w:rFonts w:ascii="Courier New" w:eastAsia="Times New Roman" w:hAnsi="Courier New" w:cs="Courier New"/>
          <w:color w:val="000000"/>
          <w:sz w:val="18"/>
          <w:szCs w:val="18"/>
          <w:lang w:eastAsia="ru-RU"/>
        </w:rPr>
        <w:fldChar w:fldCharType="end"/>
      </w:r>
      <w:bookmarkEnd w:id="65"/>
      <w:r w:rsidRPr="00431AB7">
        <w:rPr>
          <w:rFonts w:ascii="Courier New" w:eastAsia="Times New Roman" w:hAnsi="Courier New" w:cs="Courier New"/>
          <w:color w:val="000000"/>
          <w:sz w:val="18"/>
          <w:szCs w:val="18"/>
          <w:lang w:eastAsia="ru-RU"/>
        </w:rPr>
        <w:t> Соколова А. Н., Геращенко Н. И. Электронная коммерция: мировой и российский опыт. – М.: Открытие системы, 2000, стр. 41</w:t>
      </w:r>
    </w:p>
    <w:bookmarkStart w:id="66" w:name="_ftn21"/>
    <w:p w:rsidR="00431AB7" w:rsidRPr="00431AB7" w:rsidRDefault="00431AB7" w:rsidP="00431AB7">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431AB7">
        <w:rPr>
          <w:rFonts w:ascii="Courier New" w:eastAsia="Times New Roman" w:hAnsi="Courier New" w:cs="Courier New"/>
          <w:color w:val="000000"/>
          <w:sz w:val="18"/>
          <w:szCs w:val="18"/>
          <w:lang w:eastAsia="ru-RU"/>
        </w:rPr>
        <w:fldChar w:fldCharType="begin"/>
      </w:r>
      <w:r w:rsidRPr="00431AB7">
        <w:rPr>
          <w:rFonts w:ascii="Courier New" w:eastAsia="Times New Roman" w:hAnsi="Courier New" w:cs="Courier New"/>
          <w:color w:val="000000"/>
          <w:sz w:val="18"/>
          <w:szCs w:val="18"/>
          <w:lang w:eastAsia="ru-RU"/>
        </w:rPr>
        <w:instrText xml:space="preserve"> HYPERLINK "http://www.vevivi.ru/best/Osobennosti-deyatelnosti-virtualnykh-organizatsii-ref158978.html" \l "_ftnref21" \o "" </w:instrText>
      </w:r>
      <w:r w:rsidRPr="00431AB7">
        <w:rPr>
          <w:rFonts w:ascii="Courier New" w:eastAsia="Times New Roman" w:hAnsi="Courier New" w:cs="Courier New"/>
          <w:color w:val="000000"/>
          <w:sz w:val="18"/>
          <w:szCs w:val="18"/>
          <w:lang w:eastAsia="ru-RU"/>
        </w:rPr>
        <w:fldChar w:fldCharType="separate"/>
      </w:r>
      <w:r w:rsidRPr="00431AB7">
        <w:rPr>
          <w:rFonts w:ascii="Courier New" w:eastAsia="Times New Roman" w:hAnsi="Courier New" w:cs="Courier New"/>
          <w:color w:val="D90000"/>
          <w:sz w:val="18"/>
          <w:szCs w:val="18"/>
          <w:lang w:eastAsia="ru-RU"/>
        </w:rPr>
        <w:t>[21]</w:t>
      </w:r>
      <w:r w:rsidRPr="00431AB7">
        <w:rPr>
          <w:rFonts w:ascii="Courier New" w:eastAsia="Times New Roman" w:hAnsi="Courier New" w:cs="Courier New"/>
          <w:color w:val="000000"/>
          <w:sz w:val="18"/>
          <w:szCs w:val="18"/>
          <w:lang w:eastAsia="ru-RU"/>
        </w:rPr>
        <w:fldChar w:fldCharType="end"/>
      </w:r>
      <w:bookmarkEnd w:id="66"/>
      <w:r w:rsidRPr="00431AB7">
        <w:rPr>
          <w:rFonts w:ascii="Courier New" w:eastAsia="Times New Roman" w:hAnsi="Courier New" w:cs="Courier New"/>
          <w:color w:val="000000"/>
          <w:sz w:val="18"/>
          <w:szCs w:val="18"/>
          <w:lang w:eastAsia="ru-RU"/>
        </w:rPr>
        <w:t xml:space="preserve"> Г.Я. Гольдштейн Стратегический инновационный менеджмент: тенденции, технологии, </w:t>
      </w:r>
      <w:proofErr w:type="spellStart"/>
      <w:r w:rsidRPr="00431AB7">
        <w:rPr>
          <w:rFonts w:ascii="Courier New" w:eastAsia="Times New Roman" w:hAnsi="Courier New" w:cs="Courier New"/>
          <w:color w:val="000000"/>
          <w:sz w:val="18"/>
          <w:szCs w:val="18"/>
          <w:lang w:eastAsia="ru-RU"/>
        </w:rPr>
        <w:t>практика</w:t>
      </w:r>
      <w:proofErr w:type="gramStart"/>
      <w:r w:rsidRPr="00431AB7">
        <w:rPr>
          <w:rFonts w:ascii="Courier New" w:eastAsia="Times New Roman" w:hAnsi="Courier New" w:cs="Courier New"/>
          <w:color w:val="000000"/>
          <w:sz w:val="18"/>
          <w:szCs w:val="18"/>
          <w:lang w:eastAsia="ru-RU"/>
        </w:rPr>
        <w:t>.Т</w:t>
      </w:r>
      <w:proofErr w:type="gramEnd"/>
      <w:r w:rsidRPr="00431AB7">
        <w:rPr>
          <w:rFonts w:ascii="Courier New" w:eastAsia="Times New Roman" w:hAnsi="Courier New" w:cs="Courier New"/>
          <w:color w:val="000000"/>
          <w:sz w:val="18"/>
          <w:szCs w:val="18"/>
          <w:lang w:eastAsia="ru-RU"/>
        </w:rPr>
        <w:t>аганрог</w:t>
      </w:r>
      <w:proofErr w:type="spellEnd"/>
      <w:r w:rsidRPr="00431AB7">
        <w:rPr>
          <w:rFonts w:ascii="Courier New" w:eastAsia="Times New Roman" w:hAnsi="Courier New" w:cs="Courier New"/>
          <w:color w:val="000000"/>
          <w:sz w:val="18"/>
          <w:szCs w:val="18"/>
          <w:lang w:eastAsia="ru-RU"/>
        </w:rPr>
        <w:t>: Изд-во ТРТУ, 2002 глава 6. Технологии и практика стратегического инновационного менеджмента глобальных фирм</w:t>
      </w:r>
    </w:p>
    <w:bookmarkStart w:id="67" w:name="_ftn22"/>
    <w:p w:rsidR="00431AB7" w:rsidRPr="00431AB7" w:rsidRDefault="00431AB7" w:rsidP="00431AB7">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431AB7">
        <w:rPr>
          <w:rFonts w:ascii="Courier New" w:eastAsia="Times New Roman" w:hAnsi="Courier New" w:cs="Courier New"/>
          <w:color w:val="000000"/>
          <w:sz w:val="18"/>
          <w:szCs w:val="18"/>
          <w:lang w:eastAsia="ru-RU"/>
        </w:rPr>
        <w:fldChar w:fldCharType="begin"/>
      </w:r>
      <w:r w:rsidRPr="00431AB7">
        <w:rPr>
          <w:rFonts w:ascii="Courier New" w:eastAsia="Times New Roman" w:hAnsi="Courier New" w:cs="Courier New"/>
          <w:color w:val="000000"/>
          <w:sz w:val="18"/>
          <w:szCs w:val="18"/>
          <w:lang w:eastAsia="ru-RU"/>
        </w:rPr>
        <w:instrText xml:space="preserve"> HYPERLINK "http://www.vevivi.ru/best/Osobennosti-deyatelnosti-virtualnykh-organizatsii-ref158978.html" \l "_ftnref22" \o "" </w:instrText>
      </w:r>
      <w:r w:rsidRPr="00431AB7">
        <w:rPr>
          <w:rFonts w:ascii="Courier New" w:eastAsia="Times New Roman" w:hAnsi="Courier New" w:cs="Courier New"/>
          <w:color w:val="000000"/>
          <w:sz w:val="18"/>
          <w:szCs w:val="18"/>
          <w:lang w:eastAsia="ru-RU"/>
        </w:rPr>
        <w:fldChar w:fldCharType="separate"/>
      </w:r>
      <w:r w:rsidRPr="00431AB7">
        <w:rPr>
          <w:rFonts w:ascii="Courier New" w:eastAsia="Times New Roman" w:hAnsi="Courier New" w:cs="Courier New"/>
          <w:color w:val="D90000"/>
          <w:sz w:val="18"/>
          <w:szCs w:val="18"/>
          <w:lang w:eastAsia="ru-RU"/>
        </w:rPr>
        <w:t>[22]</w:t>
      </w:r>
      <w:r w:rsidRPr="00431AB7">
        <w:rPr>
          <w:rFonts w:ascii="Courier New" w:eastAsia="Times New Roman" w:hAnsi="Courier New" w:cs="Courier New"/>
          <w:color w:val="000000"/>
          <w:sz w:val="18"/>
          <w:szCs w:val="18"/>
          <w:lang w:eastAsia="ru-RU"/>
        </w:rPr>
        <w:fldChar w:fldCharType="end"/>
      </w:r>
      <w:bookmarkEnd w:id="67"/>
      <w:r w:rsidRPr="00431AB7">
        <w:rPr>
          <w:rFonts w:ascii="Courier New" w:eastAsia="Times New Roman" w:hAnsi="Courier New" w:cs="Courier New"/>
          <w:color w:val="000000"/>
          <w:sz w:val="18"/>
          <w:szCs w:val="18"/>
          <w:lang w:eastAsia="ru-RU"/>
        </w:rPr>
        <w:t> Катаев А.В. Виртуальные предприятия – новая ступень в организации НИОКР // Стратегические аспекты управления НИОКР в условиях глобальной конкуренции: Отчет по НИР №01.2.00100692. Таганрог: ТРТУ, 2001.С.33.</w:t>
      </w:r>
    </w:p>
    <w:bookmarkStart w:id="68" w:name="_ftn23"/>
    <w:p w:rsidR="00431AB7" w:rsidRPr="00431AB7" w:rsidRDefault="00431AB7" w:rsidP="00431AB7">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r w:rsidRPr="00431AB7">
        <w:rPr>
          <w:rFonts w:ascii="Courier New" w:eastAsia="Times New Roman" w:hAnsi="Courier New" w:cs="Courier New"/>
          <w:color w:val="000000"/>
          <w:sz w:val="18"/>
          <w:szCs w:val="18"/>
          <w:lang w:eastAsia="ru-RU"/>
        </w:rPr>
        <w:fldChar w:fldCharType="begin"/>
      </w:r>
      <w:r w:rsidRPr="00431AB7">
        <w:rPr>
          <w:rFonts w:ascii="Courier New" w:eastAsia="Times New Roman" w:hAnsi="Courier New" w:cs="Courier New"/>
          <w:color w:val="000000"/>
          <w:sz w:val="18"/>
          <w:szCs w:val="18"/>
          <w:lang w:eastAsia="ru-RU"/>
        </w:rPr>
        <w:instrText xml:space="preserve"> HYPERLINK "http://www.vevivi.ru/best/Osobennosti-deyatelnosti-virtualnykh-organizatsii-ref158978.html" \l "_ftnref23" \o "" </w:instrText>
      </w:r>
      <w:r w:rsidRPr="00431AB7">
        <w:rPr>
          <w:rFonts w:ascii="Courier New" w:eastAsia="Times New Roman" w:hAnsi="Courier New" w:cs="Courier New"/>
          <w:color w:val="000000"/>
          <w:sz w:val="18"/>
          <w:szCs w:val="18"/>
          <w:lang w:eastAsia="ru-RU"/>
        </w:rPr>
        <w:fldChar w:fldCharType="separate"/>
      </w:r>
      <w:r w:rsidRPr="00431AB7">
        <w:rPr>
          <w:rFonts w:ascii="Courier New" w:eastAsia="Times New Roman" w:hAnsi="Courier New" w:cs="Courier New"/>
          <w:color w:val="D90000"/>
          <w:sz w:val="18"/>
          <w:szCs w:val="18"/>
          <w:lang w:eastAsia="ru-RU"/>
        </w:rPr>
        <w:t>[23]</w:t>
      </w:r>
      <w:r w:rsidRPr="00431AB7">
        <w:rPr>
          <w:rFonts w:ascii="Courier New" w:eastAsia="Times New Roman" w:hAnsi="Courier New" w:cs="Courier New"/>
          <w:color w:val="000000"/>
          <w:sz w:val="18"/>
          <w:szCs w:val="18"/>
          <w:lang w:eastAsia="ru-RU"/>
        </w:rPr>
        <w:fldChar w:fldCharType="end"/>
      </w:r>
      <w:bookmarkEnd w:id="68"/>
      <w:r w:rsidRPr="00431AB7">
        <w:rPr>
          <w:rFonts w:ascii="Courier New" w:eastAsia="Times New Roman" w:hAnsi="Courier New" w:cs="Courier New"/>
          <w:color w:val="000000"/>
          <w:sz w:val="18"/>
          <w:szCs w:val="18"/>
          <w:lang w:eastAsia="ru-RU"/>
        </w:rPr>
        <w:t> </w:t>
      </w:r>
      <w:proofErr w:type="spellStart"/>
      <w:r w:rsidRPr="00431AB7">
        <w:rPr>
          <w:rFonts w:ascii="Courier New" w:eastAsia="Times New Roman" w:hAnsi="Courier New" w:cs="Courier New"/>
          <w:color w:val="000000"/>
          <w:sz w:val="18"/>
          <w:szCs w:val="18"/>
          <w:lang w:eastAsia="ru-RU"/>
        </w:rPr>
        <w:t>Л.Санкова</w:t>
      </w:r>
      <w:proofErr w:type="spellEnd"/>
      <w:r w:rsidRPr="00431AB7">
        <w:rPr>
          <w:rFonts w:ascii="Courier New" w:eastAsia="Times New Roman" w:hAnsi="Courier New" w:cs="Courier New"/>
          <w:color w:val="000000"/>
          <w:sz w:val="18"/>
          <w:szCs w:val="18"/>
          <w:lang w:eastAsia="ru-RU"/>
        </w:rPr>
        <w:t>. HR-менеджмент в виртуальных организациях. Журнал «Управление персоналом», № 5 за 2007 год</w:t>
      </w:r>
      <w:proofErr w:type="gramStart"/>
      <w:r w:rsidRPr="00431AB7">
        <w:rPr>
          <w:rFonts w:ascii="Courier New" w:eastAsia="Times New Roman" w:hAnsi="Courier New" w:cs="Courier New"/>
          <w:color w:val="000000"/>
          <w:sz w:val="18"/>
          <w:szCs w:val="18"/>
          <w:lang w:eastAsia="ru-RU"/>
        </w:rPr>
        <w:t>.С</w:t>
      </w:r>
      <w:proofErr w:type="gramEnd"/>
      <w:r w:rsidRPr="00431AB7">
        <w:rPr>
          <w:rFonts w:ascii="Courier New" w:eastAsia="Times New Roman" w:hAnsi="Courier New" w:cs="Courier New"/>
          <w:color w:val="000000"/>
          <w:sz w:val="18"/>
          <w:szCs w:val="18"/>
          <w:lang w:eastAsia="ru-RU"/>
        </w:rPr>
        <w:t>.32.</w:t>
      </w:r>
    </w:p>
    <w:p w:rsidR="00431AB7" w:rsidRPr="00BB7A16" w:rsidRDefault="00431AB7" w:rsidP="00BB7A16">
      <w:pPr>
        <w:pBdr>
          <w:top w:val="single" w:sz="6" w:space="8" w:color="CCCCCC"/>
          <w:left w:val="single" w:sz="6" w:space="8" w:color="CCCCCC"/>
          <w:bottom w:val="single" w:sz="6" w:space="8" w:color="CCCCCC"/>
          <w:right w:val="single" w:sz="6" w:space="8" w:color="CCCCCC"/>
        </w:pBdr>
        <w:shd w:val="clear" w:color="auto" w:fill="F9F9F9"/>
        <w:spacing w:before="75" w:after="75" w:line="216" w:lineRule="atLeast"/>
        <w:ind w:left="75" w:right="75"/>
        <w:rPr>
          <w:rFonts w:ascii="Courier New" w:eastAsia="Times New Roman" w:hAnsi="Courier New" w:cs="Courier New"/>
          <w:color w:val="000000"/>
          <w:sz w:val="18"/>
          <w:szCs w:val="18"/>
          <w:lang w:eastAsia="ru-RU"/>
        </w:rPr>
      </w:pPr>
    </w:p>
    <w:p w:rsidR="00BB7A16" w:rsidRDefault="00393EF8" w:rsidP="007E2BFF">
      <w:pPr>
        <w:shd w:val="clear" w:color="auto" w:fill="FFFFFF"/>
        <w:spacing w:after="0" w:line="360" w:lineRule="atLeast"/>
        <w:ind w:firstLine="709"/>
        <w:jc w:val="both"/>
        <w:rPr>
          <w:rFonts w:ascii="Times New Roman" w:eastAsia="Times New Roman" w:hAnsi="Times New Roman" w:cs="Times New Roman"/>
          <w:color w:val="000000"/>
          <w:sz w:val="27"/>
          <w:szCs w:val="27"/>
          <w:lang w:eastAsia="ru-RU"/>
        </w:rPr>
      </w:pPr>
      <w:hyperlink r:id="rId58" w:history="1">
        <w:r w:rsidR="00BB7A16" w:rsidRPr="002F1139">
          <w:rPr>
            <w:rStyle w:val="Hyperlink"/>
            <w:rFonts w:ascii="Times New Roman" w:eastAsia="Times New Roman" w:hAnsi="Times New Roman" w:cs="Times New Roman"/>
            <w:sz w:val="27"/>
            <w:szCs w:val="27"/>
            <w:lang w:eastAsia="ru-RU"/>
          </w:rPr>
          <w:t>http://www.vevivi.ru/best/Osobennosti-deyatelnosti-virtualnykh-organizatsii-ref158978.html</w:t>
        </w:r>
      </w:hyperlink>
    </w:p>
    <w:p w:rsidR="00BB7A16" w:rsidRDefault="00BB7A16" w:rsidP="007E2BFF">
      <w:pPr>
        <w:shd w:val="clear" w:color="auto" w:fill="FFFFFF"/>
        <w:spacing w:after="0" w:line="360" w:lineRule="atLeast"/>
        <w:ind w:firstLine="709"/>
        <w:jc w:val="both"/>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w:t>
      </w:r>
    </w:p>
    <w:p w:rsidR="00BB7A16" w:rsidRDefault="00AE4000" w:rsidP="007E2BFF">
      <w:pPr>
        <w:shd w:val="clear" w:color="auto" w:fill="FFFFFF"/>
        <w:spacing w:after="0" w:line="360" w:lineRule="atLeast"/>
        <w:ind w:firstLine="709"/>
        <w:jc w:val="both"/>
        <w:rPr>
          <w:rFonts w:ascii="Times New Roman" w:eastAsia="Times New Roman" w:hAnsi="Times New Roman" w:cs="Times New Roman"/>
          <w:color w:val="000000"/>
          <w:sz w:val="27"/>
          <w:szCs w:val="27"/>
          <w:lang w:eastAsia="ru-RU"/>
        </w:rPr>
      </w:pPr>
      <w:r>
        <w:rPr>
          <w:noProof/>
          <w:lang w:eastAsia="ru-RU"/>
        </w:rPr>
        <w:drawing>
          <wp:inline distT="0" distB="0" distL="0" distR="0" wp14:anchorId="4463749B" wp14:editId="367D4842">
            <wp:extent cx="4174435" cy="272729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9"/>
                    <a:srcRect l="5217" t="11037" r="24499" b="31563"/>
                    <a:stretch/>
                  </pic:blipFill>
                  <pic:spPr bwMode="auto">
                    <a:xfrm>
                      <a:off x="0" y="0"/>
                      <a:ext cx="4175157" cy="2727770"/>
                    </a:xfrm>
                    <a:prstGeom prst="rect">
                      <a:avLst/>
                    </a:prstGeom>
                    <a:ln>
                      <a:noFill/>
                    </a:ln>
                    <a:extLst>
                      <a:ext uri="{53640926-AAD7-44D8-BBD7-CCE9431645EC}">
                        <a14:shadowObscured xmlns:a14="http://schemas.microsoft.com/office/drawing/2010/main"/>
                      </a:ext>
                    </a:extLst>
                  </pic:spPr>
                </pic:pic>
              </a:graphicData>
            </a:graphic>
          </wp:inline>
        </w:drawing>
      </w:r>
    </w:p>
    <w:p w:rsidR="00AE4000" w:rsidRDefault="00393EF8" w:rsidP="007E2BFF">
      <w:pPr>
        <w:shd w:val="clear" w:color="auto" w:fill="FFFFFF"/>
        <w:spacing w:after="0" w:line="360" w:lineRule="atLeast"/>
        <w:ind w:firstLine="709"/>
        <w:jc w:val="both"/>
        <w:rPr>
          <w:rFonts w:ascii="Times New Roman" w:eastAsia="Times New Roman" w:hAnsi="Times New Roman" w:cs="Times New Roman"/>
          <w:color w:val="000000"/>
          <w:sz w:val="27"/>
          <w:szCs w:val="27"/>
          <w:lang w:eastAsia="ru-RU"/>
        </w:rPr>
      </w:pPr>
      <w:hyperlink r:id="rId60" w:history="1">
        <w:r w:rsidR="00AE4000" w:rsidRPr="00160DB4">
          <w:rPr>
            <w:rStyle w:val="Hyperlink"/>
            <w:rFonts w:ascii="Times New Roman" w:eastAsia="Times New Roman" w:hAnsi="Times New Roman" w:cs="Times New Roman"/>
            <w:sz w:val="27"/>
            <w:szCs w:val="27"/>
            <w:lang w:eastAsia="ru-RU"/>
          </w:rPr>
          <w:t>http://www.docme.ru/doc/544958/virtual._nye-predpriyatiya</w:t>
        </w:r>
      </w:hyperlink>
    </w:p>
    <w:p w:rsidR="00AE4000" w:rsidRDefault="00AE4000" w:rsidP="007E2BFF">
      <w:pPr>
        <w:shd w:val="clear" w:color="auto" w:fill="FFFFFF"/>
        <w:spacing w:after="0" w:line="360" w:lineRule="atLeast"/>
        <w:ind w:firstLine="709"/>
        <w:jc w:val="both"/>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w:t>
      </w:r>
    </w:p>
    <w:p w:rsidR="00C038F6" w:rsidRPr="00C038F6" w:rsidRDefault="00C038F6" w:rsidP="00C038F6">
      <w:pPr>
        <w:shd w:val="clear" w:color="auto" w:fill="FFFFFF"/>
        <w:spacing w:before="75" w:after="75" w:line="240" w:lineRule="auto"/>
        <w:outlineLvl w:val="2"/>
        <w:rPr>
          <w:rFonts w:ascii="Tahoma" w:eastAsia="Times New Roman" w:hAnsi="Tahoma" w:cs="Tahoma"/>
          <w:b/>
          <w:bCs/>
          <w:color w:val="000000"/>
          <w:sz w:val="24"/>
          <w:szCs w:val="24"/>
          <w:lang w:eastAsia="ru-RU"/>
        </w:rPr>
      </w:pPr>
      <w:proofErr w:type="spellStart"/>
      <w:r w:rsidRPr="00C038F6">
        <w:rPr>
          <w:rFonts w:ascii="Tahoma" w:eastAsia="Times New Roman" w:hAnsi="Tahoma" w:cs="Tahoma"/>
          <w:b/>
          <w:bCs/>
          <w:color w:val="000000"/>
          <w:sz w:val="24"/>
          <w:szCs w:val="24"/>
          <w:lang w:eastAsia="ru-RU"/>
        </w:rPr>
        <w:t>Мультиагентный</w:t>
      </w:r>
      <w:proofErr w:type="spellEnd"/>
      <w:r w:rsidRPr="00C038F6">
        <w:rPr>
          <w:rFonts w:ascii="Tahoma" w:eastAsia="Times New Roman" w:hAnsi="Tahoma" w:cs="Tahoma"/>
          <w:b/>
          <w:bCs/>
          <w:color w:val="000000"/>
          <w:sz w:val="24"/>
          <w:szCs w:val="24"/>
          <w:lang w:eastAsia="ru-RU"/>
        </w:rPr>
        <w:t xml:space="preserve"> подход</w:t>
      </w:r>
    </w:p>
    <w:p w:rsidR="00C038F6" w:rsidRPr="00C038F6" w:rsidRDefault="00C038F6" w:rsidP="00C038F6">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038F6">
        <w:rPr>
          <w:rFonts w:ascii="Tahoma" w:eastAsia="Times New Roman" w:hAnsi="Tahoma" w:cs="Tahoma"/>
          <w:color w:val="000000"/>
          <w:sz w:val="18"/>
          <w:szCs w:val="18"/>
          <w:lang w:eastAsia="ru-RU"/>
        </w:rPr>
        <w:t xml:space="preserve">В основе </w:t>
      </w:r>
      <w:proofErr w:type="spellStart"/>
      <w:r w:rsidRPr="00C038F6">
        <w:rPr>
          <w:rFonts w:ascii="Tahoma" w:eastAsia="Times New Roman" w:hAnsi="Tahoma" w:cs="Tahoma"/>
          <w:color w:val="000000"/>
          <w:sz w:val="18"/>
          <w:szCs w:val="18"/>
          <w:lang w:eastAsia="ru-RU"/>
        </w:rPr>
        <w:t>мультиагентного</w:t>
      </w:r>
      <w:proofErr w:type="spellEnd"/>
      <w:r w:rsidRPr="00C038F6">
        <w:rPr>
          <w:rFonts w:ascii="Tahoma" w:eastAsia="Times New Roman" w:hAnsi="Tahoma" w:cs="Tahoma"/>
          <w:color w:val="000000"/>
          <w:sz w:val="18"/>
          <w:szCs w:val="18"/>
          <w:lang w:eastAsia="ru-RU"/>
        </w:rPr>
        <w:t xml:space="preserve"> подхода лежит понятие мобильного программного агента, который реализован и функционирует как самостоятельная специализированная компьютерная </w:t>
      </w:r>
      <w:bookmarkStart w:id="69" w:name="keyword2"/>
      <w:bookmarkEnd w:id="69"/>
      <w:r w:rsidRPr="00C038F6">
        <w:rPr>
          <w:rFonts w:ascii="Tahoma" w:eastAsia="Times New Roman" w:hAnsi="Tahoma" w:cs="Tahoma"/>
          <w:i/>
          <w:iCs/>
          <w:color w:val="000000"/>
          <w:sz w:val="18"/>
          <w:szCs w:val="18"/>
          <w:lang w:eastAsia="ru-RU"/>
        </w:rPr>
        <w:t>программа</w:t>
      </w:r>
      <w:r w:rsidRPr="00C038F6">
        <w:rPr>
          <w:rFonts w:ascii="Tahoma" w:eastAsia="Times New Roman" w:hAnsi="Tahoma" w:cs="Tahoma"/>
          <w:color w:val="000000"/>
          <w:sz w:val="18"/>
          <w:szCs w:val="18"/>
          <w:lang w:eastAsia="ru-RU"/>
        </w:rPr>
        <w:t> или элемент искусственного интеллекта.</w:t>
      </w:r>
    </w:p>
    <w:p w:rsidR="00C038F6" w:rsidRPr="00C038F6" w:rsidRDefault="00C038F6" w:rsidP="00C038F6">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038F6">
        <w:rPr>
          <w:rFonts w:ascii="Tahoma" w:eastAsia="Times New Roman" w:hAnsi="Tahoma" w:cs="Tahoma"/>
          <w:color w:val="000000"/>
          <w:sz w:val="18"/>
          <w:szCs w:val="18"/>
          <w:lang w:eastAsia="ru-RU"/>
        </w:rPr>
        <w:t>Изначально, до появления соответствующих информационных технологий, "</w:t>
      </w:r>
      <w:bookmarkStart w:id="70" w:name="keyword3"/>
      <w:bookmarkEnd w:id="70"/>
      <w:r w:rsidRPr="00C038F6">
        <w:rPr>
          <w:rFonts w:ascii="Tahoma" w:eastAsia="Times New Roman" w:hAnsi="Tahoma" w:cs="Tahoma"/>
          <w:i/>
          <w:iCs/>
          <w:color w:val="000000"/>
          <w:sz w:val="18"/>
          <w:szCs w:val="18"/>
          <w:lang w:eastAsia="ru-RU"/>
        </w:rPr>
        <w:t>агент</w:t>
      </w:r>
      <w:r w:rsidRPr="00C038F6">
        <w:rPr>
          <w:rFonts w:ascii="Tahoma" w:eastAsia="Times New Roman" w:hAnsi="Tahoma" w:cs="Tahoma"/>
          <w:color w:val="000000"/>
          <w:sz w:val="18"/>
          <w:szCs w:val="18"/>
          <w:lang w:eastAsia="ru-RU"/>
        </w:rPr>
        <w:t xml:space="preserve">" был человеком, которому делегировалась часть полномочий – как в выполнении конкретных функций, так и в принятии решений. </w:t>
      </w:r>
      <w:proofErr w:type="gramStart"/>
      <w:r w:rsidRPr="00C038F6">
        <w:rPr>
          <w:rFonts w:ascii="Tahoma" w:eastAsia="Times New Roman" w:hAnsi="Tahoma" w:cs="Tahoma"/>
          <w:color w:val="000000"/>
          <w:sz w:val="18"/>
          <w:szCs w:val="18"/>
          <w:lang w:eastAsia="ru-RU"/>
        </w:rPr>
        <w:t xml:space="preserve">В первых (не компьютерных) </w:t>
      </w:r>
      <w:proofErr w:type="spellStart"/>
      <w:r w:rsidRPr="00C038F6">
        <w:rPr>
          <w:rFonts w:ascii="Tahoma" w:eastAsia="Times New Roman" w:hAnsi="Tahoma" w:cs="Tahoma"/>
          <w:color w:val="000000"/>
          <w:sz w:val="18"/>
          <w:szCs w:val="18"/>
          <w:lang w:eastAsia="ru-RU"/>
        </w:rPr>
        <w:t>мультиагентных</w:t>
      </w:r>
      <w:proofErr w:type="spellEnd"/>
      <w:r w:rsidRPr="00C038F6">
        <w:rPr>
          <w:rFonts w:ascii="Tahoma" w:eastAsia="Times New Roman" w:hAnsi="Tahoma" w:cs="Tahoma"/>
          <w:color w:val="000000"/>
          <w:sz w:val="18"/>
          <w:szCs w:val="18"/>
          <w:lang w:eastAsia="ru-RU"/>
        </w:rPr>
        <w:t xml:space="preserve"> системах агенты представляли сотрудников компаний, от имени и </w:t>
      </w:r>
      <w:bookmarkStart w:id="71" w:name="keyword4"/>
      <w:bookmarkEnd w:id="71"/>
      <w:r w:rsidRPr="00C038F6">
        <w:rPr>
          <w:rFonts w:ascii="Tahoma" w:eastAsia="Times New Roman" w:hAnsi="Tahoma" w:cs="Tahoma"/>
          <w:i/>
          <w:iCs/>
          <w:color w:val="000000"/>
          <w:sz w:val="18"/>
          <w:szCs w:val="18"/>
          <w:lang w:eastAsia="ru-RU"/>
        </w:rPr>
        <w:t>по</w:t>
      </w:r>
      <w:r w:rsidRPr="00C038F6">
        <w:rPr>
          <w:rFonts w:ascii="Tahoma" w:eastAsia="Times New Roman" w:hAnsi="Tahoma" w:cs="Tahoma"/>
          <w:color w:val="000000"/>
          <w:sz w:val="18"/>
          <w:szCs w:val="18"/>
          <w:lang w:eastAsia="ru-RU"/>
        </w:rPr>
        <w:t> поручению которых они взаимодействовали между собой при выполнении определенной задачи – например, представители покупателя и продавца в торговой сети или в других видах бизнеса).</w:t>
      </w:r>
      <w:proofErr w:type="gramEnd"/>
      <w:r w:rsidRPr="00C038F6">
        <w:rPr>
          <w:rFonts w:ascii="Tahoma" w:eastAsia="Times New Roman" w:hAnsi="Tahoma" w:cs="Tahoma"/>
          <w:color w:val="000000"/>
          <w:sz w:val="18"/>
          <w:szCs w:val="18"/>
          <w:lang w:eastAsia="ru-RU"/>
        </w:rPr>
        <w:t xml:space="preserve"> Такие системы наследовали многие черты "бюрократической" организации, включая централизацию управления, статичную структуру и узкоспециализированную </w:t>
      </w:r>
      <w:proofErr w:type="spellStart"/>
      <w:r w:rsidRPr="00C038F6">
        <w:rPr>
          <w:rFonts w:ascii="Tahoma" w:eastAsia="Times New Roman" w:hAnsi="Tahoma" w:cs="Tahoma"/>
          <w:color w:val="000000"/>
          <w:sz w:val="18"/>
          <w:szCs w:val="18"/>
          <w:lang w:eastAsia="ru-RU"/>
        </w:rPr>
        <w:t>агентную</w:t>
      </w:r>
      <w:proofErr w:type="spellEnd"/>
      <w:r w:rsidRPr="00C038F6">
        <w:rPr>
          <w:rFonts w:ascii="Tahoma" w:eastAsia="Times New Roman" w:hAnsi="Tahoma" w:cs="Tahoma"/>
          <w:color w:val="000000"/>
          <w:sz w:val="18"/>
          <w:szCs w:val="18"/>
          <w:lang w:eastAsia="ru-RU"/>
        </w:rPr>
        <w:t xml:space="preserve"> функциональность. В частности, базовый </w:t>
      </w:r>
      <w:bookmarkStart w:id="72" w:name="keyword5"/>
      <w:bookmarkEnd w:id="72"/>
      <w:r w:rsidRPr="00C038F6">
        <w:rPr>
          <w:rFonts w:ascii="Tahoma" w:eastAsia="Times New Roman" w:hAnsi="Tahoma" w:cs="Tahoma"/>
          <w:i/>
          <w:iCs/>
          <w:color w:val="000000"/>
          <w:sz w:val="18"/>
          <w:szCs w:val="18"/>
          <w:lang w:eastAsia="ru-RU"/>
        </w:rPr>
        <w:t>агент</w:t>
      </w:r>
      <w:r w:rsidRPr="00C038F6">
        <w:rPr>
          <w:rFonts w:ascii="Tahoma" w:eastAsia="Times New Roman" w:hAnsi="Tahoma" w:cs="Tahoma"/>
          <w:color w:val="000000"/>
          <w:sz w:val="18"/>
          <w:szCs w:val="18"/>
          <w:lang w:eastAsia="ru-RU"/>
        </w:rPr>
        <w:t> (резидент) получал задачу, декомпозировал её и распределял подзадачи между другими агентами, после чего получал результат и принимал решение – при этом, как правило, большинство агентов занимались исключительно сбором и поставкой информации.</w:t>
      </w:r>
    </w:p>
    <w:p w:rsidR="00C038F6" w:rsidRPr="00C038F6" w:rsidRDefault="00C038F6" w:rsidP="00C038F6">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038F6">
        <w:rPr>
          <w:rFonts w:ascii="Tahoma" w:eastAsia="Times New Roman" w:hAnsi="Tahoma" w:cs="Tahoma"/>
          <w:color w:val="000000"/>
          <w:sz w:val="18"/>
          <w:szCs w:val="18"/>
          <w:lang w:eastAsia="ru-RU"/>
        </w:rPr>
        <w:lastRenderedPageBreak/>
        <w:t>На смену таким системам, копирующим централизованную иерархию, быстро пришли распределенные системы, в которых знания и ресурсы распределялись между достаточно "самостоятельными" агентами, но сохранялся общий орган командного управления, принимающий решения в критических или конфликтных ситуациях. Дальнейшим шагом в этом направлении стала </w:t>
      </w:r>
      <w:bookmarkStart w:id="73" w:name="keyword6"/>
      <w:bookmarkEnd w:id="73"/>
      <w:proofErr w:type="spellStart"/>
      <w:r w:rsidRPr="00C038F6">
        <w:rPr>
          <w:rFonts w:ascii="Tahoma" w:eastAsia="Times New Roman" w:hAnsi="Tahoma" w:cs="Tahoma"/>
          <w:i/>
          <w:iCs/>
          <w:color w:val="000000"/>
          <w:sz w:val="18"/>
          <w:szCs w:val="18"/>
          <w:lang w:eastAsia="ru-RU"/>
        </w:rPr>
        <w:t>парадигма</w:t>
      </w:r>
      <w:r w:rsidRPr="00C038F6">
        <w:rPr>
          <w:rFonts w:ascii="Tahoma" w:eastAsia="Times New Roman" w:hAnsi="Tahoma" w:cs="Tahoma"/>
          <w:color w:val="000000"/>
          <w:sz w:val="18"/>
          <w:szCs w:val="18"/>
          <w:lang w:eastAsia="ru-RU"/>
        </w:rPr>
        <w:t>полностью</w:t>
      </w:r>
      <w:proofErr w:type="spellEnd"/>
      <w:r w:rsidRPr="00C038F6">
        <w:rPr>
          <w:rFonts w:ascii="Tahoma" w:eastAsia="Times New Roman" w:hAnsi="Tahoma" w:cs="Tahoma"/>
          <w:color w:val="000000"/>
          <w:sz w:val="18"/>
          <w:szCs w:val="18"/>
          <w:lang w:eastAsia="ru-RU"/>
        </w:rPr>
        <w:t xml:space="preserve"> децентрализованных систем, в которых управление происходит только за счет локальных взаимодействий между агентами. При этом узкая функциональная ориентация агента на решение какой-то одной отдельной части "общей" задачи постепенно стала уступать </w:t>
      </w:r>
      <w:bookmarkStart w:id="74" w:name="keyword7"/>
      <w:bookmarkEnd w:id="74"/>
      <w:r w:rsidRPr="00C038F6">
        <w:rPr>
          <w:rFonts w:ascii="Tahoma" w:eastAsia="Times New Roman" w:hAnsi="Tahoma" w:cs="Tahoma"/>
          <w:i/>
          <w:iCs/>
          <w:color w:val="000000"/>
          <w:sz w:val="18"/>
          <w:szCs w:val="18"/>
          <w:lang w:eastAsia="ru-RU"/>
        </w:rPr>
        <w:t>место</w:t>
      </w:r>
      <w:r w:rsidRPr="00C038F6">
        <w:rPr>
          <w:rFonts w:ascii="Tahoma" w:eastAsia="Times New Roman" w:hAnsi="Tahoma" w:cs="Tahoma"/>
          <w:color w:val="000000"/>
          <w:sz w:val="18"/>
          <w:szCs w:val="18"/>
          <w:lang w:eastAsia="ru-RU"/>
        </w:rPr>
        <w:t> универсальной целостности (автономности). Примерами таких децентрализованных организаций отчасти могут служить колонии насекомых, например, пчел или муравьев.</w:t>
      </w:r>
    </w:p>
    <w:p w:rsidR="00C038F6" w:rsidRPr="00C038F6" w:rsidRDefault="00C038F6" w:rsidP="00C038F6">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038F6">
        <w:rPr>
          <w:rFonts w:ascii="Tahoma" w:eastAsia="Times New Roman" w:hAnsi="Tahoma" w:cs="Tahoma"/>
          <w:color w:val="000000"/>
          <w:sz w:val="18"/>
          <w:szCs w:val="18"/>
          <w:lang w:eastAsia="ru-RU"/>
        </w:rPr>
        <w:t xml:space="preserve">Суть </w:t>
      </w:r>
      <w:proofErr w:type="spellStart"/>
      <w:r w:rsidRPr="00C038F6">
        <w:rPr>
          <w:rFonts w:ascii="Tahoma" w:eastAsia="Times New Roman" w:hAnsi="Tahoma" w:cs="Tahoma"/>
          <w:color w:val="000000"/>
          <w:sz w:val="18"/>
          <w:szCs w:val="18"/>
          <w:lang w:eastAsia="ru-RU"/>
        </w:rPr>
        <w:t>мультиагентных</w:t>
      </w:r>
      <w:proofErr w:type="spellEnd"/>
      <w:r w:rsidRPr="00C038F6">
        <w:rPr>
          <w:rFonts w:ascii="Tahoma" w:eastAsia="Times New Roman" w:hAnsi="Tahoma" w:cs="Tahoma"/>
          <w:color w:val="000000"/>
          <w:sz w:val="18"/>
          <w:szCs w:val="18"/>
          <w:lang w:eastAsia="ru-RU"/>
        </w:rPr>
        <w:t xml:space="preserve"> технологий заключается в принципиально новом методе решения задач. В отличие от классического способа, когда проводится </w:t>
      </w:r>
      <w:bookmarkStart w:id="75" w:name="keyword8"/>
      <w:bookmarkEnd w:id="75"/>
      <w:r w:rsidRPr="00C038F6">
        <w:rPr>
          <w:rFonts w:ascii="Tahoma" w:eastAsia="Times New Roman" w:hAnsi="Tahoma" w:cs="Tahoma"/>
          <w:i/>
          <w:iCs/>
          <w:color w:val="000000"/>
          <w:sz w:val="18"/>
          <w:szCs w:val="18"/>
          <w:lang w:eastAsia="ru-RU"/>
        </w:rPr>
        <w:t>поиск</w:t>
      </w:r>
      <w:r w:rsidRPr="00C038F6">
        <w:rPr>
          <w:rFonts w:ascii="Tahoma" w:eastAsia="Times New Roman" w:hAnsi="Tahoma" w:cs="Tahoma"/>
          <w:color w:val="000000"/>
          <w:sz w:val="18"/>
          <w:szCs w:val="18"/>
          <w:lang w:eastAsia="ru-RU"/>
        </w:rPr>
        <w:t xml:space="preserve"> некоторого четко определенного (детерминированного) алгоритма, позволяющего найти наилучшее решение проблемы, в </w:t>
      </w:r>
      <w:proofErr w:type="spellStart"/>
      <w:r w:rsidRPr="00C038F6">
        <w:rPr>
          <w:rFonts w:ascii="Tahoma" w:eastAsia="Times New Roman" w:hAnsi="Tahoma" w:cs="Tahoma"/>
          <w:color w:val="000000"/>
          <w:sz w:val="18"/>
          <w:szCs w:val="18"/>
          <w:lang w:eastAsia="ru-RU"/>
        </w:rPr>
        <w:t>мультиагентных</w:t>
      </w:r>
      <w:proofErr w:type="spellEnd"/>
      <w:r w:rsidRPr="00C038F6">
        <w:rPr>
          <w:rFonts w:ascii="Tahoma" w:eastAsia="Times New Roman" w:hAnsi="Tahoma" w:cs="Tahoma"/>
          <w:color w:val="000000"/>
          <w:sz w:val="18"/>
          <w:szCs w:val="18"/>
          <w:lang w:eastAsia="ru-RU"/>
        </w:rPr>
        <w:t xml:space="preserve"> технологиях решение получается автоматически в результате взаимодействия </w:t>
      </w:r>
      <w:bookmarkStart w:id="76" w:name="keyword9"/>
      <w:bookmarkEnd w:id="76"/>
      <w:proofErr w:type="spellStart"/>
      <w:r w:rsidRPr="00C038F6">
        <w:rPr>
          <w:rFonts w:ascii="Tahoma" w:eastAsia="Times New Roman" w:hAnsi="Tahoma" w:cs="Tahoma"/>
          <w:i/>
          <w:iCs/>
          <w:color w:val="000000"/>
          <w:sz w:val="18"/>
          <w:szCs w:val="18"/>
          <w:lang w:eastAsia="ru-RU"/>
        </w:rPr>
        <w:t>множества</w:t>
      </w:r>
      <w:r w:rsidRPr="00C038F6">
        <w:rPr>
          <w:rFonts w:ascii="Tahoma" w:eastAsia="Times New Roman" w:hAnsi="Tahoma" w:cs="Tahoma"/>
          <w:color w:val="000000"/>
          <w:sz w:val="18"/>
          <w:szCs w:val="18"/>
          <w:lang w:eastAsia="ru-RU"/>
        </w:rPr>
        <w:t>самостоятельных</w:t>
      </w:r>
      <w:proofErr w:type="spellEnd"/>
      <w:r w:rsidRPr="00C038F6">
        <w:rPr>
          <w:rFonts w:ascii="Tahoma" w:eastAsia="Times New Roman" w:hAnsi="Tahoma" w:cs="Tahoma"/>
          <w:color w:val="000000"/>
          <w:sz w:val="18"/>
          <w:szCs w:val="18"/>
          <w:lang w:eastAsia="ru-RU"/>
        </w:rPr>
        <w:t xml:space="preserve"> целенаправленных программных модулей — так называемых агентов.</w:t>
      </w:r>
    </w:p>
    <w:p w:rsidR="00C038F6" w:rsidRPr="00C038F6" w:rsidRDefault="00C038F6" w:rsidP="00C038F6">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038F6">
        <w:rPr>
          <w:rFonts w:ascii="Tahoma" w:eastAsia="Times New Roman" w:hAnsi="Tahoma" w:cs="Tahoma"/>
          <w:color w:val="000000"/>
          <w:sz w:val="18"/>
          <w:szCs w:val="18"/>
          <w:lang w:eastAsia="ru-RU"/>
        </w:rPr>
        <w:t>Зачастую классические методы решения задач либо неприменимы к реальной жизни (не трудно представить себе, что значит попытаться решить задачу управления предприятием в непредсказуемой динамичной обстановке современного бизнеса, даже с помощью высшей математики), либо они требуют огромных объемов расчетов (для которых не хватит мощности всех современных компьютеров), либо они вовсе отсутствуют.</w:t>
      </w:r>
    </w:p>
    <w:p w:rsidR="00C038F6" w:rsidRPr="00C038F6" w:rsidRDefault="00C038F6" w:rsidP="00C038F6">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038F6">
        <w:rPr>
          <w:rFonts w:ascii="Tahoma" w:eastAsia="Times New Roman" w:hAnsi="Tahoma" w:cs="Tahoma"/>
          <w:color w:val="000000"/>
          <w:sz w:val="18"/>
          <w:szCs w:val="18"/>
          <w:lang w:eastAsia="ru-RU"/>
        </w:rPr>
        <w:t>Значит ли это, что ситуация, когда точный </w:t>
      </w:r>
      <w:bookmarkStart w:id="77" w:name="keyword10"/>
      <w:bookmarkEnd w:id="77"/>
      <w:r w:rsidRPr="00C038F6">
        <w:rPr>
          <w:rFonts w:ascii="Tahoma" w:eastAsia="Times New Roman" w:hAnsi="Tahoma" w:cs="Tahoma"/>
          <w:i/>
          <w:iCs/>
          <w:color w:val="000000"/>
          <w:sz w:val="18"/>
          <w:szCs w:val="18"/>
          <w:lang w:eastAsia="ru-RU"/>
        </w:rPr>
        <w:t>алгоритм</w:t>
      </w:r>
      <w:r w:rsidRPr="00C038F6">
        <w:rPr>
          <w:rFonts w:ascii="Tahoma" w:eastAsia="Times New Roman" w:hAnsi="Tahoma" w:cs="Tahoma"/>
          <w:color w:val="000000"/>
          <w:sz w:val="18"/>
          <w:szCs w:val="18"/>
          <w:lang w:eastAsia="ru-RU"/>
        </w:rPr>
        <w:t> решения отсутствует, безнадежна?</w:t>
      </w:r>
    </w:p>
    <w:p w:rsidR="00C038F6" w:rsidRPr="00C038F6" w:rsidRDefault="00C038F6" w:rsidP="00C038F6">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038F6">
        <w:rPr>
          <w:rFonts w:ascii="Tahoma" w:eastAsia="Times New Roman" w:hAnsi="Tahoma" w:cs="Tahoma"/>
          <w:color w:val="000000"/>
          <w:sz w:val="18"/>
          <w:szCs w:val="18"/>
          <w:lang w:eastAsia="ru-RU"/>
        </w:rPr>
        <w:t xml:space="preserve">Нет, отвечают </w:t>
      </w:r>
      <w:proofErr w:type="spellStart"/>
      <w:r w:rsidRPr="00C038F6">
        <w:rPr>
          <w:rFonts w:ascii="Tahoma" w:eastAsia="Times New Roman" w:hAnsi="Tahoma" w:cs="Tahoma"/>
          <w:color w:val="000000"/>
          <w:sz w:val="18"/>
          <w:szCs w:val="18"/>
          <w:lang w:eastAsia="ru-RU"/>
        </w:rPr>
        <w:t>мультиагентные</w:t>
      </w:r>
      <w:proofErr w:type="spellEnd"/>
      <w:r w:rsidRPr="00C038F6">
        <w:rPr>
          <w:rFonts w:ascii="Tahoma" w:eastAsia="Times New Roman" w:hAnsi="Tahoma" w:cs="Tahoma"/>
          <w:color w:val="000000"/>
          <w:sz w:val="18"/>
          <w:szCs w:val="18"/>
          <w:lang w:eastAsia="ru-RU"/>
        </w:rPr>
        <w:t xml:space="preserve"> технологии. В конце концов, людям в своей жизни постоянно приходится в условиях дефицита времени и средств решать задачи, не имеющие точного формального решения — и они решаются часто не самым худшим образом.</w:t>
      </w:r>
    </w:p>
    <w:p w:rsidR="00C038F6" w:rsidRPr="00C038F6" w:rsidRDefault="00C038F6" w:rsidP="00C038F6">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038F6">
        <w:rPr>
          <w:rFonts w:ascii="Tahoma" w:eastAsia="Times New Roman" w:hAnsi="Tahoma" w:cs="Tahoma"/>
          <w:color w:val="000000"/>
          <w:sz w:val="18"/>
          <w:szCs w:val="18"/>
          <w:lang w:eastAsia="ru-RU"/>
        </w:rPr>
        <w:t>На </w:t>
      </w:r>
      <w:hyperlink r:id="rId61" w:anchor="image.3.1" w:history="1">
        <w:r w:rsidRPr="00C038F6">
          <w:rPr>
            <w:rFonts w:ascii="Tahoma" w:eastAsia="Times New Roman" w:hAnsi="Tahoma" w:cs="Tahoma"/>
            <w:color w:val="0071A6"/>
            <w:sz w:val="18"/>
            <w:szCs w:val="18"/>
            <w:lang w:eastAsia="ru-RU"/>
          </w:rPr>
          <w:t>рис.3.1</w:t>
        </w:r>
      </w:hyperlink>
      <w:r w:rsidRPr="00C038F6">
        <w:rPr>
          <w:rFonts w:ascii="Tahoma" w:eastAsia="Times New Roman" w:hAnsi="Tahoma" w:cs="Tahoma"/>
          <w:color w:val="000000"/>
          <w:sz w:val="18"/>
          <w:szCs w:val="18"/>
          <w:lang w:eastAsia="ru-RU"/>
        </w:rPr>
        <w:t> показаны в сравнении две схемы (из </w:t>
      </w:r>
      <w:hyperlink r:id="rId62" w:anchor="literature.2.2" w:history="1">
        <w:proofErr w:type="gramStart"/>
        <w:r w:rsidRPr="00C038F6">
          <w:rPr>
            <w:rFonts w:ascii="Tahoma" w:eastAsia="Times New Roman" w:hAnsi="Tahoma" w:cs="Tahoma"/>
            <w:color w:val="0071A6"/>
            <w:sz w:val="18"/>
            <w:szCs w:val="18"/>
            <w:lang w:eastAsia="ru-RU"/>
          </w:rPr>
          <w:t xml:space="preserve">[ </w:t>
        </w:r>
        <w:proofErr w:type="gramEnd"/>
        <w:r w:rsidRPr="00C038F6">
          <w:rPr>
            <w:rFonts w:ascii="Tahoma" w:eastAsia="Times New Roman" w:hAnsi="Tahoma" w:cs="Tahoma"/>
            <w:color w:val="0071A6"/>
            <w:sz w:val="18"/>
            <w:szCs w:val="18"/>
            <w:lang w:eastAsia="ru-RU"/>
          </w:rPr>
          <w:t>2.2 ] </w:t>
        </w:r>
      </w:hyperlink>
      <w:r w:rsidRPr="00C038F6">
        <w:rPr>
          <w:rFonts w:ascii="Tahoma" w:eastAsia="Times New Roman" w:hAnsi="Tahoma" w:cs="Tahoma"/>
          <w:color w:val="000000"/>
          <w:sz w:val="18"/>
          <w:szCs w:val="18"/>
          <w:lang w:eastAsia="ru-RU"/>
        </w:rPr>
        <w:t xml:space="preserve">) построения программного обеспечения: традиционная и на базе </w:t>
      </w:r>
      <w:proofErr w:type="spellStart"/>
      <w:r w:rsidRPr="00C038F6">
        <w:rPr>
          <w:rFonts w:ascii="Tahoma" w:eastAsia="Times New Roman" w:hAnsi="Tahoma" w:cs="Tahoma"/>
          <w:color w:val="000000"/>
          <w:sz w:val="18"/>
          <w:szCs w:val="18"/>
          <w:lang w:eastAsia="ru-RU"/>
        </w:rPr>
        <w:t>мультиагентной</w:t>
      </w:r>
      <w:proofErr w:type="spellEnd"/>
      <w:r w:rsidRPr="00C038F6">
        <w:rPr>
          <w:rFonts w:ascii="Tahoma" w:eastAsia="Times New Roman" w:hAnsi="Tahoma" w:cs="Tahoma"/>
          <w:color w:val="000000"/>
          <w:sz w:val="18"/>
          <w:szCs w:val="18"/>
          <w:lang w:eastAsia="ru-RU"/>
        </w:rPr>
        <w:t xml:space="preserve"> системы. В </w:t>
      </w:r>
      <w:bookmarkStart w:id="78" w:name="keyword11"/>
      <w:bookmarkEnd w:id="78"/>
      <w:r w:rsidRPr="00C038F6">
        <w:rPr>
          <w:rFonts w:ascii="Tahoma" w:eastAsia="Times New Roman" w:hAnsi="Tahoma" w:cs="Tahoma"/>
          <w:i/>
          <w:iCs/>
          <w:color w:val="000000"/>
          <w:sz w:val="18"/>
          <w:szCs w:val="18"/>
          <w:lang w:eastAsia="ru-RU"/>
        </w:rPr>
        <w:t>MAC</w:t>
      </w:r>
      <w:r w:rsidRPr="00C038F6">
        <w:rPr>
          <w:rFonts w:ascii="Tahoma" w:eastAsia="Times New Roman" w:hAnsi="Tahoma" w:cs="Tahoma"/>
          <w:color w:val="000000"/>
          <w:sz w:val="18"/>
          <w:szCs w:val="18"/>
          <w:lang w:eastAsia="ru-RU"/>
        </w:rPr>
        <w:t> каждой сущности ставится в соответствие программный </w:t>
      </w:r>
      <w:bookmarkStart w:id="79" w:name="keyword12"/>
      <w:bookmarkEnd w:id="79"/>
      <w:r w:rsidRPr="00C038F6">
        <w:rPr>
          <w:rFonts w:ascii="Tahoma" w:eastAsia="Times New Roman" w:hAnsi="Tahoma" w:cs="Tahoma"/>
          <w:i/>
          <w:iCs/>
          <w:color w:val="000000"/>
          <w:sz w:val="18"/>
          <w:szCs w:val="18"/>
          <w:lang w:eastAsia="ru-RU"/>
        </w:rPr>
        <w:t>агент</w:t>
      </w:r>
      <w:r w:rsidRPr="00C038F6">
        <w:rPr>
          <w:rFonts w:ascii="Tahoma" w:eastAsia="Times New Roman" w:hAnsi="Tahoma" w:cs="Tahoma"/>
          <w:color w:val="000000"/>
          <w:sz w:val="18"/>
          <w:szCs w:val="18"/>
          <w:lang w:eastAsia="ru-RU"/>
        </w:rPr>
        <w:t>, который представляет ее интересы.</w:t>
      </w:r>
    </w:p>
    <w:p w:rsidR="00C038F6" w:rsidRPr="00C038F6" w:rsidRDefault="00C038F6" w:rsidP="00C038F6">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038F6">
        <w:rPr>
          <w:rFonts w:ascii="Tahoma" w:eastAsia="Times New Roman" w:hAnsi="Tahoma" w:cs="Tahoma"/>
          <w:color w:val="000000"/>
          <w:sz w:val="18"/>
          <w:szCs w:val="18"/>
          <w:lang w:eastAsia="ru-RU"/>
        </w:rPr>
        <w:t>Дело в том, что человеку присущ </w:t>
      </w:r>
      <w:bookmarkStart w:id="80" w:name="keyword13"/>
      <w:bookmarkEnd w:id="80"/>
      <w:r w:rsidRPr="00C038F6">
        <w:rPr>
          <w:rFonts w:ascii="Tahoma" w:eastAsia="Times New Roman" w:hAnsi="Tahoma" w:cs="Tahoma"/>
          <w:i/>
          <w:iCs/>
          <w:color w:val="000000"/>
          <w:sz w:val="18"/>
          <w:szCs w:val="18"/>
          <w:lang w:eastAsia="ru-RU"/>
        </w:rPr>
        <w:t>интеллект</w:t>
      </w:r>
      <w:r w:rsidRPr="00C038F6">
        <w:rPr>
          <w:rFonts w:ascii="Tahoma" w:eastAsia="Times New Roman" w:hAnsi="Tahoma" w:cs="Tahoma"/>
          <w:color w:val="000000"/>
          <w:sz w:val="18"/>
          <w:szCs w:val="18"/>
          <w:lang w:eastAsia="ru-RU"/>
        </w:rPr>
        <w:t> — это его отличает от компьютера, действующего строго </w:t>
      </w:r>
      <w:bookmarkStart w:id="81" w:name="keyword14"/>
      <w:bookmarkEnd w:id="81"/>
      <w:r w:rsidRPr="00C038F6">
        <w:rPr>
          <w:rFonts w:ascii="Tahoma" w:eastAsia="Times New Roman" w:hAnsi="Tahoma" w:cs="Tahoma"/>
          <w:i/>
          <w:iCs/>
          <w:color w:val="000000"/>
          <w:sz w:val="18"/>
          <w:szCs w:val="18"/>
          <w:lang w:eastAsia="ru-RU"/>
        </w:rPr>
        <w:t>по</w:t>
      </w:r>
      <w:r w:rsidRPr="00C038F6">
        <w:rPr>
          <w:rFonts w:ascii="Tahoma" w:eastAsia="Times New Roman" w:hAnsi="Tahoma" w:cs="Tahoma"/>
          <w:color w:val="000000"/>
          <w:sz w:val="18"/>
          <w:szCs w:val="18"/>
          <w:lang w:eastAsia="ru-RU"/>
        </w:rPr>
        <w:t xml:space="preserve"> заложенной в него программе. То, что позволяет ему ориентироваться в сложной обстановке, иметь дело с нечетко поставленными задачами, адаптироваться к меняющимся условиям. </w:t>
      </w:r>
      <w:proofErr w:type="gramStart"/>
      <w:r w:rsidRPr="00C038F6">
        <w:rPr>
          <w:rFonts w:ascii="Tahoma" w:eastAsia="Times New Roman" w:hAnsi="Tahoma" w:cs="Tahoma"/>
          <w:color w:val="000000"/>
          <w:sz w:val="18"/>
          <w:szCs w:val="18"/>
          <w:lang w:eastAsia="ru-RU"/>
        </w:rPr>
        <w:t>Неопределенность присутствует, когда существует набор альтернатив, и невозможно предсказать, какой из вариантов окажется лучшим </w:t>
      </w:r>
      <w:bookmarkStart w:id="82" w:name="keyword15"/>
      <w:bookmarkEnd w:id="82"/>
      <w:r w:rsidRPr="00C038F6">
        <w:rPr>
          <w:rFonts w:ascii="Tahoma" w:eastAsia="Times New Roman" w:hAnsi="Tahoma" w:cs="Tahoma"/>
          <w:i/>
          <w:iCs/>
          <w:color w:val="000000"/>
          <w:sz w:val="18"/>
          <w:szCs w:val="18"/>
          <w:lang w:eastAsia="ru-RU"/>
        </w:rPr>
        <w:t>по</w:t>
      </w:r>
      <w:r w:rsidRPr="00C038F6">
        <w:rPr>
          <w:rFonts w:ascii="Tahoma" w:eastAsia="Times New Roman" w:hAnsi="Tahoma" w:cs="Tahoma"/>
          <w:color w:val="000000"/>
          <w:sz w:val="18"/>
          <w:szCs w:val="18"/>
          <w:lang w:eastAsia="ru-RU"/>
        </w:rPr>
        <w:t> прошествии достаточно длительного времени.</w:t>
      </w:r>
      <w:proofErr w:type="gramEnd"/>
    </w:p>
    <w:p w:rsidR="00C038F6" w:rsidRPr="00C038F6" w:rsidRDefault="00C038F6" w:rsidP="00C038F6">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038F6">
        <w:rPr>
          <w:rFonts w:ascii="Tahoma" w:eastAsia="Times New Roman" w:hAnsi="Tahoma" w:cs="Tahoma"/>
          <w:color w:val="000000"/>
          <w:sz w:val="18"/>
          <w:szCs w:val="18"/>
          <w:lang w:eastAsia="ru-RU"/>
        </w:rPr>
        <w:t>При составлении расписаний движения грузовиков, это та ситуация, когда, к примеру, существует выбор между несколькими грузовиками, перевозящими грузы, несколькими дорогами, которые могут быть использованы для достижения разных точек назначения, и многими водителями, которые могут управлять грузовиками. Каждый из ресурсов (грузовик, дорога и водитель) имеют различные свойства.</w:t>
      </w:r>
    </w:p>
    <w:p w:rsidR="00C038F6" w:rsidRPr="00C038F6" w:rsidRDefault="00C038F6" w:rsidP="00C038F6">
      <w:pPr>
        <w:shd w:val="clear" w:color="auto" w:fill="FFFFFF"/>
        <w:spacing w:after="0" w:line="306" w:lineRule="atLeast"/>
        <w:rPr>
          <w:rFonts w:ascii="Tahoma" w:eastAsia="Times New Roman" w:hAnsi="Tahoma" w:cs="Tahoma"/>
          <w:color w:val="000000"/>
          <w:sz w:val="18"/>
          <w:szCs w:val="18"/>
          <w:lang w:eastAsia="ru-RU"/>
        </w:rPr>
      </w:pPr>
      <w:bookmarkStart w:id="83" w:name="image.3.1"/>
      <w:bookmarkEnd w:id="83"/>
      <w:r w:rsidRPr="00C038F6">
        <w:rPr>
          <w:rFonts w:ascii="Tahoma" w:eastAsia="Times New Roman" w:hAnsi="Tahoma" w:cs="Tahoma"/>
          <w:noProof/>
          <w:color w:val="000000"/>
          <w:sz w:val="18"/>
          <w:szCs w:val="18"/>
          <w:lang w:eastAsia="ru-RU"/>
        </w:rPr>
        <w:drawing>
          <wp:inline distT="0" distB="0" distL="0" distR="0" wp14:anchorId="1D538EE3" wp14:editId="299D60D3">
            <wp:extent cx="4124325" cy="2066925"/>
            <wp:effectExtent l="0" t="0" r="9525" b="9525"/>
            <wp:docPr id="16" name="Picture 16" descr="Схемы построения программного обеспеч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хемы построения программного обеспечения"/>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124325" cy="2066925"/>
                    </a:xfrm>
                    <a:prstGeom prst="rect">
                      <a:avLst/>
                    </a:prstGeom>
                    <a:noFill/>
                    <a:ln>
                      <a:noFill/>
                    </a:ln>
                  </pic:spPr>
                </pic:pic>
              </a:graphicData>
            </a:graphic>
          </wp:inline>
        </w:drawing>
      </w:r>
    </w:p>
    <w:p w:rsidR="00C038F6" w:rsidRPr="00C038F6" w:rsidRDefault="00C038F6" w:rsidP="00C038F6">
      <w:pPr>
        <w:shd w:val="clear" w:color="auto" w:fill="FFFFFF"/>
        <w:spacing w:after="0" w:line="306" w:lineRule="atLeast"/>
        <w:rPr>
          <w:rFonts w:ascii="Tahoma" w:eastAsia="Times New Roman" w:hAnsi="Tahoma" w:cs="Tahoma"/>
          <w:color w:val="000000"/>
          <w:sz w:val="18"/>
          <w:szCs w:val="18"/>
          <w:lang w:eastAsia="ru-RU"/>
        </w:rPr>
      </w:pPr>
      <w:r w:rsidRPr="00C038F6">
        <w:rPr>
          <w:rFonts w:ascii="Tahoma" w:eastAsia="Times New Roman" w:hAnsi="Tahoma" w:cs="Tahoma"/>
          <w:color w:val="000000"/>
          <w:sz w:val="18"/>
          <w:szCs w:val="18"/>
          <w:lang w:eastAsia="ru-RU"/>
        </w:rPr>
        <w:br/>
      </w:r>
      <w:r w:rsidRPr="00C038F6">
        <w:rPr>
          <w:rFonts w:ascii="Tahoma" w:eastAsia="Times New Roman" w:hAnsi="Tahoma" w:cs="Tahoma"/>
          <w:b/>
          <w:bCs/>
          <w:color w:val="000000"/>
          <w:sz w:val="18"/>
          <w:szCs w:val="18"/>
          <w:lang w:eastAsia="ru-RU"/>
        </w:rPr>
        <w:t>Рис. 3.1. </w:t>
      </w:r>
      <w:r w:rsidRPr="00C038F6">
        <w:rPr>
          <w:rFonts w:ascii="Tahoma" w:eastAsia="Times New Roman" w:hAnsi="Tahoma" w:cs="Tahoma"/>
          <w:color w:val="000000"/>
          <w:sz w:val="18"/>
          <w:szCs w:val="18"/>
          <w:lang w:eastAsia="ru-RU"/>
        </w:rPr>
        <w:t>Схемы построения программного обеспечения</w:t>
      </w:r>
    </w:p>
    <w:p w:rsidR="00C038F6" w:rsidRPr="00C038F6" w:rsidRDefault="00C038F6" w:rsidP="00C038F6">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038F6">
        <w:rPr>
          <w:rFonts w:ascii="Tahoma" w:eastAsia="Times New Roman" w:hAnsi="Tahoma" w:cs="Tahoma"/>
          <w:color w:val="000000"/>
          <w:sz w:val="18"/>
          <w:szCs w:val="18"/>
          <w:lang w:eastAsia="ru-RU"/>
        </w:rPr>
        <w:lastRenderedPageBreak/>
        <w:t>Неопределенность возрастает в ситуациях, когда возможны непредсказуемые события, такие как изменения в условиях поставок или спроса, аварии или сбои ресурса, задержки, отмены заказов, и тому подобное </w:t>
      </w:r>
      <w:hyperlink r:id="rId64" w:anchor="literature.2.3" w:history="1">
        <w:proofErr w:type="gramStart"/>
        <w:r w:rsidRPr="00C038F6">
          <w:rPr>
            <w:rFonts w:ascii="Tahoma" w:eastAsia="Times New Roman" w:hAnsi="Tahoma" w:cs="Tahoma"/>
            <w:color w:val="0071A6"/>
            <w:sz w:val="18"/>
            <w:szCs w:val="18"/>
            <w:lang w:eastAsia="ru-RU"/>
          </w:rPr>
          <w:t xml:space="preserve">[ </w:t>
        </w:r>
        <w:proofErr w:type="gramEnd"/>
        <w:r w:rsidRPr="00C038F6">
          <w:rPr>
            <w:rFonts w:ascii="Tahoma" w:eastAsia="Times New Roman" w:hAnsi="Tahoma" w:cs="Tahoma"/>
            <w:color w:val="0071A6"/>
            <w:sz w:val="18"/>
            <w:szCs w:val="18"/>
            <w:lang w:eastAsia="ru-RU"/>
          </w:rPr>
          <w:t>2.3 ] </w:t>
        </w:r>
      </w:hyperlink>
      <w:r w:rsidRPr="00C038F6">
        <w:rPr>
          <w:rFonts w:ascii="Tahoma" w:eastAsia="Times New Roman" w:hAnsi="Tahoma" w:cs="Tahoma"/>
          <w:color w:val="000000"/>
          <w:sz w:val="18"/>
          <w:szCs w:val="18"/>
          <w:lang w:eastAsia="ru-RU"/>
        </w:rPr>
        <w:t>.</w:t>
      </w:r>
    </w:p>
    <w:p w:rsidR="00C038F6" w:rsidRPr="00C038F6" w:rsidRDefault="00C038F6" w:rsidP="00C038F6">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038F6">
        <w:rPr>
          <w:rFonts w:ascii="Tahoma" w:eastAsia="Times New Roman" w:hAnsi="Tahoma" w:cs="Tahoma"/>
          <w:color w:val="000000"/>
          <w:sz w:val="18"/>
          <w:szCs w:val="18"/>
          <w:lang w:eastAsia="ru-RU"/>
        </w:rPr>
        <w:t>А есть ли </w:t>
      </w:r>
      <w:bookmarkStart w:id="84" w:name="keyword16"/>
      <w:bookmarkEnd w:id="84"/>
      <w:r w:rsidRPr="00C038F6">
        <w:rPr>
          <w:rFonts w:ascii="Tahoma" w:eastAsia="Times New Roman" w:hAnsi="Tahoma" w:cs="Tahoma"/>
          <w:i/>
          <w:iCs/>
          <w:color w:val="000000"/>
          <w:sz w:val="18"/>
          <w:szCs w:val="18"/>
          <w:lang w:eastAsia="ru-RU"/>
        </w:rPr>
        <w:t>интеллект</w:t>
      </w:r>
      <w:r w:rsidRPr="00C038F6">
        <w:rPr>
          <w:rFonts w:ascii="Tahoma" w:eastAsia="Times New Roman" w:hAnsi="Tahoma" w:cs="Tahoma"/>
          <w:color w:val="000000"/>
          <w:sz w:val="18"/>
          <w:szCs w:val="18"/>
          <w:lang w:eastAsia="ru-RU"/>
        </w:rPr>
        <w:t>, скажем, у колонии муравьев?</w:t>
      </w:r>
    </w:p>
    <w:p w:rsidR="00C038F6" w:rsidRPr="00C038F6" w:rsidRDefault="00C038F6" w:rsidP="00C038F6">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038F6">
        <w:rPr>
          <w:rFonts w:ascii="Tahoma" w:eastAsia="Times New Roman" w:hAnsi="Tahoma" w:cs="Tahoma"/>
          <w:color w:val="000000"/>
          <w:sz w:val="18"/>
          <w:szCs w:val="18"/>
          <w:lang w:eastAsia="ru-RU"/>
        </w:rPr>
        <w:t xml:space="preserve">С одной стороны, каждый отдельно взятый муравей, очевидно, им не обладает. </w:t>
      </w:r>
      <w:proofErr w:type="gramStart"/>
      <w:r w:rsidRPr="00C038F6">
        <w:rPr>
          <w:rFonts w:ascii="Tahoma" w:eastAsia="Times New Roman" w:hAnsi="Tahoma" w:cs="Tahoma"/>
          <w:color w:val="000000"/>
          <w:sz w:val="18"/>
          <w:szCs w:val="18"/>
          <w:lang w:eastAsia="ru-RU"/>
        </w:rPr>
        <w:t>С другой — колония в целом проявляет удивительные образцы поведения, которое во многом может считаться интеллектуальным.</w:t>
      </w:r>
      <w:proofErr w:type="gramEnd"/>
      <w:r w:rsidRPr="00C038F6">
        <w:rPr>
          <w:rFonts w:ascii="Tahoma" w:eastAsia="Times New Roman" w:hAnsi="Tahoma" w:cs="Tahoma"/>
          <w:color w:val="000000"/>
          <w:sz w:val="18"/>
          <w:szCs w:val="18"/>
          <w:lang w:eastAsia="ru-RU"/>
        </w:rPr>
        <w:t xml:space="preserve"> Такие ситуации называются проявлением эмерджентного интеллекта, или неожиданных свойств, которыми обладает система, но не обладает ни один входящий в нее отдельный элемент. Возникающий при этом эффект "интеллектуального резонанса" часто так и называют "</w:t>
      </w:r>
      <w:bookmarkStart w:id="85" w:name="keyword17"/>
      <w:bookmarkEnd w:id="85"/>
      <w:r w:rsidRPr="00C038F6">
        <w:rPr>
          <w:rFonts w:ascii="Tahoma" w:eastAsia="Times New Roman" w:hAnsi="Tahoma" w:cs="Tahoma"/>
          <w:i/>
          <w:iCs/>
          <w:color w:val="000000"/>
          <w:sz w:val="18"/>
          <w:szCs w:val="18"/>
          <w:lang w:eastAsia="ru-RU"/>
        </w:rPr>
        <w:t>Интеллект</w:t>
      </w:r>
      <w:r w:rsidRPr="00C038F6">
        <w:rPr>
          <w:rFonts w:ascii="Tahoma" w:eastAsia="Times New Roman" w:hAnsi="Tahoma" w:cs="Tahoma"/>
          <w:color w:val="000000"/>
          <w:sz w:val="18"/>
          <w:szCs w:val="18"/>
          <w:lang w:eastAsia="ru-RU"/>
        </w:rPr>
        <w:t> роя". Действительно, </w:t>
      </w:r>
      <w:bookmarkStart w:id="86" w:name="keyword18"/>
      <w:bookmarkEnd w:id="86"/>
      <w:r w:rsidRPr="00C038F6">
        <w:rPr>
          <w:rFonts w:ascii="Tahoma" w:eastAsia="Times New Roman" w:hAnsi="Tahoma" w:cs="Tahoma"/>
          <w:i/>
          <w:iCs/>
          <w:color w:val="000000"/>
          <w:sz w:val="18"/>
          <w:szCs w:val="18"/>
          <w:lang w:eastAsia="ru-RU"/>
        </w:rPr>
        <w:t>интеллект</w:t>
      </w:r>
      <w:r w:rsidRPr="00C038F6">
        <w:rPr>
          <w:rFonts w:ascii="Tahoma" w:eastAsia="Times New Roman" w:hAnsi="Tahoma" w:cs="Tahoma"/>
          <w:color w:val="000000"/>
          <w:sz w:val="18"/>
          <w:szCs w:val="18"/>
          <w:lang w:eastAsia="ru-RU"/>
        </w:rPr>
        <w:t xml:space="preserve"> и физическая сила одной пчелы не так велики, но рой пчел, согласованно действующий, может победить медведя и даже человека. Агенты очень похожи на членов команды, которые могут соревноваться друг с другом или сотрудничать в процессе принятия решения. Ключевая особенность эмерджентного интеллекта — динамика и непредсказуемость </w:t>
      </w:r>
      <w:proofErr w:type="spellStart"/>
      <w:r w:rsidRPr="00C038F6">
        <w:rPr>
          <w:rFonts w:ascii="Tahoma" w:eastAsia="Times New Roman" w:hAnsi="Tahoma" w:cs="Tahoma"/>
          <w:color w:val="000000"/>
          <w:sz w:val="18"/>
          <w:szCs w:val="18"/>
          <w:lang w:eastAsia="ru-RU"/>
        </w:rPr>
        <w:t>процесса</w:t>
      </w:r>
      <w:bookmarkStart w:id="87" w:name="keyword19"/>
      <w:bookmarkEnd w:id="87"/>
      <w:r w:rsidRPr="00C038F6">
        <w:rPr>
          <w:rFonts w:ascii="Tahoma" w:eastAsia="Times New Roman" w:hAnsi="Tahoma" w:cs="Tahoma"/>
          <w:i/>
          <w:iCs/>
          <w:color w:val="000000"/>
          <w:sz w:val="18"/>
          <w:szCs w:val="18"/>
          <w:lang w:eastAsia="ru-RU"/>
        </w:rPr>
        <w:t>принятия</w:t>
      </w:r>
      <w:proofErr w:type="spellEnd"/>
      <w:r w:rsidRPr="00C038F6">
        <w:rPr>
          <w:rFonts w:ascii="Tahoma" w:eastAsia="Times New Roman" w:hAnsi="Tahoma" w:cs="Tahoma"/>
          <w:i/>
          <w:iCs/>
          <w:color w:val="000000"/>
          <w:sz w:val="18"/>
          <w:szCs w:val="18"/>
          <w:lang w:eastAsia="ru-RU"/>
        </w:rPr>
        <w:t xml:space="preserve"> решений</w:t>
      </w:r>
      <w:r w:rsidRPr="00C038F6">
        <w:rPr>
          <w:rFonts w:ascii="Tahoma" w:eastAsia="Times New Roman" w:hAnsi="Tahoma" w:cs="Tahoma"/>
          <w:color w:val="000000"/>
          <w:sz w:val="18"/>
          <w:szCs w:val="18"/>
          <w:lang w:eastAsia="ru-RU"/>
        </w:rPr>
        <w:t>. На практике это означает, что решение достигается за счет сотен и тысяч взаимодействий, которые почти невозможно отследить. Но это и не требуется, поскольку агентам дают цели, которые они должны достигать, но не предопределяют сценарии исполнения задач </w:t>
      </w:r>
      <w:bookmarkStart w:id="88" w:name="keyword20"/>
      <w:bookmarkEnd w:id="88"/>
      <w:r w:rsidRPr="00C038F6">
        <w:rPr>
          <w:rFonts w:ascii="Tahoma" w:eastAsia="Times New Roman" w:hAnsi="Tahoma" w:cs="Tahoma"/>
          <w:i/>
          <w:iCs/>
          <w:color w:val="000000"/>
          <w:sz w:val="18"/>
          <w:szCs w:val="18"/>
          <w:lang w:eastAsia="ru-RU"/>
        </w:rPr>
        <w:t>по</w:t>
      </w:r>
      <w:r w:rsidRPr="00C038F6">
        <w:rPr>
          <w:rFonts w:ascii="Tahoma" w:eastAsia="Times New Roman" w:hAnsi="Tahoma" w:cs="Tahoma"/>
          <w:color w:val="000000"/>
          <w:sz w:val="18"/>
          <w:szCs w:val="18"/>
          <w:lang w:eastAsia="ru-RU"/>
        </w:rPr>
        <w:t> достижению этих целей. Эти сценарии формируются и исполняются агентами самостоятельно. На каждом шаге агенты рассматривают входы системы и реагируют на непредсказуемые события (задержки, сбои, изменения). </w:t>
      </w:r>
      <w:bookmarkStart w:id="89" w:name="keyword21"/>
      <w:bookmarkEnd w:id="89"/>
      <w:r w:rsidRPr="00C038F6">
        <w:rPr>
          <w:rFonts w:ascii="Tahoma" w:eastAsia="Times New Roman" w:hAnsi="Tahoma" w:cs="Tahoma"/>
          <w:i/>
          <w:iCs/>
          <w:color w:val="000000"/>
          <w:sz w:val="18"/>
          <w:szCs w:val="18"/>
          <w:lang w:eastAsia="ru-RU"/>
        </w:rPr>
        <w:t>Реакция</w:t>
      </w:r>
      <w:r w:rsidRPr="00C038F6">
        <w:rPr>
          <w:rFonts w:ascii="Tahoma" w:eastAsia="Times New Roman" w:hAnsi="Tahoma" w:cs="Tahoma"/>
          <w:color w:val="000000"/>
          <w:sz w:val="18"/>
          <w:szCs w:val="18"/>
          <w:lang w:eastAsia="ru-RU"/>
        </w:rPr>
        <w:t> может быть самостоятельной, или осуществляться во взаимодействии с оператором. Таким образом, эмерджентный </w:t>
      </w:r>
      <w:bookmarkStart w:id="90" w:name="keyword22"/>
      <w:bookmarkEnd w:id="90"/>
      <w:r w:rsidRPr="00C038F6">
        <w:rPr>
          <w:rFonts w:ascii="Tahoma" w:eastAsia="Times New Roman" w:hAnsi="Tahoma" w:cs="Tahoma"/>
          <w:i/>
          <w:iCs/>
          <w:color w:val="000000"/>
          <w:sz w:val="18"/>
          <w:szCs w:val="18"/>
          <w:lang w:eastAsia="ru-RU"/>
        </w:rPr>
        <w:t>интеллект</w:t>
      </w:r>
      <w:r w:rsidRPr="00C038F6">
        <w:rPr>
          <w:rFonts w:ascii="Tahoma" w:eastAsia="Times New Roman" w:hAnsi="Tahoma" w:cs="Tahoma"/>
          <w:color w:val="000000"/>
          <w:sz w:val="18"/>
          <w:szCs w:val="18"/>
          <w:lang w:eastAsia="ru-RU"/>
        </w:rPr>
        <w:t> — это не есть какой-либо один новый и специально сконструированный уникальный "блок", добавленный к системе. Напротив, это нечто (результат самоорганизации), что возникает как бы "из воздуха" (за счет </w:t>
      </w:r>
      <w:bookmarkStart w:id="91" w:name="keyword23"/>
      <w:bookmarkEnd w:id="91"/>
      <w:r w:rsidRPr="00C038F6">
        <w:rPr>
          <w:rFonts w:ascii="Tahoma" w:eastAsia="Times New Roman" w:hAnsi="Tahoma" w:cs="Tahoma"/>
          <w:i/>
          <w:iCs/>
          <w:color w:val="000000"/>
          <w:sz w:val="18"/>
          <w:szCs w:val="18"/>
          <w:lang w:eastAsia="ru-RU"/>
        </w:rPr>
        <w:t>множества</w:t>
      </w:r>
      <w:r w:rsidRPr="00C038F6">
        <w:rPr>
          <w:rFonts w:ascii="Tahoma" w:eastAsia="Times New Roman" w:hAnsi="Tahoma" w:cs="Tahoma"/>
          <w:color w:val="000000"/>
          <w:sz w:val="18"/>
          <w:szCs w:val="18"/>
          <w:lang w:eastAsia="ru-RU"/>
        </w:rPr>
        <w:t xml:space="preserve"> скрытых или явных условий, сложившихся в ситуации), спонтанно и в заранее не предвиденный момент времени, и так же неожиданно исчезает, но в процессе своего существования определяющим образом руководит работой всей системы. Тут мы имеем дело с возникновением порядка из хаоса, с одним из тех явлений, которые изучали и описывали такие выдающиеся ученые, как Александр Богданов (теория </w:t>
      </w:r>
      <w:proofErr w:type="spellStart"/>
      <w:r w:rsidRPr="00C038F6">
        <w:rPr>
          <w:rFonts w:ascii="Tahoma" w:eastAsia="Times New Roman" w:hAnsi="Tahoma" w:cs="Tahoma"/>
          <w:color w:val="000000"/>
          <w:sz w:val="18"/>
          <w:szCs w:val="18"/>
          <w:lang w:eastAsia="ru-RU"/>
        </w:rPr>
        <w:t>организ</w:t>
      </w:r>
      <w:proofErr w:type="spellEnd"/>
      <w:r w:rsidRPr="00C038F6">
        <w:rPr>
          <w:rFonts w:ascii="Tahoma" w:eastAsia="Times New Roman" w:hAnsi="Tahoma" w:cs="Tahoma"/>
          <w:color w:val="000000"/>
          <w:sz w:val="18"/>
          <w:szCs w:val="18"/>
          <w:lang w:eastAsia="ru-RU"/>
        </w:rPr>
        <w:t xml:space="preserve"> </w:t>
      </w:r>
      <w:proofErr w:type="spellStart"/>
      <w:r w:rsidRPr="00C038F6">
        <w:rPr>
          <w:rFonts w:ascii="Tahoma" w:eastAsia="Times New Roman" w:hAnsi="Tahoma" w:cs="Tahoma"/>
          <w:color w:val="000000"/>
          <w:sz w:val="18"/>
          <w:szCs w:val="18"/>
          <w:lang w:eastAsia="ru-RU"/>
        </w:rPr>
        <w:t>ации</w:t>
      </w:r>
      <w:proofErr w:type="spellEnd"/>
      <w:r w:rsidRPr="00C038F6">
        <w:rPr>
          <w:rFonts w:ascii="Tahoma" w:eastAsia="Times New Roman" w:hAnsi="Tahoma" w:cs="Tahoma"/>
          <w:color w:val="000000"/>
          <w:sz w:val="18"/>
          <w:szCs w:val="18"/>
          <w:lang w:eastAsia="ru-RU"/>
        </w:rPr>
        <w:t>), Илья Пригожий (</w:t>
      </w:r>
      <w:bookmarkStart w:id="92" w:name="keyword24"/>
      <w:bookmarkEnd w:id="92"/>
      <w:r w:rsidRPr="00C038F6">
        <w:rPr>
          <w:rFonts w:ascii="Tahoma" w:eastAsia="Times New Roman" w:hAnsi="Tahoma" w:cs="Tahoma"/>
          <w:i/>
          <w:iCs/>
          <w:color w:val="000000"/>
          <w:sz w:val="18"/>
          <w:szCs w:val="18"/>
          <w:lang w:eastAsia="ru-RU"/>
        </w:rPr>
        <w:t>самоорганизация</w:t>
      </w:r>
      <w:r w:rsidRPr="00C038F6">
        <w:rPr>
          <w:rFonts w:ascii="Tahoma" w:eastAsia="Times New Roman" w:hAnsi="Tahoma" w:cs="Tahoma"/>
          <w:color w:val="000000"/>
          <w:sz w:val="18"/>
          <w:szCs w:val="18"/>
          <w:lang w:eastAsia="ru-RU"/>
        </w:rPr>
        <w:t xml:space="preserve"> в физических системах), </w:t>
      </w:r>
      <w:proofErr w:type="spellStart"/>
      <w:r w:rsidRPr="00C038F6">
        <w:rPr>
          <w:rFonts w:ascii="Tahoma" w:eastAsia="Times New Roman" w:hAnsi="Tahoma" w:cs="Tahoma"/>
          <w:color w:val="000000"/>
          <w:sz w:val="18"/>
          <w:szCs w:val="18"/>
          <w:lang w:eastAsia="ru-RU"/>
        </w:rPr>
        <w:t>Марвин</w:t>
      </w:r>
      <w:proofErr w:type="spellEnd"/>
      <w:r w:rsidRPr="00C038F6">
        <w:rPr>
          <w:rFonts w:ascii="Tahoma" w:eastAsia="Times New Roman" w:hAnsi="Tahoma" w:cs="Tahoma"/>
          <w:color w:val="000000"/>
          <w:sz w:val="18"/>
          <w:szCs w:val="18"/>
          <w:lang w:eastAsia="ru-RU"/>
        </w:rPr>
        <w:t xml:space="preserve"> Минский (психология и теория мышления), Артур </w:t>
      </w:r>
      <w:proofErr w:type="spellStart"/>
      <w:r w:rsidRPr="00C038F6">
        <w:rPr>
          <w:rFonts w:ascii="Tahoma" w:eastAsia="Times New Roman" w:hAnsi="Tahoma" w:cs="Tahoma"/>
          <w:color w:val="000000"/>
          <w:sz w:val="18"/>
          <w:szCs w:val="18"/>
          <w:lang w:eastAsia="ru-RU"/>
        </w:rPr>
        <w:t>Кестлер</w:t>
      </w:r>
      <w:proofErr w:type="spellEnd"/>
      <w:r w:rsidRPr="00C038F6">
        <w:rPr>
          <w:rFonts w:ascii="Tahoma" w:eastAsia="Times New Roman" w:hAnsi="Tahoma" w:cs="Tahoma"/>
          <w:color w:val="000000"/>
          <w:sz w:val="18"/>
          <w:szCs w:val="18"/>
          <w:lang w:eastAsia="ru-RU"/>
        </w:rPr>
        <w:t xml:space="preserve"> (биология)</w:t>
      </w:r>
      <w:hyperlink r:id="rId65" w:anchor="literature.2.2" w:history="1">
        <w:r w:rsidRPr="00C038F6">
          <w:rPr>
            <w:rFonts w:ascii="Tahoma" w:eastAsia="Times New Roman" w:hAnsi="Tahoma" w:cs="Tahoma"/>
            <w:color w:val="0071A6"/>
            <w:sz w:val="18"/>
            <w:szCs w:val="18"/>
            <w:lang w:eastAsia="ru-RU"/>
          </w:rPr>
          <w:t> </w:t>
        </w:r>
        <w:proofErr w:type="gramStart"/>
        <w:r w:rsidRPr="00C038F6">
          <w:rPr>
            <w:rFonts w:ascii="Tahoma" w:eastAsia="Times New Roman" w:hAnsi="Tahoma" w:cs="Tahoma"/>
            <w:color w:val="0071A6"/>
            <w:sz w:val="18"/>
            <w:szCs w:val="18"/>
            <w:lang w:eastAsia="ru-RU"/>
          </w:rPr>
          <w:t xml:space="preserve">[ </w:t>
        </w:r>
        <w:proofErr w:type="gramEnd"/>
        <w:r w:rsidRPr="00C038F6">
          <w:rPr>
            <w:rFonts w:ascii="Tahoma" w:eastAsia="Times New Roman" w:hAnsi="Tahoma" w:cs="Tahoma"/>
            <w:color w:val="0071A6"/>
            <w:sz w:val="18"/>
            <w:szCs w:val="18"/>
            <w:lang w:eastAsia="ru-RU"/>
          </w:rPr>
          <w:t>2.2 ] </w:t>
        </w:r>
      </w:hyperlink>
      <w:r w:rsidRPr="00C038F6">
        <w:rPr>
          <w:rFonts w:ascii="Tahoma" w:eastAsia="Times New Roman" w:hAnsi="Tahoma" w:cs="Tahoma"/>
          <w:color w:val="000000"/>
          <w:sz w:val="18"/>
          <w:szCs w:val="18"/>
          <w:lang w:eastAsia="ru-RU"/>
        </w:rPr>
        <w:t>.</w:t>
      </w:r>
    </w:p>
    <w:p w:rsidR="00C038F6" w:rsidRPr="00C038F6" w:rsidRDefault="00C038F6" w:rsidP="00C038F6">
      <w:pPr>
        <w:shd w:val="clear" w:color="auto" w:fill="FFFFFF"/>
        <w:spacing w:before="75" w:after="75" w:line="240" w:lineRule="auto"/>
        <w:outlineLvl w:val="2"/>
        <w:rPr>
          <w:rFonts w:ascii="Tahoma" w:eastAsia="Times New Roman" w:hAnsi="Tahoma" w:cs="Tahoma"/>
          <w:b/>
          <w:bCs/>
          <w:color w:val="000000"/>
          <w:sz w:val="24"/>
          <w:szCs w:val="24"/>
          <w:lang w:eastAsia="ru-RU"/>
        </w:rPr>
      </w:pPr>
      <w:bookmarkStart w:id="93" w:name="sect3"/>
      <w:bookmarkEnd w:id="93"/>
      <w:proofErr w:type="spellStart"/>
      <w:r w:rsidRPr="00C038F6">
        <w:rPr>
          <w:rFonts w:ascii="Tahoma" w:eastAsia="Times New Roman" w:hAnsi="Tahoma" w:cs="Tahoma"/>
          <w:b/>
          <w:bCs/>
          <w:color w:val="000000"/>
          <w:sz w:val="24"/>
          <w:szCs w:val="24"/>
          <w:lang w:eastAsia="ru-RU"/>
        </w:rPr>
        <w:t>Мультиагентные</w:t>
      </w:r>
      <w:proofErr w:type="spellEnd"/>
      <w:r w:rsidRPr="00C038F6">
        <w:rPr>
          <w:rFonts w:ascii="Tahoma" w:eastAsia="Times New Roman" w:hAnsi="Tahoma" w:cs="Tahoma"/>
          <w:b/>
          <w:bCs/>
          <w:color w:val="000000"/>
          <w:sz w:val="24"/>
          <w:szCs w:val="24"/>
          <w:lang w:eastAsia="ru-RU"/>
        </w:rPr>
        <w:t xml:space="preserve"> системы</w:t>
      </w:r>
    </w:p>
    <w:p w:rsidR="00C038F6" w:rsidRPr="00C038F6" w:rsidRDefault="00C038F6" w:rsidP="00C038F6">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038F6">
        <w:rPr>
          <w:rFonts w:ascii="Tahoma" w:eastAsia="Times New Roman" w:hAnsi="Tahoma" w:cs="Tahoma"/>
          <w:color w:val="000000"/>
          <w:sz w:val="18"/>
          <w:szCs w:val="18"/>
          <w:lang w:eastAsia="ru-RU"/>
        </w:rPr>
        <w:t>В начале XXI в. </w:t>
      </w:r>
      <w:bookmarkStart w:id="94" w:name="keyword25"/>
      <w:bookmarkEnd w:id="94"/>
      <w:r w:rsidRPr="00C038F6">
        <w:rPr>
          <w:rFonts w:ascii="Tahoma" w:eastAsia="Times New Roman" w:hAnsi="Tahoma" w:cs="Tahoma"/>
          <w:i/>
          <w:iCs/>
          <w:color w:val="000000"/>
          <w:sz w:val="18"/>
          <w:szCs w:val="18"/>
          <w:lang w:eastAsia="ru-RU"/>
        </w:rPr>
        <w:t>группа</w:t>
      </w:r>
      <w:r w:rsidRPr="00C038F6">
        <w:rPr>
          <w:rFonts w:ascii="Tahoma" w:eastAsia="Times New Roman" w:hAnsi="Tahoma" w:cs="Tahoma"/>
          <w:color w:val="000000"/>
          <w:sz w:val="18"/>
          <w:szCs w:val="18"/>
          <w:lang w:eastAsia="ru-RU"/>
        </w:rPr>
        <w:t> ведущих мировых ученых </w:t>
      </w:r>
      <w:hyperlink r:id="rId66" w:anchor="literature.2.4" w:history="1">
        <w:proofErr w:type="gramStart"/>
        <w:r w:rsidRPr="00C038F6">
          <w:rPr>
            <w:rFonts w:ascii="Tahoma" w:eastAsia="Times New Roman" w:hAnsi="Tahoma" w:cs="Tahoma"/>
            <w:color w:val="0071A6"/>
            <w:sz w:val="18"/>
            <w:szCs w:val="18"/>
            <w:lang w:eastAsia="ru-RU"/>
          </w:rPr>
          <w:t xml:space="preserve">[ </w:t>
        </w:r>
        <w:proofErr w:type="gramEnd"/>
        <w:r w:rsidRPr="00C038F6">
          <w:rPr>
            <w:rFonts w:ascii="Tahoma" w:eastAsia="Times New Roman" w:hAnsi="Tahoma" w:cs="Tahoma"/>
            <w:color w:val="0071A6"/>
            <w:sz w:val="18"/>
            <w:szCs w:val="18"/>
            <w:lang w:eastAsia="ru-RU"/>
          </w:rPr>
          <w:t>2.4 ] </w:t>
        </w:r>
      </w:hyperlink>
      <w:r w:rsidRPr="00C038F6">
        <w:rPr>
          <w:rFonts w:ascii="Tahoma" w:eastAsia="Times New Roman" w:hAnsi="Tahoma" w:cs="Tahoma"/>
          <w:color w:val="000000"/>
          <w:sz w:val="18"/>
          <w:szCs w:val="18"/>
          <w:lang w:eastAsia="ru-RU"/>
        </w:rPr>
        <w:t>, проработав несколько лет, составила </w:t>
      </w:r>
      <w:bookmarkStart w:id="95" w:name="keyword26"/>
      <w:bookmarkEnd w:id="95"/>
      <w:r w:rsidRPr="00C038F6">
        <w:rPr>
          <w:rFonts w:ascii="Tahoma" w:eastAsia="Times New Roman" w:hAnsi="Tahoma" w:cs="Tahoma"/>
          <w:i/>
          <w:iCs/>
          <w:color w:val="000000"/>
          <w:sz w:val="18"/>
          <w:szCs w:val="18"/>
          <w:lang w:eastAsia="ru-RU"/>
        </w:rPr>
        <w:t>список</w:t>
      </w:r>
      <w:r w:rsidRPr="00C038F6">
        <w:rPr>
          <w:rFonts w:ascii="Tahoma" w:eastAsia="Times New Roman" w:hAnsi="Tahoma" w:cs="Tahoma"/>
          <w:color w:val="000000"/>
          <w:sz w:val="18"/>
          <w:szCs w:val="18"/>
          <w:lang w:eastAsia="ru-RU"/>
        </w:rPr>
        <w:t> приоритетных задач кибернетики на ближайшие 50 лет. Среди них:</w:t>
      </w:r>
    </w:p>
    <w:p w:rsidR="00C038F6" w:rsidRPr="00C038F6" w:rsidRDefault="00C038F6" w:rsidP="00C038F6">
      <w:pPr>
        <w:numPr>
          <w:ilvl w:val="0"/>
          <w:numId w:val="18"/>
        </w:numPr>
        <w:spacing w:before="36" w:after="36" w:line="240" w:lineRule="atLeast"/>
        <w:ind w:left="120"/>
        <w:rPr>
          <w:rFonts w:ascii="Tahoma" w:eastAsia="Times New Roman" w:hAnsi="Tahoma" w:cs="Tahoma"/>
          <w:color w:val="000000"/>
          <w:sz w:val="18"/>
          <w:szCs w:val="18"/>
          <w:lang w:eastAsia="ru-RU"/>
        </w:rPr>
      </w:pPr>
      <w:r w:rsidRPr="00C038F6">
        <w:rPr>
          <w:rFonts w:ascii="Tahoma" w:eastAsia="Times New Roman" w:hAnsi="Tahoma" w:cs="Tahoma"/>
          <w:color w:val="000000"/>
          <w:sz w:val="18"/>
          <w:szCs w:val="18"/>
          <w:lang w:eastAsia="ru-RU"/>
        </w:rPr>
        <w:t>динамически реконфигурируемое интеллектуальное управление,</w:t>
      </w:r>
    </w:p>
    <w:p w:rsidR="00C038F6" w:rsidRPr="00C038F6" w:rsidRDefault="00C038F6" w:rsidP="00C038F6">
      <w:pPr>
        <w:numPr>
          <w:ilvl w:val="0"/>
          <w:numId w:val="18"/>
        </w:numPr>
        <w:spacing w:before="36" w:after="36" w:line="240" w:lineRule="atLeast"/>
        <w:ind w:left="120"/>
        <w:rPr>
          <w:rFonts w:ascii="Tahoma" w:eastAsia="Times New Roman" w:hAnsi="Tahoma" w:cs="Tahoma"/>
          <w:color w:val="000000"/>
          <w:sz w:val="18"/>
          <w:szCs w:val="18"/>
          <w:lang w:eastAsia="ru-RU"/>
        </w:rPr>
      </w:pPr>
      <w:r w:rsidRPr="00C038F6">
        <w:rPr>
          <w:rFonts w:ascii="Tahoma" w:eastAsia="Times New Roman" w:hAnsi="Tahoma" w:cs="Tahoma"/>
          <w:color w:val="000000"/>
          <w:sz w:val="18"/>
          <w:szCs w:val="18"/>
          <w:lang w:eastAsia="ru-RU"/>
        </w:rPr>
        <w:t>асинхронная теория управления,</w:t>
      </w:r>
    </w:p>
    <w:p w:rsidR="00C038F6" w:rsidRPr="00C038F6" w:rsidRDefault="00C038F6" w:rsidP="00C038F6">
      <w:pPr>
        <w:numPr>
          <w:ilvl w:val="0"/>
          <w:numId w:val="18"/>
        </w:numPr>
        <w:spacing w:before="36" w:after="36" w:line="240" w:lineRule="atLeast"/>
        <w:ind w:left="120"/>
        <w:rPr>
          <w:rFonts w:ascii="Tahoma" w:eastAsia="Times New Roman" w:hAnsi="Tahoma" w:cs="Tahoma"/>
          <w:color w:val="000000"/>
          <w:sz w:val="18"/>
          <w:szCs w:val="18"/>
          <w:lang w:eastAsia="ru-RU"/>
        </w:rPr>
      </w:pPr>
      <w:r w:rsidRPr="00C038F6">
        <w:rPr>
          <w:rFonts w:ascii="Tahoma" w:eastAsia="Times New Roman" w:hAnsi="Tahoma" w:cs="Tahoma"/>
          <w:color w:val="000000"/>
          <w:sz w:val="18"/>
          <w:szCs w:val="18"/>
          <w:lang w:eastAsia="ru-RU"/>
        </w:rPr>
        <w:t>управление через Интернет,</w:t>
      </w:r>
    </w:p>
    <w:p w:rsidR="00C038F6" w:rsidRPr="00C038F6" w:rsidRDefault="00C038F6" w:rsidP="00C038F6">
      <w:pPr>
        <w:numPr>
          <w:ilvl w:val="0"/>
          <w:numId w:val="18"/>
        </w:numPr>
        <w:spacing w:before="36" w:after="36" w:line="240" w:lineRule="atLeast"/>
        <w:ind w:left="120"/>
        <w:rPr>
          <w:rFonts w:ascii="Tahoma" w:eastAsia="Times New Roman" w:hAnsi="Tahoma" w:cs="Tahoma"/>
          <w:color w:val="000000"/>
          <w:sz w:val="18"/>
          <w:szCs w:val="18"/>
          <w:lang w:eastAsia="ru-RU"/>
        </w:rPr>
      </w:pPr>
      <w:r w:rsidRPr="00C038F6">
        <w:rPr>
          <w:rFonts w:ascii="Tahoma" w:eastAsia="Times New Roman" w:hAnsi="Tahoma" w:cs="Tahoma"/>
          <w:color w:val="000000"/>
          <w:sz w:val="18"/>
          <w:szCs w:val="18"/>
          <w:lang w:eastAsia="ru-RU"/>
        </w:rPr>
        <w:t>перепрограммирование системы управления бактериями,</w:t>
      </w:r>
    </w:p>
    <w:p w:rsidR="00C038F6" w:rsidRPr="00C038F6" w:rsidRDefault="00C038F6" w:rsidP="00C038F6">
      <w:pPr>
        <w:numPr>
          <w:ilvl w:val="0"/>
          <w:numId w:val="18"/>
        </w:numPr>
        <w:spacing w:before="36" w:after="36" w:line="240" w:lineRule="atLeast"/>
        <w:ind w:left="120"/>
        <w:rPr>
          <w:rFonts w:ascii="Tahoma" w:eastAsia="Times New Roman" w:hAnsi="Tahoma" w:cs="Tahoma"/>
          <w:color w:val="000000"/>
          <w:sz w:val="18"/>
          <w:szCs w:val="18"/>
          <w:lang w:eastAsia="ru-RU"/>
        </w:rPr>
      </w:pPr>
      <w:r w:rsidRPr="00C038F6">
        <w:rPr>
          <w:rFonts w:ascii="Tahoma" w:eastAsia="Times New Roman" w:hAnsi="Tahoma" w:cs="Tahoma"/>
          <w:color w:val="000000"/>
          <w:sz w:val="18"/>
          <w:szCs w:val="18"/>
          <w:lang w:eastAsia="ru-RU"/>
        </w:rPr>
        <w:t>создание футбольной команды роботов, которая выиграет у победителя кубка мира среди людей.</w:t>
      </w:r>
    </w:p>
    <w:p w:rsidR="00C038F6" w:rsidRPr="00C038F6" w:rsidRDefault="00C038F6" w:rsidP="00C038F6">
      <w:pPr>
        <w:numPr>
          <w:ilvl w:val="0"/>
          <w:numId w:val="18"/>
        </w:numPr>
        <w:spacing w:before="36" w:after="36" w:line="240" w:lineRule="atLeast"/>
        <w:ind w:left="120"/>
        <w:rPr>
          <w:rFonts w:ascii="Tahoma" w:eastAsia="Times New Roman" w:hAnsi="Tahoma" w:cs="Tahoma"/>
          <w:color w:val="000000"/>
          <w:sz w:val="18"/>
          <w:szCs w:val="18"/>
          <w:lang w:eastAsia="ru-RU"/>
        </w:rPr>
      </w:pPr>
    </w:p>
    <w:p w:rsidR="00C038F6" w:rsidRPr="00C038F6" w:rsidRDefault="00C038F6" w:rsidP="00C038F6">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bookmarkStart w:id="96" w:name="keyword27"/>
      <w:bookmarkEnd w:id="96"/>
      <w:r w:rsidRPr="00C038F6">
        <w:rPr>
          <w:rFonts w:ascii="Tahoma" w:eastAsia="Times New Roman" w:hAnsi="Tahoma" w:cs="Tahoma"/>
          <w:i/>
          <w:iCs/>
          <w:color w:val="000000"/>
          <w:sz w:val="18"/>
          <w:szCs w:val="18"/>
          <w:lang w:eastAsia="ru-RU"/>
        </w:rPr>
        <w:t>MAC</w:t>
      </w:r>
      <w:r w:rsidRPr="00C038F6">
        <w:rPr>
          <w:rFonts w:ascii="Tahoma" w:eastAsia="Times New Roman" w:hAnsi="Tahoma" w:cs="Tahoma"/>
          <w:color w:val="000000"/>
          <w:sz w:val="18"/>
          <w:szCs w:val="18"/>
          <w:lang w:eastAsia="ru-RU"/>
        </w:rPr>
        <w:t xml:space="preserve"> кардинально отличаются от традиционных "жестко" организованных систем, и, в перспективе, </w:t>
      </w:r>
      <w:proofErr w:type="gramStart"/>
      <w:r w:rsidRPr="00C038F6">
        <w:rPr>
          <w:rFonts w:ascii="Tahoma" w:eastAsia="Times New Roman" w:hAnsi="Tahoma" w:cs="Tahoma"/>
          <w:color w:val="000000"/>
          <w:sz w:val="18"/>
          <w:szCs w:val="18"/>
          <w:lang w:eastAsia="ru-RU"/>
        </w:rPr>
        <w:t>способны</w:t>
      </w:r>
      <w:proofErr w:type="gramEnd"/>
      <w:r w:rsidRPr="00C038F6">
        <w:rPr>
          <w:rFonts w:ascii="Tahoma" w:eastAsia="Times New Roman" w:hAnsi="Tahoma" w:cs="Tahoma"/>
          <w:color w:val="000000"/>
          <w:sz w:val="18"/>
          <w:szCs w:val="18"/>
          <w:lang w:eastAsia="ru-RU"/>
        </w:rPr>
        <w:t xml:space="preserve"> помочь в решении этих задач.</w:t>
      </w:r>
    </w:p>
    <w:p w:rsidR="00C038F6" w:rsidRPr="00C038F6" w:rsidRDefault="00C038F6" w:rsidP="00C038F6">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038F6">
        <w:rPr>
          <w:rFonts w:ascii="Tahoma" w:eastAsia="Times New Roman" w:hAnsi="Tahoma" w:cs="Tahoma"/>
          <w:color w:val="000000"/>
          <w:sz w:val="18"/>
          <w:szCs w:val="18"/>
          <w:lang w:eastAsia="ru-RU"/>
        </w:rPr>
        <w:t xml:space="preserve">Начало построения моделей и </w:t>
      </w:r>
      <w:proofErr w:type="gramStart"/>
      <w:r w:rsidRPr="00C038F6">
        <w:rPr>
          <w:rFonts w:ascii="Tahoma" w:eastAsia="Times New Roman" w:hAnsi="Tahoma" w:cs="Tahoma"/>
          <w:color w:val="000000"/>
          <w:sz w:val="18"/>
          <w:szCs w:val="18"/>
          <w:lang w:eastAsia="ru-RU"/>
        </w:rPr>
        <w:t>применения</w:t>
      </w:r>
      <w:proofErr w:type="gramEnd"/>
      <w:r w:rsidRPr="00C038F6">
        <w:rPr>
          <w:rFonts w:ascii="Tahoma" w:eastAsia="Times New Roman" w:hAnsi="Tahoma" w:cs="Tahoma"/>
          <w:color w:val="000000"/>
          <w:sz w:val="18"/>
          <w:szCs w:val="18"/>
          <w:lang w:eastAsia="ru-RU"/>
        </w:rPr>
        <w:t xml:space="preserve"> искусственных </w:t>
      </w:r>
      <w:proofErr w:type="spellStart"/>
      <w:r w:rsidRPr="00C038F6">
        <w:rPr>
          <w:rFonts w:ascii="Tahoma" w:eastAsia="Times New Roman" w:hAnsi="Tahoma" w:cs="Tahoma"/>
          <w:color w:val="000000"/>
          <w:sz w:val="18"/>
          <w:szCs w:val="18"/>
          <w:lang w:eastAsia="ru-RU"/>
        </w:rPr>
        <w:t>мультиагентных</w:t>
      </w:r>
      <w:proofErr w:type="spellEnd"/>
      <w:r w:rsidRPr="00C038F6">
        <w:rPr>
          <w:rFonts w:ascii="Tahoma" w:eastAsia="Times New Roman" w:hAnsi="Tahoma" w:cs="Tahoma"/>
          <w:color w:val="000000"/>
          <w:sz w:val="18"/>
          <w:szCs w:val="18"/>
          <w:lang w:eastAsia="ru-RU"/>
        </w:rPr>
        <w:t xml:space="preserve"> систем (</w:t>
      </w:r>
      <w:bookmarkStart w:id="97" w:name="keyword28"/>
      <w:bookmarkEnd w:id="97"/>
      <w:r w:rsidRPr="00C038F6">
        <w:rPr>
          <w:rFonts w:ascii="Tahoma" w:eastAsia="Times New Roman" w:hAnsi="Tahoma" w:cs="Tahoma"/>
          <w:i/>
          <w:iCs/>
          <w:color w:val="000000"/>
          <w:sz w:val="18"/>
          <w:szCs w:val="18"/>
          <w:lang w:eastAsia="ru-RU"/>
        </w:rPr>
        <w:t>MAC</w:t>
      </w:r>
      <w:r w:rsidRPr="00C038F6">
        <w:rPr>
          <w:rFonts w:ascii="Tahoma" w:eastAsia="Times New Roman" w:hAnsi="Tahoma" w:cs="Tahoma"/>
          <w:color w:val="000000"/>
          <w:sz w:val="18"/>
          <w:szCs w:val="18"/>
          <w:lang w:eastAsia="ru-RU"/>
        </w:rPr>
        <w:t>) на практике было положено в 1960-х годах. В качестве основы были взяты достижения таких областей деятельности человека, как системы искусственного интеллекта (</w:t>
      </w:r>
      <w:bookmarkStart w:id="98" w:name="keyword29"/>
      <w:bookmarkEnd w:id="98"/>
      <w:proofErr w:type="spellStart"/>
      <w:r w:rsidRPr="00C038F6">
        <w:rPr>
          <w:rFonts w:ascii="Tahoma" w:eastAsia="Times New Roman" w:hAnsi="Tahoma" w:cs="Tahoma"/>
          <w:i/>
          <w:iCs/>
          <w:color w:val="000000"/>
          <w:sz w:val="18"/>
          <w:szCs w:val="18"/>
          <w:lang w:eastAsia="ru-RU"/>
        </w:rPr>
        <w:t>Artificial</w:t>
      </w:r>
      <w:bookmarkStart w:id="99" w:name="keyword30"/>
      <w:bookmarkEnd w:id="99"/>
      <w:r w:rsidRPr="00C038F6">
        <w:rPr>
          <w:rFonts w:ascii="Tahoma" w:eastAsia="Times New Roman" w:hAnsi="Tahoma" w:cs="Tahoma"/>
          <w:i/>
          <w:iCs/>
          <w:color w:val="000000"/>
          <w:sz w:val="18"/>
          <w:szCs w:val="18"/>
          <w:lang w:eastAsia="ru-RU"/>
        </w:rPr>
        <w:t>Intelligence</w:t>
      </w:r>
      <w:proofErr w:type="spellEnd"/>
      <w:r w:rsidRPr="00C038F6">
        <w:rPr>
          <w:rFonts w:ascii="Tahoma" w:eastAsia="Times New Roman" w:hAnsi="Tahoma" w:cs="Tahoma"/>
          <w:color w:val="000000"/>
          <w:sz w:val="18"/>
          <w:szCs w:val="18"/>
          <w:lang w:eastAsia="ru-RU"/>
        </w:rPr>
        <w:t>), параллельные вычисления (</w:t>
      </w:r>
      <w:proofErr w:type="spellStart"/>
      <w:r w:rsidRPr="00C038F6">
        <w:rPr>
          <w:rFonts w:ascii="Tahoma" w:eastAsia="Times New Roman" w:hAnsi="Tahoma" w:cs="Tahoma"/>
          <w:color w:val="000000"/>
          <w:sz w:val="18"/>
          <w:szCs w:val="18"/>
          <w:lang w:eastAsia="ru-RU"/>
        </w:rPr>
        <w:t>Parallel</w:t>
      </w:r>
      <w:proofErr w:type="spellEnd"/>
      <w:r w:rsidRPr="00C038F6">
        <w:rPr>
          <w:rFonts w:ascii="Tahoma" w:eastAsia="Times New Roman" w:hAnsi="Tahoma" w:cs="Tahoma"/>
          <w:color w:val="000000"/>
          <w:sz w:val="18"/>
          <w:szCs w:val="18"/>
          <w:lang w:eastAsia="ru-RU"/>
        </w:rPr>
        <w:t> </w:t>
      </w:r>
      <w:bookmarkStart w:id="100" w:name="keyword31"/>
      <w:bookmarkEnd w:id="100"/>
      <w:proofErr w:type="spellStart"/>
      <w:r w:rsidRPr="00C038F6">
        <w:rPr>
          <w:rFonts w:ascii="Tahoma" w:eastAsia="Times New Roman" w:hAnsi="Tahoma" w:cs="Tahoma"/>
          <w:i/>
          <w:iCs/>
          <w:color w:val="000000"/>
          <w:sz w:val="18"/>
          <w:szCs w:val="18"/>
          <w:lang w:eastAsia="ru-RU"/>
        </w:rPr>
        <w:t>Computing</w:t>
      </w:r>
      <w:proofErr w:type="spellEnd"/>
      <w:r w:rsidRPr="00C038F6">
        <w:rPr>
          <w:rFonts w:ascii="Tahoma" w:eastAsia="Times New Roman" w:hAnsi="Tahoma" w:cs="Tahoma"/>
          <w:color w:val="000000"/>
          <w:sz w:val="18"/>
          <w:szCs w:val="18"/>
          <w:lang w:eastAsia="ru-RU"/>
        </w:rPr>
        <w:t>), распределенное решение задач (</w:t>
      </w:r>
      <w:bookmarkStart w:id="101" w:name="keyword32"/>
      <w:bookmarkEnd w:id="101"/>
      <w:proofErr w:type="spellStart"/>
      <w:r w:rsidRPr="00C038F6">
        <w:rPr>
          <w:rFonts w:ascii="Tahoma" w:eastAsia="Times New Roman" w:hAnsi="Tahoma" w:cs="Tahoma"/>
          <w:i/>
          <w:iCs/>
          <w:color w:val="000000"/>
          <w:sz w:val="18"/>
          <w:szCs w:val="18"/>
          <w:lang w:eastAsia="ru-RU"/>
        </w:rPr>
        <w:t>Distributed</w:t>
      </w:r>
      <w:proofErr w:type="spellEnd"/>
      <w:r w:rsidRPr="00C038F6">
        <w:rPr>
          <w:rFonts w:ascii="Tahoma" w:eastAsia="Times New Roman" w:hAnsi="Tahoma" w:cs="Tahoma"/>
          <w:color w:val="000000"/>
          <w:sz w:val="18"/>
          <w:szCs w:val="18"/>
          <w:lang w:eastAsia="ru-RU"/>
        </w:rPr>
        <w:t> </w:t>
      </w:r>
      <w:bookmarkStart w:id="102" w:name="keyword33"/>
      <w:bookmarkEnd w:id="102"/>
      <w:proofErr w:type="spellStart"/>
      <w:r w:rsidRPr="00C038F6">
        <w:rPr>
          <w:rFonts w:ascii="Tahoma" w:eastAsia="Times New Roman" w:hAnsi="Tahoma" w:cs="Tahoma"/>
          <w:i/>
          <w:iCs/>
          <w:color w:val="000000"/>
          <w:sz w:val="18"/>
          <w:szCs w:val="18"/>
          <w:lang w:eastAsia="ru-RU"/>
        </w:rPr>
        <w:t>Problem</w:t>
      </w:r>
      <w:proofErr w:type="spellEnd"/>
      <w:r w:rsidRPr="00C038F6">
        <w:rPr>
          <w:rFonts w:ascii="Tahoma" w:eastAsia="Times New Roman" w:hAnsi="Tahoma" w:cs="Tahoma"/>
          <w:color w:val="000000"/>
          <w:sz w:val="18"/>
          <w:szCs w:val="18"/>
          <w:lang w:eastAsia="ru-RU"/>
        </w:rPr>
        <w:t> </w:t>
      </w:r>
      <w:proofErr w:type="spellStart"/>
      <w:r w:rsidRPr="00C038F6">
        <w:rPr>
          <w:rFonts w:ascii="Tahoma" w:eastAsia="Times New Roman" w:hAnsi="Tahoma" w:cs="Tahoma"/>
          <w:color w:val="000000"/>
          <w:sz w:val="18"/>
          <w:szCs w:val="18"/>
          <w:lang w:eastAsia="ru-RU"/>
        </w:rPr>
        <w:t>Solving</w:t>
      </w:r>
      <w:proofErr w:type="spellEnd"/>
      <w:r w:rsidRPr="00C038F6">
        <w:rPr>
          <w:rFonts w:ascii="Tahoma" w:eastAsia="Times New Roman" w:hAnsi="Tahoma" w:cs="Tahoma"/>
          <w:color w:val="000000"/>
          <w:sz w:val="18"/>
          <w:szCs w:val="18"/>
          <w:lang w:eastAsia="ru-RU"/>
        </w:rPr>
        <w:t xml:space="preserve">). </w:t>
      </w:r>
      <w:proofErr w:type="spellStart"/>
      <w:r w:rsidRPr="00C038F6">
        <w:rPr>
          <w:rFonts w:ascii="Tahoma" w:eastAsia="Times New Roman" w:hAnsi="Tahoma" w:cs="Tahoma"/>
          <w:color w:val="000000"/>
          <w:sz w:val="18"/>
          <w:szCs w:val="18"/>
          <w:lang w:eastAsia="ru-RU"/>
        </w:rPr>
        <w:t>Многоагентные</w:t>
      </w:r>
      <w:proofErr w:type="spellEnd"/>
      <w:r w:rsidRPr="00C038F6">
        <w:rPr>
          <w:rFonts w:ascii="Tahoma" w:eastAsia="Times New Roman" w:hAnsi="Tahoma" w:cs="Tahoma"/>
          <w:color w:val="000000"/>
          <w:sz w:val="18"/>
          <w:szCs w:val="18"/>
          <w:lang w:eastAsia="ru-RU"/>
        </w:rPr>
        <w:t xml:space="preserve"> системы имеют реальную возможность интегрировать в себе самые передовые достижения перечисленных областей, демонстрируя принципиально новые качества </w:t>
      </w:r>
      <w:hyperlink r:id="rId67" w:anchor="literature.2.5" w:history="1">
        <w:proofErr w:type="gramStart"/>
        <w:r w:rsidRPr="00C038F6">
          <w:rPr>
            <w:rFonts w:ascii="Tahoma" w:eastAsia="Times New Roman" w:hAnsi="Tahoma" w:cs="Tahoma"/>
            <w:color w:val="0071A6"/>
            <w:sz w:val="18"/>
            <w:szCs w:val="18"/>
            <w:lang w:eastAsia="ru-RU"/>
          </w:rPr>
          <w:t xml:space="preserve">[ </w:t>
        </w:r>
        <w:proofErr w:type="gramEnd"/>
        <w:r w:rsidRPr="00C038F6">
          <w:rPr>
            <w:rFonts w:ascii="Tahoma" w:eastAsia="Times New Roman" w:hAnsi="Tahoma" w:cs="Tahoma"/>
            <w:color w:val="0071A6"/>
            <w:sz w:val="18"/>
            <w:szCs w:val="18"/>
            <w:lang w:eastAsia="ru-RU"/>
          </w:rPr>
          <w:t>2.5 ] </w:t>
        </w:r>
      </w:hyperlink>
      <w:r w:rsidRPr="00C038F6">
        <w:rPr>
          <w:rFonts w:ascii="Tahoma" w:eastAsia="Times New Roman" w:hAnsi="Tahoma" w:cs="Tahoma"/>
          <w:color w:val="000000"/>
          <w:sz w:val="18"/>
          <w:szCs w:val="18"/>
          <w:lang w:eastAsia="ru-RU"/>
        </w:rPr>
        <w:t>. Сейчас </w:t>
      </w:r>
      <w:bookmarkStart w:id="103" w:name="keyword34"/>
      <w:bookmarkEnd w:id="103"/>
      <w:r w:rsidRPr="00C038F6">
        <w:rPr>
          <w:rFonts w:ascii="Tahoma" w:eastAsia="Times New Roman" w:hAnsi="Tahoma" w:cs="Tahoma"/>
          <w:i/>
          <w:iCs/>
          <w:color w:val="000000"/>
          <w:sz w:val="18"/>
          <w:szCs w:val="18"/>
          <w:lang w:eastAsia="ru-RU"/>
        </w:rPr>
        <w:t>MAC</w:t>
      </w:r>
      <w:r w:rsidRPr="00C038F6">
        <w:rPr>
          <w:rFonts w:ascii="Tahoma" w:eastAsia="Times New Roman" w:hAnsi="Tahoma" w:cs="Tahoma"/>
          <w:color w:val="000000"/>
          <w:sz w:val="18"/>
          <w:szCs w:val="18"/>
          <w:lang w:eastAsia="ru-RU"/>
        </w:rPr>
        <w:t> — одно из наиболее динамично развивающихся и перспективных направлений в области искусственного интеллекта </w:t>
      </w:r>
      <w:hyperlink r:id="rId68" w:anchor="literature.2.5" w:history="1">
        <w:r w:rsidRPr="00C038F6">
          <w:rPr>
            <w:rFonts w:ascii="Tahoma" w:eastAsia="Times New Roman" w:hAnsi="Tahoma" w:cs="Tahoma"/>
            <w:color w:val="0071A6"/>
            <w:sz w:val="18"/>
            <w:szCs w:val="18"/>
            <w:lang w:eastAsia="ru-RU"/>
          </w:rPr>
          <w:t>[ 2.5 ] </w:t>
        </w:r>
      </w:hyperlink>
      <w:r w:rsidRPr="00C038F6">
        <w:rPr>
          <w:rFonts w:ascii="Tahoma" w:eastAsia="Times New Roman" w:hAnsi="Tahoma" w:cs="Tahoma"/>
          <w:color w:val="000000"/>
          <w:sz w:val="18"/>
          <w:szCs w:val="18"/>
          <w:lang w:eastAsia="ru-RU"/>
        </w:rPr>
        <w:t>.</w:t>
      </w:r>
    </w:p>
    <w:p w:rsidR="00C038F6" w:rsidRPr="00C038F6" w:rsidRDefault="00C038F6" w:rsidP="00C038F6">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038F6">
        <w:rPr>
          <w:rFonts w:ascii="Tahoma" w:eastAsia="Times New Roman" w:hAnsi="Tahoma" w:cs="Tahoma"/>
          <w:color w:val="000000"/>
          <w:sz w:val="18"/>
          <w:szCs w:val="18"/>
          <w:lang w:eastAsia="ru-RU"/>
        </w:rPr>
        <w:t>Открытый характер современного информационного общества и глобальной рыночной экономики приводит к ускорению научно-технического прогресса и обострению конкуренции на рынках. Это заставляет предприятия искать новые методы и средства организации и управления, направленные на более качественное и эффективное удовлетворение индивидуальных запросов потребителей. Большинство современных систем характеризуются отсутствием сре</w:t>
      </w:r>
      <w:proofErr w:type="gramStart"/>
      <w:r w:rsidRPr="00C038F6">
        <w:rPr>
          <w:rFonts w:ascii="Tahoma" w:eastAsia="Times New Roman" w:hAnsi="Tahoma" w:cs="Tahoma"/>
          <w:color w:val="000000"/>
          <w:sz w:val="18"/>
          <w:szCs w:val="18"/>
          <w:lang w:eastAsia="ru-RU"/>
        </w:rPr>
        <w:t>дств св</w:t>
      </w:r>
      <w:proofErr w:type="gramEnd"/>
      <w:r w:rsidRPr="00C038F6">
        <w:rPr>
          <w:rFonts w:ascii="Tahoma" w:eastAsia="Times New Roman" w:hAnsi="Tahoma" w:cs="Tahoma"/>
          <w:color w:val="000000"/>
          <w:sz w:val="18"/>
          <w:szCs w:val="18"/>
          <w:lang w:eastAsia="ru-RU"/>
        </w:rPr>
        <w:t>оевременной идентификации новых потребностей и возможностей в среде, позволяющих предприятию оперативно принимать эффективные решения </w:t>
      </w:r>
      <w:bookmarkStart w:id="104" w:name="keyword35"/>
      <w:bookmarkEnd w:id="104"/>
      <w:proofErr w:type="spellStart"/>
      <w:r w:rsidRPr="00C038F6">
        <w:rPr>
          <w:rFonts w:ascii="Tahoma" w:eastAsia="Times New Roman" w:hAnsi="Tahoma" w:cs="Tahoma"/>
          <w:i/>
          <w:iCs/>
          <w:color w:val="000000"/>
          <w:sz w:val="18"/>
          <w:szCs w:val="18"/>
          <w:lang w:eastAsia="ru-RU"/>
        </w:rPr>
        <w:t>по</w:t>
      </w:r>
      <w:r w:rsidRPr="00C038F6">
        <w:rPr>
          <w:rFonts w:ascii="Tahoma" w:eastAsia="Times New Roman" w:hAnsi="Tahoma" w:cs="Tahoma"/>
          <w:color w:val="000000"/>
          <w:sz w:val="18"/>
          <w:szCs w:val="18"/>
          <w:lang w:eastAsia="ru-RU"/>
        </w:rPr>
        <w:t>реконфигурации</w:t>
      </w:r>
      <w:proofErr w:type="spellEnd"/>
      <w:r w:rsidRPr="00C038F6">
        <w:rPr>
          <w:rFonts w:ascii="Tahoma" w:eastAsia="Times New Roman" w:hAnsi="Tahoma" w:cs="Tahoma"/>
          <w:color w:val="000000"/>
          <w:sz w:val="18"/>
          <w:szCs w:val="18"/>
          <w:lang w:eastAsia="ru-RU"/>
        </w:rPr>
        <w:t xml:space="preserve"> </w:t>
      </w:r>
      <w:r w:rsidRPr="00C038F6">
        <w:rPr>
          <w:rFonts w:ascii="Tahoma" w:eastAsia="Times New Roman" w:hAnsi="Tahoma" w:cs="Tahoma"/>
          <w:color w:val="000000"/>
          <w:sz w:val="18"/>
          <w:szCs w:val="18"/>
          <w:lang w:eastAsia="ru-RU"/>
        </w:rPr>
        <w:lastRenderedPageBreak/>
        <w:t>производственных, кадровых, финансовых и других ресурсов. Типичными примерами событий, вызывающих необходимость заново идентифицировать потребности и возможности, являются: появление нового выгодного заказа, для исполнения которого недостаточно собственных ресурсов предприятия, </w:t>
      </w:r>
      <w:bookmarkStart w:id="105" w:name="keyword36"/>
      <w:bookmarkEnd w:id="105"/>
      <w:r w:rsidRPr="00C038F6">
        <w:rPr>
          <w:rFonts w:ascii="Tahoma" w:eastAsia="Times New Roman" w:hAnsi="Tahoma" w:cs="Tahoma"/>
          <w:i/>
          <w:iCs/>
          <w:color w:val="000000"/>
          <w:sz w:val="18"/>
          <w:szCs w:val="18"/>
          <w:lang w:eastAsia="ru-RU"/>
        </w:rPr>
        <w:t>выход</w:t>
      </w:r>
      <w:r w:rsidRPr="00C038F6">
        <w:rPr>
          <w:rFonts w:ascii="Tahoma" w:eastAsia="Times New Roman" w:hAnsi="Tahoma" w:cs="Tahoma"/>
          <w:color w:val="000000"/>
          <w:sz w:val="18"/>
          <w:szCs w:val="18"/>
          <w:lang w:eastAsia="ru-RU"/>
        </w:rPr>
        <w:t> из строя части имеющихся ресурсов, а также изменение критериев </w:t>
      </w:r>
      <w:bookmarkStart w:id="106" w:name="keyword37"/>
      <w:bookmarkEnd w:id="106"/>
      <w:r w:rsidRPr="00C038F6">
        <w:rPr>
          <w:rFonts w:ascii="Tahoma" w:eastAsia="Times New Roman" w:hAnsi="Tahoma" w:cs="Tahoma"/>
          <w:i/>
          <w:iCs/>
          <w:color w:val="000000"/>
          <w:sz w:val="18"/>
          <w:szCs w:val="18"/>
          <w:lang w:eastAsia="ru-RU"/>
        </w:rPr>
        <w:t>принятия решений</w:t>
      </w:r>
      <w:r w:rsidRPr="00C038F6">
        <w:rPr>
          <w:rFonts w:ascii="Tahoma" w:eastAsia="Times New Roman" w:hAnsi="Tahoma" w:cs="Tahoma"/>
          <w:color w:val="000000"/>
          <w:sz w:val="18"/>
          <w:szCs w:val="18"/>
          <w:lang w:eastAsia="ru-RU"/>
        </w:rPr>
        <w:t xml:space="preserve">. Чем выше неопределенность, чем более распределенный характер и </w:t>
      </w:r>
      <w:proofErr w:type="spellStart"/>
      <w:r w:rsidRPr="00C038F6">
        <w:rPr>
          <w:rFonts w:ascii="Tahoma" w:eastAsia="Times New Roman" w:hAnsi="Tahoma" w:cs="Tahoma"/>
          <w:color w:val="000000"/>
          <w:sz w:val="18"/>
          <w:szCs w:val="18"/>
          <w:lang w:eastAsia="ru-RU"/>
        </w:rPr>
        <w:t>меют</w:t>
      </w:r>
      <w:proofErr w:type="spellEnd"/>
      <w:r w:rsidRPr="00C038F6">
        <w:rPr>
          <w:rFonts w:ascii="Tahoma" w:eastAsia="Times New Roman" w:hAnsi="Tahoma" w:cs="Tahoma"/>
          <w:color w:val="000000"/>
          <w:sz w:val="18"/>
          <w:szCs w:val="18"/>
          <w:lang w:eastAsia="ru-RU"/>
        </w:rPr>
        <w:t xml:space="preserve"> процессы принятия решения и чем чаще случаются незапланированные события, тем ниже эффективность существующих систем, не способных самостоятельно принимать решения и автоматически перестраиваться под изменения в среде </w:t>
      </w:r>
      <w:hyperlink r:id="rId69" w:anchor="literature.2.6" w:history="1">
        <w:proofErr w:type="gramStart"/>
        <w:r w:rsidRPr="00C038F6">
          <w:rPr>
            <w:rFonts w:ascii="Tahoma" w:eastAsia="Times New Roman" w:hAnsi="Tahoma" w:cs="Tahoma"/>
            <w:color w:val="0071A6"/>
            <w:sz w:val="18"/>
            <w:szCs w:val="18"/>
            <w:lang w:eastAsia="ru-RU"/>
          </w:rPr>
          <w:t xml:space="preserve">[ </w:t>
        </w:r>
        <w:proofErr w:type="gramEnd"/>
        <w:r w:rsidRPr="00C038F6">
          <w:rPr>
            <w:rFonts w:ascii="Tahoma" w:eastAsia="Times New Roman" w:hAnsi="Tahoma" w:cs="Tahoma"/>
            <w:color w:val="0071A6"/>
            <w:sz w:val="18"/>
            <w:szCs w:val="18"/>
            <w:lang w:eastAsia="ru-RU"/>
          </w:rPr>
          <w:t>2.6 ] </w:t>
        </w:r>
      </w:hyperlink>
      <w:r w:rsidRPr="00C038F6">
        <w:rPr>
          <w:rFonts w:ascii="Tahoma" w:eastAsia="Times New Roman" w:hAnsi="Tahoma" w:cs="Tahoma"/>
          <w:color w:val="000000"/>
          <w:sz w:val="18"/>
          <w:szCs w:val="18"/>
          <w:lang w:eastAsia="ru-RU"/>
        </w:rPr>
        <w:t>. Кроме того, необходимость модификации схемы </w:t>
      </w:r>
      <w:bookmarkStart w:id="107" w:name="keyword38"/>
      <w:bookmarkEnd w:id="107"/>
      <w:r w:rsidRPr="00C038F6">
        <w:rPr>
          <w:rFonts w:ascii="Tahoma" w:eastAsia="Times New Roman" w:hAnsi="Tahoma" w:cs="Tahoma"/>
          <w:i/>
          <w:iCs/>
          <w:color w:val="000000"/>
          <w:sz w:val="18"/>
          <w:szCs w:val="18"/>
          <w:lang w:eastAsia="ru-RU"/>
        </w:rPr>
        <w:t>принятия решений</w:t>
      </w:r>
      <w:r w:rsidRPr="00C038F6">
        <w:rPr>
          <w:rFonts w:ascii="Tahoma" w:eastAsia="Times New Roman" w:hAnsi="Tahoma" w:cs="Tahoma"/>
          <w:color w:val="000000"/>
          <w:sz w:val="18"/>
          <w:szCs w:val="18"/>
          <w:lang w:eastAsia="ru-RU"/>
        </w:rPr>
        <w:t> в традиционных системах оказывается сложной и трудоемкой задачей, которая требует высокой квалификации исполнителей. Это делает разработку и эксплуатацию таких систем крайне дорогостоящими. Соответственно, еще одной актуальной проблемой современности становится рост объемов информации и степени сложности описания систем.</w:t>
      </w:r>
    </w:p>
    <w:p w:rsidR="00C038F6" w:rsidRPr="00C038F6" w:rsidRDefault="00C038F6" w:rsidP="00C038F6">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038F6">
        <w:rPr>
          <w:rFonts w:ascii="Tahoma" w:eastAsia="Times New Roman" w:hAnsi="Tahoma" w:cs="Tahoma"/>
          <w:color w:val="000000"/>
          <w:sz w:val="18"/>
          <w:szCs w:val="18"/>
          <w:lang w:eastAsia="ru-RU"/>
        </w:rPr>
        <w:t xml:space="preserve">Для решения подобных проблем применяются </w:t>
      </w:r>
      <w:proofErr w:type="spellStart"/>
      <w:r w:rsidRPr="00C038F6">
        <w:rPr>
          <w:rFonts w:ascii="Tahoma" w:eastAsia="Times New Roman" w:hAnsi="Tahoma" w:cs="Tahoma"/>
          <w:color w:val="000000"/>
          <w:sz w:val="18"/>
          <w:szCs w:val="18"/>
          <w:lang w:eastAsia="ru-RU"/>
        </w:rPr>
        <w:t>мультиагентные</w:t>
      </w:r>
      <w:proofErr w:type="spellEnd"/>
      <w:r w:rsidRPr="00C038F6">
        <w:rPr>
          <w:rFonts w:ascii="Tahoma" w:eastAsia="Times New Roman" w:hAnsi="Tahoma" w:cs="Tahoma"/>
          <w:color w:val="000000"/>
          <w:sz w:val="18"/>
          <w:szCs w:val="18"/>
          <w:lang w:eastAsia="ru-RU"/>
        </w:rPr>
        <w:t xml:space="preserve"> технологии, в основе которых лежит понятие "агента", которое в последнее время было адаптировано ко многим областям как прикладного и системного программирования, так и к исследованиям в областях искусственного интеллекта и распределенных интеллектуальных систем. Причем в каждом конкретном случае понятию придается несколько разное </w:t>
      </w:r>
      <w:bookmarkStart w:id="108" w:name="keyword39"/>
      <w:bookmarkEnd w:id="108"/>
      <w:r w:rsidRPr="00C038F6">
        <w:rPr>
          <w:rFonts w:ascii="Tahoma" w:eastAsia="Times New Roman" w:hAnsi="Tahoma" w:cs="Tahoma"/>
          <w:i/>
          <w:iCs/>
          <w:color w:val="000000"/>
          <w:sz w:val="18"/>
          <w:szCs w:val="18"/>
          <w:lang w:eastAsia="ru-RU"/>
        </w:rPr>
        <w:t>значение</w:t>
      </w:r>
      <w:r w:rsidRPr="00C038F6">
        <w:rPr>
          <w:rFonts w:ascii="Tahoma" w:eastAsia="Times New Roman" w:hAnsi="Tahoma" w:cs="Tahoma"/>
          <w:color w:val="000000"/>
          <w:sz w:val="18"/>
          <w:szCs w:val="18"/>
          <w:lang w:eastAsia="ru-RU"/>
        </w:rPr>
        <w:t>.</w:t>
      </w:r>
    </w:p>
    <w:p w:rsidR="00C038F6" w:rsidRPr="00C038F6" w:rsidRDefault="00C038F6" w:rsidP="00C038F6">
      <w:pPr>
        <w:shd w:val="clear" w:color="auto" w:fill="FFFFFF"/>
        <w:spacing w:before="75" w:after="75" w:line="240" w:lineRule="auto"/>
        <w:outlineLvl w:val="2"/>
        <w:rPr>
          <w:rFonts w:ascii="Tahoma" w:eastAsia="Times New Roman" w:hAnsi="Tahoma" w:cs="Tahoma"/>
          <w:b/>
          <w:bCs/>
          <w:color w:val="000000"/>
          <w:sz w:val="24"/>
          <w:szCs w:val="24"/>
          <w:lang w:eastAsia="ru-RU"/>
        </w:rPr>
      </w:pPr>
      <w:r w:rsidRPr="00C038F6">
        <w:rPr>
          <w:rFonts w:ascii="Tahoma" w:eastAsia="Times New Roman" w:hAnsi="Tahoma" w:cs="Tahoma"/>
          <w:b/>
          <w:bCs/>
          <w:color w:val="000000"/>
          <w:sz w:val="24"/>
          <w:szCs w:val="24"/>
          <w:lang w:eastAsia="ru-RU"/>
        </w:rPr>
        <w:t>Агенты</w:t>
      </w:r>
    </w:p>
    <w:p w:rsidR="00C038F6" w:rsidRPr="00C038F6" w:rsidRDefault="00C038F6" w:rsidP="00C038F6">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038F6">
        <w:rPr>
          <w:rFonts w:ascii="Tahoma" w:eastAsia="Times New Roman" w:hAnsi="Tahoma" w:cs="Tahoma"/>
          <w:color w:val="000000"/>
          <w:sz w:val="18"/>
          <w:szCs w:val="18"/>
          <w:lang w:eastAsia="ru-RU"/>
        </w:rPr>
        <w:t>Как отмечено в </w:t>
      </w:r>
      <w:hyperlink r:id="rId70" w:anchor="literature.2.7" w:history="1">
        <w:proofErr w:type="gramStart"/>
        <w:r w:rsidRPr="00C038F6">
          <w:rPr>
            <w:rFonts w:ascii="Tahoma" w:eastAsia="Times New Roman" w:hAnsi="Tahoma" w:cs="Tahoma"/>
            <w:color w:val="0071A6"/>
            <w:sz w:val="18"/>
            <w:szCs w:val="18"/>
            <w:lang w:eastAsia="ru-RU"/>
          </w:rPr>
          <w:t xml:space="preserve">[ </w:t>
        </w:r>
        <w:proofErr w:type="gramEnd"/>
        <w:r w:rsidRPr="00C038F6">
          <w:rPr>
            <w:rFonts w:ascii="Tahoma" w:eastAsia="Times New Roman" w:hAnsi="Tahoma" w:cs="Tahoma"/>
            <w:color w:val="0071A6"/>
            <w:sz w:val="18"/>
            <w:szCs w:val="18"/>
            <w:lang w:eastAsia="ru-RU"/>
          </w:rPr>
          <w:t>2.7 ] </w:t>
        </w:r>
      </w:hyperlink>
      <w:r w:rsidRPr="00C038F6">
        <w:rPr>
          <w:rFonts w:ascii="Tahoma" w:eastAsia="Times New Roman" w:hAnsi="Tahoma" w:cs="Tahoma"/>
          <w:color w:val="000000"/>
          <w:sz w:val="18"/>
          <w:szCs w:val="18"/>
          <w:lang w:eastAsia="ru-RU"/>
        </w:rPr>
        <w:t>, первоначально идея создания интеллектуального посредника (</w:t>
      </w:r>
      <w:bookmarkStart w:id="109" w:name="keyword40"/>
      <w:bookmarkEnd w:id="109"/>
      <w:r w:rsidRPr="00C038F6">
        <w:rPr>
          <w:rFonts w:ascii="Tahoma" w:eastAsia="Times New Roman" w:hAnsi="Tahoma" w:cs="Tahoma"/>
          <w:b/>
          <w:bCs/>
          <w:i/>
          <w:iCs/>
          <w:color w:val="000000"/>
          <w:sz w:val="18"/>
          <w:szCs w:val="18"/>
          <w:lang w:eastAsia="ru-RU"/>
        </w:rPr>
        <w:t>агента </w:t>
      </w:r>
      <w:r w:rsidRPr="00C038F6">
        <w:rPr>
          <w:rFonts w:ascii="Tahoma" w:eastAsia="Times New Roman" w:hAnsi="Tahoma" w:cs="Tahoma"/>
          <w:color w:val="000000"/>
          <w:sz w:val="18"/>
          <w:szCs w:val="18"/>
          <w:lang w:eastAsia="ru-RU"/>
        </w:rPr>
        <w:t>) "возникла в связи с желанием упростить стиль общения конечного пользователя с компьютерными программами, поскольку доминирующий, в основном, и ныне стиль взаимодействия пользователя с компьютером предполагает, что </w:t>
      </w:r>
      <w:bookmarkStart w:id="110" w:name="keyword41"/>
      <w:bookmarkEnd w:id="110"/>
      <w:r w:rsidRPr="00C038F6">
        <w:rPr>
          <w:rFonts w:ascii="Tahoma" w:eastAsia="Times New Roman" w:hAnsi="Tahoma" w:cs="Tahoma"/>
          <w:i/>
          <w:iCs/>
          <w:color w:val="000000"/>
          <w:sz w:val="18"/>
          <w:szCs w:val="18"/>
          <w:lang w:eastAsia="ru-RU"/>
        </w:rPr>
        <w:t>пользователь</w:t>
      </w:r>
      <w:r w:rsidRPr="00C038F6">
        <w:rPr>
          <w:rFonts w:ascii="Tahoma" w:eastAsia="Times New Roman" w:hAnsi="Tahoma" w:cs="Tahoma"/>
          <w:color w:val="000000"/>
          <w:sz w:val="18"/>
          <w:szCs w:val="18"/>
          <w:lang w:eastAsia="ru-RU"/>
        </w:rPr>
        <w:t> запускает задачу явным образом и управляет ее решением. Но это совершенно не подходит для неискушенного пользователя". Иначе говоря, сначала идея интеллектуального посредника возникла как попытка интеллектуализации пользовательского интерфейса.</w:t>
      </w:r>
    </w:p>
    <w:p w:rsidR="00C038F6" w:rsidRPr="00C038F6" w:rsidRDefault="00C038F6" w:rsidP="00C038F6">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038F6">
        <w:rPr>
          <w:rFonts w:ascii="Tahoma" w:eastAsia="Times New Roman" w:hAnsi="Tahoma" w:cs="Tahoma"/>
          <w:color w:val="000000"/>
          <w:sz w:val="18"/>
          <w:szCs w:val="18"/>
          <w:lang w:eastAsia="ru-RU"/>
        </w:rPr>
        <w:t xml:space="preserve">Развитие методов искусственного интеллекта позволило сделать новый шаг к изменению стиля взаимодействия пользователя с компьютером. Возникла идея создания так называемых "автономных агентов", которые породили уже новый стиль взаимодействия пользователя с программой. Вместо взаимодействия, инициируемого пользователем путем команд и прямых </w:t>
      </w:r>
      <w:proofErr w:type="spellStart"/>
      <w:r w:rsidRPr="00C038F6">
        <w:rPr>
          <w:rFonts w:ascii="Tahoma" w:eastAsia="Times New Roman" w:hAnsi="Tahoma" w:cs="Tahoma"/>
          <w:color w:val="000000"/>
          <w:sz w:val="18"/>
          <w:szCs w:val="18"/>
          <w:lang w:eastAsia="ru-RU"/>
        </w:rPr>
        <w:t>манипуляций</w:t>
      </w:r>
      <w:proofErr w:type="gramStart"/>
      <w:r w:rsidRPr="00C038F6">
        <w:rPr>
          <w:rFonts w:ascii="Tahoma" w:eastAsia="Times New Roman" w:hAnsi="Tahoma" w:cs="Tahoma"/>
          <w:color w:val="000000"/>
          <w:sz w:val="18"/>
          <w:szCs w:val="18"/>
          <w:lang w:eastAsia="ru-RU"/>
        </w:rPr>
        <w:t>,</w:t>
      </w:r>
      <w:bookmarkStart w:id="111" w:name="keyword42"/>
      <w:bookmarkEnd w:id="111"/>
      <w:r w:rsidRPr="00C038F6">
        <w:rPr>
          <w:rFonts w:ascii="Tahoma" w:eastAsia="Times New Roman" w:hAnsi="Tahoma" w:cs="Tahoma"/>
          <w:i/>
          <w:iCs/>
          <w:color w:val="000000"/>
          <w:sz w:val="18"/>
          <w:szCs w:val="18"/>
          <w:lang w:eastAsia="ru-RU"/>
        </w:rPr>
        <w:t>п</w:t>
      </w:r>
      <w:proofErr w:type="gramEnd"/>
      <w:r w:rsidRPr="00C038F6">
        <w:rPr>
          <w:rFonts w:ascii="Tahoma" w:eastAsia="Times New Roman" w:hAnsi="Tahoma" w:cs="Tahoma"/>
          <w:i/>
          <w:iCs/>
          <w:color w:val="000000"/>
          <w:sz w:val="18"/>
          <w:szCs w:val="18"/>
          <w:lang w:eastAsia="ru-RU"/>
        </w:rPr>
        <w:t>ользователь</w:t>
      </w:r>
      <w:proofErr w:type="spellEnd"/>
      <w:r w:rsidRPr="00C038F6">
        <w:rPr>
          <w:rFonts w:ascii="Tahoma" w:eastAsia="Times New Roman" w:hAnsi="Tahoma" w:cs="Tahoma"/>
          <w:color w:val="000000"/>
          <w:sz w:val="18"/>
          <w:szCs w:val="18"/>
          <w:lang w:eastAsia="ru-RU"/>
        </w:rPr>
        <w:t> вовлекается в совместный процесс решения </w:t>
      </w:r>
      <w:hyperlink r:id="rId71" w:anchor="literature.2.8" w:history="1">
        <w:r w:rsidRPr="00C038F6">
          <w:rPr>
            <w:rFonts w:ascii="Tahoma" w:eastAsia="Times New Roman" w:hAnsi="Tahoma" w:cs="Tahoma"/>
            <w:color w:val="0071A6"/>
            <w:sz w:val="18"/>
            <w:szCs w:val="18"/>
            <w:lang w:eastAsia="ru-RU"/>
          </w:rPr>
          <w:t>[ 2.8 ] </w:t>
        </w:r>
      </w:hyperlink>
      <w:r w:rsidRPr="00C038F6">
        <w:rPr>
          <w:rFonts w:ascii="Tahoma" w:eastAsia="Times New Roman" w:hAnsi="Tahoma" w:cs="Tahoma"/>
          <w:color w:val="000000"/>
          <w:sz w:val="18"/>
          <w:szCs w:val="18"/>
          <w:lang w:eastAsia="ru-RU"/>
        </w:rPr>
        <w:t>. При этом, как </w:t>
      </w:r>
      <w:bookmarkStart w:id="112" w:name="keyword43"/>
      <w:bookmarkEnd w:id="112"/>
      <w:r w:rsidRPr="00C038F6">
        <w:rPr>
          <w:rFonts w:ascii="Tahoma" w:eastAsia="Times New Roman" w:hAnsi="Tahoma" w:cs="Tahoma"/>
          <w:i/>
          <w:iCs/>
          <w:color w:val="000000"/>
          <w:sz w:val="18"/>
          <w:szCs w:val="18"/>
          <w:lang w:eastAsia="ru-RU"/>
        </w:rPr>
        <w:t>пользователь</w:t>
      </w:r>
      <w:r w:rsidRPr="00C038F6">
        <w:rPr>
          <w:rFonts w:ascii="Tahoma" w:eastAsia="Times New Roman" w:hAnsi="Tahoma" w:cs="Tahoma"/>
          <w:color w:val="000000"/>
          <w:sz w:val="18"/>
          <w:szCs w:val="18"/>
          <w:lang w:eastAsia="ru-RU"/>
        </w:rPr>
        <w:t>, так и компьютерный посредник, оба принимают участие в запуске задачи, управлении событиями и решении задачи. Для такого стиля используется </w:t>
      </w:r>
      <w:bookmarkStart w:id="113" w:name="keyword44"/>
      <w:bookmarkEnd w:id="113"/>
      <w:proofErr w:type="spellStart"/>
      <w:r w:rsidRPr="00C038F6">
        <w:rPr>
          <w:rFonts w:ascii="Tahoma" w:eastAsia="Times New Roman" w:hAnsi="Tahoma" w:cs="Tahoma"/>
          <w:i/>
          <w:iCs/>
          <w:color w:val="000000"/>
          <w:sz w:val="18"/>
          <w:szCs w:val="18"/>
          <w:lang w:eastAsia="ru-RU"/>
        </w:rPr>
        <w:t>метафора</w:t>
      </w:r>
      <w:r w:rsidRPr="00C038F6">
        <w:rPr>
          <w:rFonts w:ascii="Tahoma" w:eastAsia="Times New Roman" w:hAnsi="Tahoma" w:cs="Tahoma"/>
          <w:color w:val="000000"/>
          <w:sz w:val="18"/>
          <w:szCs w:val="18"/>
          <w:lang w:eastAsia="ru-RU"/>
        </w:rPr>
        <w:t>персональный</w:t>
      </w:r>
      <w:proofErr w:type="spellEnd"/>
      <w:r w:rsidRPr="00C038F6">
        <w:rPr>
          <w:rFonts w:ascii="Tahoma" w:eastAsia="Times New Roman" w:hAnsi="Tahoma" w:cs="Tahoma"/>
          <w:color w:val="000000"/>
          <w:sz w:val="18"/>
          <w:szCs w:val="18"/>
          <w:lang w:eastAsia="ru-RU"/>
        </w:rPr>
        <w:t xml:space="preserve"> ассистент </w:t>
      </w:r>
      <w:hyperlink r:id="rId72" w:anchor="literature.2.7" w:history="1">
        <w:proofErr w:type="gramStart"/>
        <w:r w:rsidRPr="00C038F6">
          <w:rPr>
            <w:rFonts w:ascii="Tahoma" w:eastAsia="Times New Roman" w:hAnsi="Tahoma" w:cs="Tahoma"/>
            <w:color w:val="0071A6"/>
            <w:sz w:val="18"/>
            <w:szCs w:val="18"/>
            <w:lang w:eastAsia="ru-RU"/>
          </w:rPr>
          <w:t xml:space="preserve">[ </w:t>
        </w:r>
        <w:proofErr w:type="gramEnd"/>
        <w:r w:rsidRPr="00C038F6">
          <w:rPr>
            <w:rFonts w:ascii="Tahoma" w:eastAsia="Times New Roman" w:hAnsi="Tahoma" w:cs="Tahoma"/>
            <w:color w:val="0071A6"/>
            <w:sz w:val="18"/>
            <w:szCs w:val="18"/>
            <w:lang w:eastAsia="ru-RU"/>
          </w:rPr>
          <w:t>2.7 ] </w:t>
        </w:r>
      </w:hyperlink>
      <w:r w:rsidRPr="00C038F6">
        <w:rPr>
          <w:rFonts w:ascii="Tahoma" w:eastAsia="Times New Roman" w:hAnsi="Tahoma" w:cs="Tahoma"/>
          <w:color w:val="000000"/>
          <w:sz w:val="18"/>
          <w:szCs w:val="18"/>
          <w:lang w:eastAsia="ru-RU"/>
        </w:rPr>
        <w:t>, который сотрудничает с пользователем в той же рабочей среде.</w:t>
      </w:r>
    </w:p>
    <w:p w:rsidR="00C038F6" w:rsidRPr="00C038F6" w:rsidRDefault="00C038F6" w:rsidP="00C038F6">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038F6">
        <w:rPr>
          <w:rFonts w:ascii="Tahoma" w:eastAsia="Times New Roman" w:hAnsi="Tahoma" w:cs="Tahoma"/>
          <w:color w:val="000000"/>
          <w:sz w:val="18"/>
          <w:szCs w:val="18"/>
          <w:lang w:eastAsia="ru-RU"/>
        </w:rPr>
        <w:t>Словари дают следующее толкование слова </w:t>
      </w:r>
      <w:bookmarkStart w:id="114" w:name="keyword45"/>
      <w:bookmarkEnd w:id="114"/>
      <w:r w:rsidRPr="00C038F6">
        <w:rPr>
          <w:rFonts w:ascii="Tahoma" w:eastAsia="Times New Roman" w:hAnsi="Tahoma" w:cs="Tahoma"/>
          <w:b/>
          <w:bCs/>
          <w:i/>
          <w:iCs/>
          <w:color w:val="000000"/>
          <w:sz w:val="18"/>
          <w:szCs w:val="18"/>
          <w:lang w:eastAsia="ru-RU"/>
        </w:rPr>
        <w:t>агент</w:t>
      </w:r>
      <w:r w:rsidRPr="00C038F6">
        <w:rPr>
          <w:rFonts w:ascii="Tahoma" w:eastAsia="Times New Roman" w:hAnsi="Tahoma" w:cs="Tahoma"/>
          <w:color w:val="000000"/>
          <w:sz w:val="18"/>
          <w:szCs w:val="18"/>
          <w:lang w:eastAsia="ru-RU"/>
        </w:rPr>
        <w:t>: "некто или нечто, прикладывающее усилия для достижения эффекта". Такое самое общее </w:t>
      </w:r>
      <w:bookmarkStart w:id="115" w:name="keyword46"/>
      <w:bookmarkEnd w:id="115"/>
      <w:r w:rsidRPr="00C038F6">
        <w:rPr>
          <w:rFonts w:ascii="Tahoma" w:eastAsia="Times New Roman" w:hAnsi="Tahoma" w:cs="Tahoma"/>
          <w:i/>
          <w:iCs/>
          <w:color w:val="000000"/>
          <w:sz w:val="18"/>
          <w:szCs w:val="18"/>
          <w:lang w:eastAsia="ru-RU"/>
        </w:rPr>
        <w:t>определение</w:t>
      </w:r>
      <w:r w:rsidRPr="00C038F6">
        <w:rPr>
          <w:rFonts w:ascii="Tahoma" w:eastAsia="Times New Roman" w:hAnsi="Tahoma" w:cs="Tahoma"/>
          <w:color w:val="000000"/>
          <w:sz w:val="18"/>
          <w:szCs w:val="18"/>
          <w:lang w:eastAsia="ru-RU"/>
        </w:rPr>
        <w:t> указывает на первый признак агента — агенты совершают действия. Часто утверждается, что агенты не просто совершают действия, но они действуют автономно и рационально. Под автономностью обычно понимают, что </w:t>
      </w:r>
      <w:bookmarkStart w:id="116" w:name="keyword47"/>
      <w:bookmarkEnd w:id="116"/>
      <w:proofErr w:type="spellStart"/>
      <w:r w:rsidRPr="00C038F6">
        <w:rPr>
          <w:rFonts w:ascii="Tahoma" w:eastAsia="Times New Roman" w:hAnsi="Tahoma" w:cs="Tahoma"/>
          <w:i/>
          <w:iCs/>
          <w:color w:val="000000"/>
          <w:sz w:val="18"/>
          <w:szCs w:val="18"/>
          <w:lang w:eastAsia="ru-RU"/>
        </w:rPr>
        <w:t>агент</w:t>
      </w:r>
      <w:r w:rsidRPr="00C038F6">
        <w:rPr>
          <w:rFonts w:ascii="Tahoma" w:eastAsia="Times New Roman" w:hAnsi="Tahoma" w:cs="Tahoma"/>
          <w:color w:val="000000"/>
          <w:sz w:val="18"/>
          <w:szCs w:val="18"/>
          <w:lang w:eastAsia="ru-RU"/>
        </w:rPr>
        <w:t>действует</w:t>
      </w:r>
      <w:proofErr w:type="spellEnd"/>
      <w:r w:rsidRPr="00C038F6">
        <w:rPr>
          <w:rFonts w:ascii="Tahoma" w:eastAsia="Times New Roman" w:hAnsi="Tahoma" w:cs="Tahoma"/>
          <w:color w:val="000000"/>
          <w:sz w:val="18"/>
          <w:szCs w:val="18"/>
          <w:lang w:eastAsia="ru-RU"/>
        </w:rPr>
        <w:t xml:space="preserve"> без прямого вмешательства человека или другой управляющей сущности. Под рациональностью понимают стремление агента оптимизировать </w:t>
      </w:r>
      <w:bookmarkStart w:id="117" w:name="keyword48"/>
      <w:bookmarkEnd w:id="117"/>
      <w:r w:rsidRPr="00C038F6">
        <w:rPr>
          <w:rFonts w:ascii="Tahoma" w:eastAsia="Times New Roman" w:hAnsi="Tahoma" w:cs="Tahoma"/>
          <w:i/>
          <w:iCs/>
          <w:color w:val="000000"/>
          <w:sz w:val="18"/>
          <w:szCs w:val="18"/>
          <w:lang w:eastAsia="ru-RU"/>
        </w:rPr>
        <w:t>значение</w:t>
      </w:r>
      <w:r w:rsidRPr="00C038F6">
        <w:rPr>
          <w:rFonts w:ascii="Tahoma" w:eastAsia="Times New Roman" w:hAnsi="Tahoma" w:cs="Tahoma"/>
          <w:color w:val="000000"/>
          <w:sz w:val="18"/>
          <w:szCs w:val="18"/>
          <w:lang w:eastAsia="ru-RU"/>
        </w:rPr>
        <w:t> некоторой оценочной функции. </w:t>
      </w:r>
      <w:bookmarkStart w:id="118" w:name="keyword49"/>
      <w:bookmarkEnd w:id="118"/>
      <w:r w:rsidRPr="00C038F6">
        <w:rPr>
          <w:rFonts w:ascii="Tahoma" w:eastAsia="Times New Roman" w:hAnsi="Tahoma" w:cs="Tahoma"/>
          <w:i/>
          <w:iCs/>
          <w:color w:val="000000"/>
          <w:sz w:val="18"/>
          <w:szCs w:val="18"/>
          <w:lang w:eastAsia="ru-RU"/>
        </w:rPr>
        <w:t>Мера</w:t>
      </w:r>
      <w:r w:rsidRPr="00C038F6">
        <w:rPr>
          <w:rFonts w:ascii="Tahoma" w:eastAsia="Times New Roman" w:hAnsi="Tahoma" w:cs="Tahoma"/>
          <w:color w:val="000000"/>
          <w:sz w:val="18"/>
          <w:szCs w:val="18"/>
          <w:lang w:eastAsia="ru-RU"/>
        </w:rPr>
        <w:t> рациональности неявно указывает на то, что </w:t>
      </w:r>
      <w:bookmarkStart w:id="119" w:name="keyword50"/>
      <w:bookmarkEnd w:id="119"/>
      <w:r w:rsidRPr="00C038F6">
        <w:rPr>
          <w:rFonts w:ascii="Tahoma" w:eastAsia="Times New Roman" w:hAnsi="Tahoma" w:cs="Tahoma"/>
          <w:i/>
          <w:iCs/>
          <w:color w:val="000000"/>
          <w:sz w:val="18"/>
          <w:szCs w:val="18"/>
          <w:lang w:eastAsia="ru-RU"/>
        </w:rPr>
        <w:t>агент</w:t>
      </w:r>
      <w:r w:rsidRPr="00C038F6">
        <w:rPr>
          <w:rFonts w:ascii="Tahoma" w:eastAsia="Times New Roman" w:hAnsi="Tahoma" w:cs="Tahoma"/>
          <w:color w:val="000000"/>
          <w:sz w:val="18"/>
          <w:szCs w:val="18"/>
          <w:lang w:eastAsia="ru-RU"/>
        </w:rPr>
        <w:t xml:space="preserve"> имеет цели (желания англ. </w:t>
      </w:r>
      <w:proofErr w:type="spellStart"/>
      <w:r w:rsidRPr="00C038F6">
        <w:rPr>
          <w:rFonts w:ascii="Tahoma" w:eastAsia="Times New Roman" w:hAnsi="Tahoma" w:cs="Tahoma"/>
          <w:color w:val="000000"/>
          <w:sz w:val="18"/>
          <w:szCs w:val="18"/>
          <w:lang w:eastAsia="ru-RU"/>
        </w:rPr>
        <w:t>desires</w:t>
      </w:r>
      <w:proofErr w:type="spellEnd"/>
      <w:r w:rsidRPr="00C038F6">
        <w:rPr>
          <w:rFonts w:ascii="Tahoma" w:eastAsia="Times New Roman" w:hAnsi="Tahoma" w:cs="Tahoma"/>
          <w:color w:val="000000"/>
          <w:sz w:val="18"/>
          <w:szCs w:val="18"/>
          <w:lang w:eastAsia="ru-RU"/>
        </w:rPr>
        <w:t>), которых </w:t>
      </w:r>
      <w:bookmarkStart w:id="120" w:name="keyword51"/>
      <w:bookmarkEnd w:id="120"/>
      <w:r w:rsidRPr="00C038F6">
        <w:rPr>
          <w:rFonts w:ascii="Tahoma" w:eastAsia="Times New Roman" w:hAnsi="Tahoma" w:cs="Tahoma"/>
          <w:i/>
          <w:iCs/>
          <w:color w:val="000000"/>
          <w:sz w:val="18"/>
          <w:szCs w:val="18"/>
          <w:lang w:eastAsia="ru-RU"/>
        </w:rPr>
        <w:t>агент</w:t>
      </w:r>
      <w:r w:rsidRPr="00C038F6">
        <w:rPr>
          <w:rFonts w:ascii="Tahoma" w:eastAsia="Times New Roman" w:hAnsi="Tahoma" w:cs="Tahoma"/>
          <w:color w:val="000000"/>
          <w:sz w:val="18"/>
          <w:szCs w:val="18"/>
          <w:lang w:eastAsia="ru-RU"/>
        </w:rPr>
        <w:t xml:space="preserve"> "хочет" достичь, и представления о внешнем мире (убеждения, англ. </w:t>
      </w:r>
      <w:proofErr w:type="spellStart"/>
      <w:r w:rsidRPr="00C038F6">
        <w:rPr>
          <w:rFonts w:ascii="Tahoma" w:eastAsia="Times New Roman" w:hAnsi="Tahoma" w:cs="Tahoma"/>
          <w:color w:val="000000"/>
          <w:sz w:val="18"/>
          <w:szCs w:val="18"/>
          <w:lang w:eastAsia="ru-RU"/>
        </w:rPr>
        <w:t>beliefs</w:t>
      </w:r>
      <w:proofErr w:type="spellEnd"/>
      <w:r w:rsidRPr="00C038F6">
        <w:rPr>
          <w:rFonts w:ascii="Tahoma" w:eastAsia="Times New Roman" w:hAnsi="Tahoma" w:cs="Tahoma"/>
          <w:color w:val="000000"/>
          <w:sz w:val="18"/>
          <w:szCs w:val="18"/>
          <w:lang w:eastAsia="ru-RU"/>
        </w:rPr>
        <w:t>), на которые </w:t>
      </w:r>
      <w:bookmarkStart w:id="121" w:name="keyword52"/>
      <w:bookmarkEnd w:id="121"/>
      <w:r w:rsidRPr="00C038F6">
        <w:rPr>
          <w:rFonts w:ascii="Tahoma" w:eastAsia="Times New Roman" w:hAnsi="Tahoma" w:cs="Tahoma"/>
          <w:i/>
          <w:iCs/>
          <w:color w:val="000000"/>
          <w:sz w:val="18"/>
          <w:szCs w:val="18"/>
          <w:lang w:eastAsia="ru-RU"/>
        </w:rPr>
        <w:t>агент</w:t>
      </w:r>
      <w:r w:rsidRPr="00C038F6">
        <w:rPr>
          <w:rFonts w:ascii="Tahoma" w:eastAsia="Times New Roman" w:hAnsi="Tahoma" w:cs="Tahoma"/>
          <w:color w:val="000000"/>
          <w:sz w:val="18"/>
          <w:szCs w:val="18"/>
          <w:lang w:eastAsia="ru-RU"/>
        </w:rPr>
        <w:t xml:space="preserve"> опирается при выборе действия (реализации намерений, англ. </w:t>
      </w:r>
      <w:proofErr w:type="spellStart"/>
      <w:r w:rsidRPr="00C038F6">
        <w:rPr>
          <w:rFonts w:ascii="Tahoma" w:eastAsia="Times New Roman" w:hAnsi="Tahoma" w:cs="Tahoma"/>
          <w:color w:val="000000"/>
          <w:sz w:val="18"/>
          <w:szCs w:val="18"/>
          <w:lang w:eastAsia="ru-RU"/>
        </w:rPr>
        <w:t>intentions</w:t>
      </w:r>
      <w:proofErr w:type="spellEnd"/>
      <w:r w:rsidRPr="00C038F6">
        <w:rPr>
          <w:rFonts w:ascii="Tahoma" w:eastAsia="Times New Roman" w:hAnsi="Tahoma" w:cs="Tahoma"/>
          <w:color w:val="000000"/>
          <w:sz w:val="18"/>
          <w:szCs w:val="18"/>
          <w:lang w:eastAsia="ru-RU"/>
        </w:rPr>
        <w:t xml:space="preserve"> — множество избранных, совместимых и достижимых желаний).</w:t>
      </w:r>
    </w:p>
    <w:p w:rsidR="00C038F6" w:rsidRPr="00C038F6" w:rsidRDefault="00C038F6" w:rsidP="00C038F6">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038F6">
        <w:rPr>
          <w:rFonts w:ascii="Tahoma" w:eastAsia="Times New Roman" w:hAnsi="Tahoma" w:cs="Tahoma"/>
          <w:color w:val="000000"/>
          <w:sz w:val="18"/>
          <w:szCs w:val="18"/>
          <w:lang w:eastAsia="ru-RU"/>
        </w:rPr>
        <w:t xml:space="preserve">Еще одним важным свойством агента является то, что он помещен во внешнюю среду, с которой он способен взаимодействовать. Обычно, среда не контролируется агентом, он лишь способен влиять на нее. Разделение намерений и желаний необходимо, так </w:t>
      </w:r>
      <w:proofErr w:type="spellStart"/>
      <w:r w:rsidRPr="00C038F6">
        <w:rPr>
          <w:rFonts w:ascii="Tahoma" w:eastAsia="Times New Roman" w:hAnsi="Tahoma" w:cs="Tahoma"/>
          <w:color w:val="000000"/>
          <w:sz w:val="18"/>
          <w:szCs w:val="18"/>
          <w:lang w:eastAsia="ru-RU"/>
        </w:rPr>
        <w:t>как</w:t>
      </w:r>
      <w:bookmarkStart w:id="122" w:name="keyword53"/>
      <w:bookmarkEnd w:id="122"/>
      <w:r w:rsidRPr="00C038F6">
        <w:rPr>
          <w:rFonts w:ascii="Tahoma" w:eastAsia="Times New Roman" w:hAnsi="Tahoma" w:cs="Tahoma"/>
          <w:i/>
          <w:iCs/>
          <w:color w:val="000000"/>
          <w:sz w:val="18"/>
          <w:szCs w:val="18"/>
          <w:lang w:eastAsia="ru-RU"/>
        </w:rPr>
        <w:t>агент</w:t>
      </w:r>
      <w:proofErr w:type="spellEnd"/>
      <w:r w:rsidRPr="00C038F6">
        <w:rPr>
          <w:rFonts w:ascii="Tahoma" w:eastAsia="Times New Roman" w:hAnsi="Tahoma" w:cs="Tahoma"/>
          <w:color w:val="000000"/>
          <w:sz w:val="18"/>
          <w:szCs w:val="18"/>
          <w:lang w:eastAsia="ru-RU"/>
        </w:rPr>
        <w:t> может иметь несовместимые желания или желания могут быть недостижимы. Поскольку </w:t>
      </w:r>
      <w:bookmarkStart w:id="123" w:name="keyword54"/>
      <w:bookmarkEnd w:id="123"/>
      <w:r w:rsidRPr="00C038F6">
        <w:rPr>
          <w:rFonts w:ascii="Tahoma" w:eastAsia="Times New Roman" w:hAnsi="Tahoma" w:cs="Tahoma"/>
          <w:i/>
          <w:iCs/>
          <w:color w:val="000000"/>
          <w:sz w:val="18"/>
          <w:szCs w:val="18"/>
          <w:lang w:eastAsia="ru-RU"/>
        </w:rPr>
        <w:t>агент</w:t>
      </w:r>
      <w:r w:rsidRPr="00C038F6">
        <w:rPr>
          <w:rFonts w:ascii="Tahoma" w:eastAsia="Times New Roman" w:hAnsi="Tahoma" w:cs="Tahoma"/>
          <w:color w:val="000000"/>
          <w:sz w:val="18"/>
          <w:szCs w:val="18"/>
          <w:lang w:eastAsia="ru-RU"/>
        </w:rPr>
        <w:t> ограничен в ресурсах и не может достичь всех желаний одновременно, естественно выбирать наиболее значимые цели — намерения. Итак, </w:t>
      </w:r>
      <w:bookmarkStart w:id="124" w:name="keyword55"/>
      <w:bookmarkEnd w:id="124"/>
      <w:r w:rsidRPr="00C038F6">
        <w:rPr>
          <w:rFonts w:ascii="Tahoma" w:eastAsia="Times New Roman" w:hAnsi="Tahoma" w:cs="Tahoma"/>
          <w:i/>
          <w:iCs/>
          <w:color w:val="000000"/>
          <w:sz w:val="18"/>
          <w:szCs w:val="18"/>
          <w:lang w:eastAsia="ru-RU"/>
        </w:rPr>
        <w:t>агент</w:t>
      </w:r>
      <w:r w:rsidRPr="00C038F6">
        <w:rPr>
          <w:rFonts w:ascii="Tahoma" w:eastAsia="Times New Roman" w:hAnsi="Tahoma" w:cs="Tahoma"/>
          <w:color w:val="000000"/>
          <w:sz w:val="18"/>
          <w:szCs w:val="18"/>
          <w:lang w:eastAsia="ru-RU"/>
        </w:rPr>
        <w:t> — разумная сущность, помещенная во внешнюю среду, способная взаимодействовать с ней, совершая автономные рациональные действия для достижения целей, т. е. Интеллектуальный </w:t>
      </w:r>
      <w:bookmarkStart w:id="125" w:name="keyword56"/>
      <w:bookmarkEnd w:id="125"/>
      <w:r w:rsidRPr="00C038F6">
        <w:rPr>
          <w:rFonts w:ascii="Tahoma" w:eastAsia="Times New Roman" w:hAnsi="Tahoma" w:cs="Tahoma"/>
          <w:i/>
          <w:iCs/>
          <w:color w:val="000000"/>
          <w:sz w:val="18"/>
          <w:szCs w:val="18"/>
          <w:lang w:eastAsia="ru-RU"/>
        </w:rPr>
        <w:t>агент</w:t>
      </w:r>
      <w:r w:rsidRPr="00C038F6">
        <w:rPr>
          <w:rFonts w:ascii="Tahoma" w:eastAsia="Times New Roman" w:hAnsi="Tahoma" w:cs="Tahoma"/>
          <w:color w:val="000000"/>
          <w:sz w:val="18"/>
          <w:szCs w:val="18"/>
          <w:lang w:eastAsia="ru-RU"/>
        </w:rPr>
        <w:t> — это </w:t>
      </w:r>
      <w:bookmarkStart w:id="126" w:name="keyword57"/>
      <w:bookmarkEnd w:id="126"/>
      <w:r w:rsidRPr="00C038F6">
        <w:rPr>
          <w:rFonts w:ascii="Tahoma" w:eastAsia="Times New Roman" w:hAnsi="Tahoma" w:cs="Tahoma"/>
          <w:i/>
          <w:iCs/>
          <w:color w:val="000000"/>
          <w:sz w:val="18"/>
          <w:szCs w:val="18"/>
          <w:lang w:eastAsia="ru-RU"/>
        </w:rPr>
        <w:t>агент</w:t>
      </w:r>
      <w:r w:rsidRPr="00C038F6">
        <w:rPr>
          <w:rFonts w:ascii="Tahoma" w:eastAsia="Times New Roman" w:hAnsi="Tahoma" w:cs="Tahoma"/>
          <w:color w:val="000000"/>
          <w:sz w:val="18"/>
          <w:szCs w:val="18"/>
          <w:lang w:eastAsia="ru-RU"/>
        </w:rPr>
        <w:t>, обладающая следующими свойствами:</w:t>
      </w:r>
    </w:p>
    <w:p w:rsidR="00C038F6" w:rsidRPr="00C038F6" w:rsidRDefault="00C038F6" w:rsidP="00C038F6">
      <w:pPr>
        <w:numPr>
          <w:ilvl w:val="0"/>
          <w:numId w:val="19"/>
        </w:numPr>
        <w:spacing w:before="36" w:after="36" w:line="240" w:lineRule="atLeast"/>
        <w:ind w:left="120"/>
        <w:rPr>
          <w:rFonts w:ascii="Tahoma" w:eastAsia="Times New Roman" w:hAnsi="Tahoma" w:cs="Tahoma"/>
          <w:color w:val="000000"/>
          <w:sz w:val="18"/>
          <w:szCs w:val="18"/>
          <w:lang w:eastAsia="ru-RU"/>
        </w:rPr>
      </w:pPr>
      <w:bookmarkStart w:id="127" w:name="keyword58"/>
      <w:bookmarkEnd w:id="127"/>
      <w:r w:rsidRPr="00C038F6">
        <w:rPr>
          <w:rFonts w:ascii="Tahoma" w:eastAsia="Times New Roman" w:hAnsi="Tahoma" w:cs="Tahoma"/>
          <w:b/>
          <w:bCs/>
          <w:i/>
          <w:iCs/>
          <w:color w:val="000000"/>
          <w:sz w:val="18"/>
          <w:szCs w:val="18"/>
          <w:lang w:eastAsia="ru-RU"/>
        </w:rPr>
        <w:t>реактивность</w:t>
      </w:r>
      <w:r w:rsidRPr="00C038F6">
        <w:rPr>
          <w:rFonts w:ascii="Tahoma" w:eastAsia="Times New Roman" w:hAnsi="Tahoma" w:cs="Tahoma"/>
          <w:color w:val="000000"/>
          <w:sz w:val="18"/>
          <w:szCs w:val="18"/>
          <w:lang w:eastAsia="ru-RU"/>
        </w:rPr>
        <w:t xml:space="preserve"> (англ. </w:t>
      </w:r>
      <w:proofErr w:type="spellStart"/>
      <w:r w:rsidRPr="00C038F6">
        <w:rPr>
          <w:rFonts w:ascii="Tahoma" w:eastAsia="Times New Roman" w:hAnsi="Tahoma" w:cs="Tahoma"/>
          <w:color w:val="000000"/>
          <w:sz w:val="18"/>
          <w:szCs w:val="18"/>
          <w:lang w:eastAsia="ru-RU"/>
        </w:rPr>
        <w:t>reactivity</w:t>
      </w:r>
      <w:proofErr w:type="spellEnd"/>
      <w:r w:rsidRPr="00C038F6">
        <w:rPr>
          <w:rFonts w:ascii="Tahoma" w:eastAsia="Times New Roman" w:hAnsi="Tahoma" w:cs="Tahoma"/>
          <w:color w:val="000000"/>
          <w:sz w:val="18"/>
          <w:szCs w:val="18"/>
          <w:lang w:eastAsia="ru-RU"/>
        </w:rPr>
        <w:t>) — агент ощущает внешнюю среду и реагирует на изменения в ней, совершая действия, направленные на достижение целей;</w:t>
      </w:r>
    </w:p>
    <w:p w:rsidR="00C038F6" w:rsidRPr="00C038F6" w:rsidRDefault="00C038F6" w:rsidP="00C038F6">
      <w:pPr>
        <w:numPr>
          <w:ilvl w:val="0"/>
          <w:numId w:val="19"/>
        </w:numPr>
        <w:spacing w:before="36" w:after="36" w:line="240" w:lineRule="atLeast"/>
        <w:ind w:left="120"/>
        <w:rPr>
          <w:rFonts w:ascii="Tahoma" w:eastAsia="Times New Roman" w:hAnsi="Tahoma" w:cs="Tahoma"/>
          <w:color w:val="000000"/>
          <w:sz w:val="18"/>
          <w:szCs w:val="18"/>
          <w:lang w:eastAsia="ru-RU"/>
        </w:rPr>
      </w:pPr>
      <w:bookmarkStart w:id="128" w:name="keyword59"/>
      <w:bookmarkEnd w:id="128"/>
      <w:proofErr w:type="spellStart"/>
      <w:r w:rsidRPr="00C038F6">
        <w:rPr>
          <w:rFonts w:ascii="Tahoma" w:eastAsia="Times New Roman" w:hAnsi="Tahoma" w:cs="Tahoma"/>
          <w:b/>
          <w:bCs/>
          <w:i/>
          <w:iCs/>
          <w:color w:val="000000"/>
          <w:sz w:val="18"/>
          <w:szCs w:val="18"/>
          <w:lang w:eastAsia="ru-RU"/>
        </w:rPr>
        <w:t>проактивность</w:t>
      </w:r>
      <w:proofErr w:type="spellEnd"/>
      <w:r w:rsidRPr="00C038F6">
        <w:rPr>
          <w:rFonts w:ascii="Tahoma" w:eastAsia="Times New Roman" w:hAnsi="Tahoma" w:cs="Tahoma"/>
          <w:color w:val="000000"/>
          <w:sz w:val="18"/>
          <w:szCs w:val="18"/>
          <w:lang w:eastAsia="ru-RU"/>
        </w:rPr>
        <w:t xml:space="preserve"> (англ. </w:t>
      </w:r>
      <w:proofErr w:type="spellStart"/>
      <w:r w:rsidRPr="00C038F6">
        <w:rPr>
          <w:rFonts w:ascii="Tahoma" w:eastAsia="Times New Roman" w:hAnsi="Tahoma" w:cs="Tahoma"/>
          <w:color w:val="000000"/>
          <w:sz w:val="18"/>
          <w:szCs w:val="18"/>
          <w:lang w:eastAsia="ru-RU"/>
        </w:rPr>
        <w:t>pro-activeness</w:t>
      </w:r>
      <w:proofErr w:type="spellEnd"/>
      <w:r w:rsidRPr="00C038F6">
        <w:rPr>
          <w:rFonts w:ascii="Tahoma" w:eastAsia="Times New Roman" w:hAnsi="Tahoma" w:cs="Tahoma"/>
          <w:color w:val="000000"/>
          <w:sz w:val="18"/>
          <w:szCs w:val="18"/>
          <w:lang w:eastAsia="ru-RU"/>
        </w:rPr>
        <w:t>) — агент показывает управляемое целями поведение, проявляя инициативу, совершая действия направленные на достижение целей;</w:t>
      </w:r>
    </w:p>
    <w:p w:rsidR="00C038F6" w:rsidRPr="00C038F6" w:rsidRDefault="00C038F6" w:rsidP="00C038F6">
      <w:pPr>
        <w:numPr>
          <w:ilvl w:val="0"/>
          <w:numId w:val="19"/>
        </w:numPr>
        <w:spacing w:before="36" w:after="36" w:line="240" w:lineRule="atLeast"/>
        <w:ind w:left="120"/>
        <w:rPr>
          <w:rFonts w:ascii="Tahoma" w:eastAsia="Times New Roman" w:hAnsi="Tahoma" w:cs="Tahoma"/>
          <w:color w:val="000000"/>
          <w:sz w:val="18"/>
          <w:szCs w:val="18"/>
          <w:lang w:eastAsia="ru-RU"/>
        </w:rPr>
      </w:pPr>
      <w:bookmarkStart w:id="129" w:name="keyword60"/>
      <w:bookmarkEnd w:id="129"/>
      <w:r w:rsidRPr="00C038F6">
        <w:rPr>
          <w:rFonts w:ascii="Tahoma" w:eastAsia="Times New Roman" w:hAnsi="Tahoma" w:cs="Tahoma"/>
          <w:b/>
          <w:bCs/>
          <w:i/>
          <w:iCs/>
          <w:color w:val="000000"/>
          <w:sz w:val="18"/>
          <w:szCs w:val="18"/>
          <w:lang w:eastAsia="ru-RU"/>
        </w:rPr>
        <w:lastRenderedPageBreak/>
        <w:t>социальность</w:t>
      </w:r>
      <w:r w:rsidRPr="00C038F6">
        <w:rPr>
          <w:rFonts w:ascii="Tahoma" w:eastAsia="Times New Roman" w:hAnsi="Tahoma" w:cs="Tahoma"/>
          <w:color w:val="000000"/>
          <w:sz w:val="18"/>
          <w:szCs w:val="18"/>
          <w:lang w:eastAsia="ru-RU"/>
        </w:rPr>
        <w:t> </w:t>
      </w:r>
      <w:proofErr w:type="spellStart"/>
      <w:r w:rsidRPr="00C038F6">
        <w:rPr>
          <w:rFonts w:ascii="Tahoma" w:eastAsia="Times New Roman" w:hAnsi="Tahoma" w:cs="Tahoma"/>
          <w:color w:val="000000"/>
          <w:sz w:val="18"/>
          <w:szCs w:val="18"/>
          <w:lang w:eastAsia="ru-RU"/>
        </w:rPr>
        <w:t>социальность</w:t>
      </w:r>
      <w:proofErr w:type="spellEnd"/>
      <w:r w:rsidRPr="00C038F6">
        <w:rPr>
          <w:rFonts w:ascii="Tahoma" w:eastAsia="Times New Roman" w:hAnsi="Tahoma" w:cs="Tahoma"/>
          <w:color w:val="000000"/>
          <w:sz w:val="18"/>
          <w:szCs w:val="18"/>
          <w:lang w:eastAsia="ru-RU"/>
        </w:rPr>
        <w:t xml:space="preserve"> (англ. </w:t>
      </w:r>
      <w:proofErr w:type="spellStart"/>
      <w:r w:rsidRPr="00C038F6">
        <w:rPr>
          <w:rFonts w:ascii="Tahoma" w:eastAsia="Times New Roman" w:hAnsi="Tahoma" w:cs="Tahoma"/>
          <w:color w:val="000000"/>
          <w:sz w:val="18"/>
          <w:szCs w:val="18"/>
          <w:lang w:eastAsia="ru-RU"/>
        </w:rPr>
        <w:t>social</w:t>
      </w:r>
      <w:proofErr w:type="spellEnd"/>
      <w:r w:rsidRPr="00C038F6">
        <w:rPr>
          <w:rFonts w:ascii="Tahoma" w:eastAsia="Times New Roman" w:hAnsi="Tahoma" w:cs="Tahoma"/>
          <w:color w:val="000000"/>
          <w:sz w:val="18"/>
          <w:szCs w:val="18"/>
          <w:lang w:eastAsia="ru-RU"/>
        </w:rPr>
        <w:t xml:space="preserve"> </w:t>
      </w:r>
      <w:proofErr w:type="spellStart"/>
      <w:r w:rsidRPr="00C038F6">
        <w:rPr>
          <w:rFonts w:ascii="Tahoma" w:eastAsia="Times New Roman" w:hAnsi="Tahoma" w:cs="Tahoma"/>
          <w:color w:val="000000"/>
          <w:sz w:val="18"/>
          <w:szCs w:val="18"/>
          <w:lang w:eastAsia="ru-RU"/>
        </w:rPr>
        <w:t>ability</w:t>
      </w:r>
      <w:proofErr w:type="spellEnd"/>
      <w:r w:rsidRPr="00C038F6">
        <w:rPr>
          <w:rFonts w:ascii="Tahoma" w:eastAsia="Times New Roman" w:hAnsi="Tahoma" w:cs="Tahoma"/>
          <w:color w:val="000000"/>
          <w:sz w:val="18"/>
          <w:szCs w:val="18"/>
          <w:lang w:eastAsia="ru-RU"/>
        </w:rPr>
        <w:t>) — агент взаимодействует с другими сущностями внешней среды (другими агентами, людьми и т. д.) для достижения целей.</w:t>
      </w:r>
    </w:p>
    <w:p w:rsidR="00C038F6" w:rsidRPr="00C038F6" w:rsidRDefault="00C038F6" w:rsidP="00C038F6">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038F6">
        <w:rPr>
          <w:rFonts w:ascii="Tahoma" w:eastAsia="Times New Roman" w:hAnsi="Tahoma" w:cs="Tahoma"/>
          <w:color w:val="000000"/>
          <w:sz w:val="18"/>
          <w:szCs w:val="18"/>
          <w:lang w:eastAsia="ru-RU"/>
        </w:rPr>
        <w:t>При разработке системы каждое из первых двух свойств достигается достаточно легко. Наибольшую сложность представляет совмещение в системе обоих свойств в нужных пропорциях. Будет не слишком эффективно, если </w:t>
      </w:r>
      <w:bookmarkStart w:id="130" w:name="keyword61"/>
      <w:bookmarkEnd w:id="130"/>
      <w:r w:rsidRPr="00C038F6">
        <w:rPr>
          <w:rFonts w:ascii="Tahoma" w:eastAsia="Times New Roman" w:hAnsi="Tahoma" w:cs="Tahoma"/>
          <w:i/>
          <w:iCs/>
          <w:color w:val="000000"/>
          <w:sz w:val="18"/>
          <w:szCs w:val="18"/>
          <w:lang w:eastAsia="ru-RU"/>
        </w:rPr>
        <w:t>агент</w:t>
      </w:r>
      <w:r w:rsidRPr="00C038F6">
        <w:rPr>
          <w:rFonts w:ascii="Tahoma" w:eastAsia="Times New Roman" w:hAnsi="Tahoma" w:cs="Tahoma"/>
          <w:color w:val="000000"/>
          <w:sz w:val="18"/>
          <w:szCs w:val="18"/>
          <w:lang w:eastAsia="ru-RU"/>
        </w:rPr>
        <w:t xml:space="preserve"> жестко следует сценарию достижения цели, не реагируя на изменения во внешней среде и не обладая способностью заметить необходимости корректировки плана. </w:t>
      </w:r>
      <w:proofErr w:type="gramStart"/>
      <w:r w:rsidRPr="00C038F6">
        <w:rPr>
          <w:rFonts w:ascii="Tahoma" w:eastAsia="Times New Roman" w:hAnsi="Tahoma" w:cs="Tahoma"/>
          <w:color w:val="000000"/>
          <w:sz w:val="18"/>
          <w:szCs w:val="18"/>
          <w:lang w:eastAsia="ru-RU"/>
        </w:rPr>
        <w:t>Но также не эффективно будет и поведение, ограниченное лишь реакцией на поступающие из вне стимулы, без какого-либо планирования целенаправленных действий.</w:t>
      </w:r>
      <w:proofErr w:type="gramEnd"/>
      <w:r w:rsidRPr="00C038F6">
        <w:rPr>
          <w:rFonts w:ascii="Tahoma" w:eastAsia="Times New Roman" w:hAnsi="Tahoma" w:cs="Tahoma"/>
          <w:color w:val="000000"/>
          <w:sz w:val="18"/>
          <w:szCs w:val="18"/>
          <w:lang w:eastAsia="ru-RU"/>
        </w:rPr>
        <w:t xml:space="preserve"> На самом деле описанная проблема настолько сложна, что даже далеко не все люди способны эффективно ее решать. Очень часто можно увидеть человека, который кидается на каждую подвернувшуюся возможность, но никогда не доводит ничего до конца, т. к. не концентрируется на этой возможности достаточное время, чтобы полноценно ее реализовать. Но также часто встречаются люди, которые, однажды поставив цель и сформировав план, будут пытаться принципиально ему следовать, не замечая изменений в </w:t>
      </w:r>
      <w:proofErr w:type="gramStart"/>
      <w:r w:rsidRPr="00C038F6">
        <w:rPr>
          <w:rFonts w:ascii="Tahoma" w:eastAsia="Times New Roman" w:hAnsi="Tahoma" w:cs="Tahoma"/>
          <w:color w:val="000000"/>
          <w:sz w:val="18"/>
          <w:szCs w:val="18"/>
          <w:lang w:eastAsia="ru-RU"/>
        </w:rPr>
        <w:t xml:space="preserve">ситу </w:t>
      </w:r>
      <w:proofErr w:type="spellStart"/>
      <w:r w:rsidRPr="00C038F6">
        <w:rPr>
          <w:rFonts w:ascii="Tahoma" w:eastAsia="Times New Roman" w:hAnsi="Tahoma" w:cs="Tahoma"/>
          <w:color w:val="000000"/>
          <w:sz w:val="18"/>
          <w:szCs w:val="18"/>
          <w:lang w:eastAsia="ru-RU"/>
        </w:rPr>
        <w:t>ации</w:t>
      </w:r>
      <w:proofErr w:type="spellEnd"/>
      <w:proofErr w:type="gramEnd"/>
      <w:r w:rsidRPr="00C038F6">
        <w:rPr>
          <w:rFonts w:ascii="Tahoma" w:eastAsia="Times New Roman" w:hAnsi="Tahoma" w:cs="Tahoma"/>
          <w:color w:val="000000"/>
          <w:sz w:val="18"/>
          <w:szCs w:val="18"/>
          <w:lang w:eastAsia="ru-RU"/>
        </w:rPr>
        <w:t>, требующих пересмотра целей или планов.</w:t>
      </w:r>
    </w:p>
    <w:p w:rsidR="00C038F6" w:rsidRPr="00C038F6" w:rsidRDefault="00C038F6" w:rsidP="00C038F6">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038F6">
        <w:rPr>
          <w:rFonts w:ascii="Tahoma" w:eastAsia="Times New Roman" w:hAnsi="Tahoma" w:cs="Tahoma"/>
          <w:color w:val="000000"/>
          <w:sz w:val="18"/>
          <w:szCs w:val="18"/>
          <w:lang w:eastAsia="ru-RU"/>
        </w:rPr>
        <w:t>Достичь свойства социальности тоже нелегко. </w:t>
      </w:r>
      <w:r w:rsidRPr="00C038F6">
        <w:rPr>
          <w:rFonts w:ascii="Tahoma" w:eastAsia="Times New Roman" w:hAnsi="Tahoma" w:cs="Tahoma"/>
          <w:i/>
          <w:iCs/>
          <w:color w:val="000000"/>
          <w:sz w:val="18"/>
          <w:szCs w:val="18"/>
          <w:lang w:eastAsia="ru-RU"/>
        </w:rPr>
        <w:t>Социальность</w:t>
      </w:r>
      <w:r w:rsidRPr="00C038F6">
        <w:rPr>
          <w:rFonts w:ascii="Tahoma" w:eastAsia="Times New Roman" w:hAnsi="Tahoma" w:cs="Tahoma"/>
          <w:color w:val="000000"/>
          <w:sz w:val="18"/>
          <w:szCs w:val="18"/>
          <w:lang w:eastAsia="ru-RU"/>
        </w:rPr>
        <w:t> — это не просто </w:t>
      </w:r>
      <w:bookmarkStart w:id="131" w:name="keyword63"/>
      <w:bookmarkEnd w:id="131"/>
      <w:r w:rsidRPr="00C038F6">
        <w:rPr>
          <w:rFonts w:ascii="Tahoma" w:eastAsia="Times New Roman" w:hAnsi="Tahoma" w:cs="Tahoma"/>
          <w:i/>
          <w:iCs/>
          <w:color w:val="000000"/>
          <w:sz w:val="18"/>
          <w:szCs w:val="18"/>
          <w:lang w:eastAsia="ru-RU"/>
        </w:rPr>
        <w:t>обмен данными</w:t>
      </w:r>
      <w:r w:rsidRPr="00C038F6">
        <w:rPr>
          <w:rFonts w:ascii="Tahoma" w:eastAsia="Times New Roman" w:hAnsi="Tahoma" w:cs="Tahoma"/>
          <w:color w:val="000000"/>
          <w:sz w:val="18"/>
          <w:szCs w:val="18"/>
          <w:lang w:eastAsia="ru-RU"/>
        </w:rPr>
        <w:t>. Помимо коммуникации, социальное поведение должно включать кооперацию с другими сущностями, заключающуюся в разделении целей между отдельными сущностями, совместном планировании и координации действий, направленных на достижение общих целей. Социальное поведение, как </w:t>
      </w:r>
      <w:bookmarkStart w:id="132" w:name="keyword64"/>
      <w:bookmarkEnd w:id="132"/>
      <w:r w:rsidRPr="00C038F6">
        <w:rPr>
          <w:rFonts w:ascii="Tahoma" w:eastAsia="Times New Roman" w:hAnsi="Tahoma" w:cs="Tahoma"/>
          <w:i/>
          <w:iCs/>
          <w:color w:val="000000"/>
          <w:sz w:val="18"/>
          <w:szCs w:val="18"/>
          <w:lang w:eastAsia="ru-RU"/>
        </w:rPr>
        <w:t>минимум</w:t>
      </w:r>
      <w:r w:rsidRPr="00C038F6">
        <w:rPr>
          <w:rFonts w:ascii="Tahoma" w:eastAsia="Times New Roman" w:hAnsi="Tahoma" w:cs="Tahoma"/>
          <w:color w:val="000000"/>
          <w:sz w:val="18"/>
          <w:szCs w:val="18"/>
          <w:lang w:eastAsia="ru-RU"/>
        </w:rPr>
        <w:t>, предполагает наличие у агента представлений о целях других сущностей и том, как они планируют этих целей достичь.</w:t>
      </w:r>
    </w:p>
    <w:p w:rsidR="00C038F6" w:rsidRPr="00C038F6" w:rsidRDefault="00C038F6" w:rsidP="00C038F6">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038F6">
        <w:rPr>
          <w:rFonts w:ascii="Tahoma" w:eastAsia="Times New Roman" w:hAnsi="Tahoma" w:cs="Tahoma"/>
          <w:color w:val="000000"/>
          <w:sz w:val="18"/>
          <w:szCs w:val="18"/>
          <w:lang w:eastAsia="ru-RU"/>
        </w:rPr>
        <w:t xml:space="preserve">Сложность формулирования содержательных практически значимых задач и невозможность априорного точного задания всех условий функционирования выдвигают адаптивные постановки проблем, отдельно выделяя такую особенность агентов, </w:t>
      </w:r>
      <w:proofErr w:type="spellStart"/>
      <w:r w:rsidRPr="00C038F6">
        <w:rPr>
          <w:rFonts w:ascii="Tahoma" w:eastAsia="Times New Roman" w:hAnsi="Tahoma" w:cs="Tahoma"/>
          <w:color w:val="000000"/>
          <w:sz w:val="18"/>
          <w:szCs w:val="18"/>
          <w:lang w:eastAsia="ru-RU"/>
        </w:rPr>
        <w:t>как</w:t>
      </w:r>
      <w:bookmarkStart w:id="133" w:name="keyword65"/>
      <w:bookmarkEnd w:id="133"/>
      <w:r w:rsidRPr="00C038F6">
        <w:rPr>
          <w:rFonts w:ascii="Tahoma" w:eastAsia="Times New Roman" w:hAnsi="Tahoma" w:cs="Tahoma"/>
          <w:b/>
          <w:bCs/>
          <w:i/>
          <w:iCs/>
          <w:color w:val="000000"/>
          <w:sz w:val="18"/>
          <w:szCs w:val="18"/>
          <w:lang w:eastAsia="ru-RU"/>
        </w:rPr>
        <w:t>адаптивность</w:t>
      </w:r>
      <w:proofErr w:type="spellEnd"/>
      <w:r w:rsidRPr="00C038F6">
        <w:rPr>
          <w:rFonts w:ascii="Tahoma" w:eastAsia="Times New Roman" w:hAnsi="Tahoma" w:cs="Tahoma"/>
          <w:b/>
          <w:bCs/>
          <w:i/>
          <w:iCs/>
          <w:color w:val="000000"/>
          <w:sz w:val="18"/>
          <w:szCs w:val="18"/>
          <w:lang w:eastAsia="ru-RU"/>
        </w:rPr>
        <w:t> </w:t>
      </w:r>
      <w:r w:rsidRPr="00C038F6">
        <w:rPr>
          <w:rFonts w:ascii="Tahoma" w:eastAsia="Times New Roman" w:hAnsi="Tahoma" w:cs="Tahoma"/>
          <w:color w:val="000000"/>
          <w:sz w:val="18"/>
          <w:szCs w:val="18"/>
          <w:lang w:eastAsia="ru-RU"/>
        </w:rPr>
        <w:t>— способность автоматически приспосабливаться к неопределенным и изменяющимся условиям в динамической среде.</w:t>
      </w:r>
    </w:p>
    <w:p w:rsidR="00C038F6" w:rsidRPr="00C038F6" w:rsidRDefault="00C038F6" w:rsidP="00C038F6">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038F6">
        <w:rPr>
          <w:rFonts w:ascii="Tahoma" w:eastAsia="Times New Roman" w:hAnsi="Tahoma" w:cs="Tahoma"/>
          <w:color w:val="000000"/>
          <w:sz w:val="18"/>
          <w:szCs w:val="18"/>
          <w:lang w:eastAsia="ru-RU"/>
        </w:rPr>
        <w:t>Таким образом, предшественниками программных агентов можно считать сложные адаптивные системы, которые умеют подстраиваться под ситуацию или обстоятельства и принципиальным образом менять свое поведение или характеристики, чтобы обеспечить решение стоящих перед ними задач. Однако в случаях, когда </w:t>
      </w:r>
      <w:bookmarkStart w:id="134" w:name="keyword66"/>
      <w:bookmarkEnd w:id="134"/>
      <w:r w:rsidRPr="00C038F6">
        <w:rPr>
          <w:rFonts w:ascii="Tahoma" w:eastAsia="Times New Roman" w:hAnsi="Tahoma" w:cs="Tahoma"/>
          <w:i/>
          <w:iCs/>
          <w:color w:val="000000"/>
          <w:sz w:val="18"/>
          <w:szCs w:val="18"/>
          <w:lang w:eastAsia="ru-RU"/>
        </w:rPr>
        <w:t>агент</w:t>
      </w:r>
      <w:r w:rsidRPr="00C038F6">
        <w:rPr>
          <w:rFonts w:ascii="Tahoma" w:eastAsia="Times New Roman" w:hAnsi="Tahoma" w:cs="Tahoma"/>
          <w:color w:val="000000"/>
          <w:sz w:val="18"/>
          <w:szCs w:val="18"/>
          <w:lang w:eastAsia="ru-RU"/>
        </w:rPr>
        <w:t xml:space="preserve"> функционирует в сложной, постоянно изменяющейся среде, взаимодействуя при этом с другими агентами, такая </w:t>
      </w:r>
      <w:proofErr w:type="spellStart"/>
      <w:r w:rsidRPr="00C038F6">
        <w:rPr>
          <w:rFonts w:ascii="Tahoma" w:eastAsia="Times New Roman" w:hAnsi="Tahoma" w:cs="Tahoma"/>
          <w:color w:val="000000"/>
          <w:sz w:val="18"/>
          <w:szCs w:val="18"/>
          <w:lang w:eastAsia="ru-RU"/>
        </w:rPr>
        <w:t>мультиагентная</w:t>
      </w:r>
      <w:proofErr w:type="spellEnd"/>
      <w:r w:rsidRPr="00C038F6">
        <w:rPr>
          <w:rFonts w:ascii="Tahoma" w:eastAsia="Times New Roman" w:hAnsi="Tahoma" w:cs="Tahoma"/>
          <w:color w:val="000000"/>
          <w:sz w:val="18"/>
          <w:szCs w:val="18"/>
          <w:lang w:eastAsia="ru-RU"/>
        </w:rPr>
        <w:t xml:space="preserve"> система значительно сложнее просто адаптивной системы, так как она быстрее обучается и может действовать эффективнее за счет перераспределения функций или задач между агентами.</w:t>
      </w:r>
    </w:p>
    <w:p w:rsidR="00C038F6" w:rsidRPr="00C038F6" w:rsidRDefault="00C038F6" w:rsidP="00C038F6">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038F6">
        <w:rPr>
          <w:rFonts w:ascii="Tahoma" w:eastAsia="Times New Roman" w:hAnsi="Tahoma" w:cs="Tahoma"/>
          <w:color w:val="000000"/>
          <w:sz w:val="18"/>
          <w:szCs w:val="18"/>
          <w:lang w:eastAsia="ru-RU"/>
        </w:rPr>
        <w:t>Сложные системы часто рассматривают как среду действия агентов. С понятием сложных систем связаны следующие фундаментальные идеи, которые непосредственно влияют на функционирование </w:t>
      </w:r>
      <w:bookmarkStart w:id="135" w:name="keyword67"/>
      <w:bookmarkEnd w:id="135"/>
      <w:r w:rsidRPr="00C038F6">
        <w:rPr>
          <w:rFonts w:ascii="Tahoma" w:eastAsia="Times New Roman" w:hAnsi="Tahoma" w:cs="Tahoma"/>
          <w:i/>
          <w:iCs/>
          <w:color w:val="000000"/>
          <w:sz w:val="18"/>
          <w:szCs w:val="18"/>
          <w:lang w:eastAsia="ru-RU"/>
        </w:rPr>
        <w:t>MAS</w:t>
      </w:r>
      <w:r w:rsidRPr="00C038F6">
        <w:rPr>
          <w:rFonts w:ascii="Tahoma" w:eastAsia="Times New Roman" w:hAnsi="Tahoma" w:cs="Tahoma"/>
          <w:color w:val="000000"/>
          <w:sz w:val="18"/>
          <w:szCs w:val="18"/>
          <w:lang w:eastAsia="ru-RU"/>
        </w:rPr>
        <w:t>.</w:t>
      </w:r>
    </w:p>
    <w:p w:rsidR="00C038F6" w:rsidRPr="00C038F6" w:rsidRDefault="00C038F6" w:rsidP="00C038F6">
      <w:pPr>
        <w:numPr>
          <w:ilvl w:val="0"/>
          <w:numId w:val="20"/>
        </w:numPr>
        <w:spacing w:before="36" w:after="36" w:line="240" w:lineRule="atLeast"/>
        <w:ind w:left="120"/>
        <w:rPr>
          <w:rFonts w:ascii="Tahoma" w:eastAsia="Times New Roman" w:hAnsi="Tahoma" w:cs="Tahoma"/>
          <w:color w:val="000000"/>
          <w:sz w:val="18"/>
          <w:szCs w:val="18"/>
          <w:lang w:eastAsia="ru-RU"/>
        </w:rPr>
      </w:pPr>
      <w:r w:rsidRPr="00C038F6">
        <w:rPr>
          <w:rFonts w:ascii="Tahoma" w:eastAsia="Times New Roman" w:hAnsi="Tahoma" w:cs="Tahoma"/>
          <w:color w:val="000000"/>
          <w:sz w:val="18"/>
          <w:szCs w:val="18"/>
          <w:lang w:eastAsia="ru-RU"/>
        </w:rPr>
        <w:t>в сложных системах существуют автономные объекты, которые взаимодействуют друг с другом при выполнении своих определенных задач;</w:t>
      </w:r>
    </w:p>
    <w:p w:rsidR="00C038F6" w:rsidRPr="00C038F6" w:rsidRDefault="00C038F6" w:rsidP="00C038F6">
      <w:pPr>
        <w:numPr>
          <w:ilvl w:val="0"/>
          <w:numId w:val="20"/>
        </w:numPr>
        <w:spacing w:before="36" w:after="36" w:line="240" w:lineRule="atLeast"/>
        <w:ind w:left="120"/>
        <w:rPr>
          <w:rFonts w:ascii="Tahoma" w:eastAsia="Times New Roman" w:hAnsi="Tahoma" w:cs="Tahoma"/>
          <w:color w:val="000000"/>
          <w:sz w:val="18"/>
          <w:szCs w:val="18"/>
          <w:lang w:eastAsia="ru-RU"/>
        </w:rPr>
      </w:pPr>
      <w:r w:rsidRPr="00C038F6">
        <w:rPr>
          <w:rFonts w:ascii="Tahoma" w:eastAsia="Times New Roman" w:hAnsi="Tahoma" w:cs="Tahoma"/>
          <w:color w:val="000000"/>
          <w:sz w:val="18"/>
          <w:szCs w:val="18"/>
          <w:lang w:eastAsia="ru-RU"/>
        </w:rPr>
        <w:t>агенты должны иметь возможность реагировать на изменяющиеся условия среды, в которой они функционируют и, возможно, изменять свое поведение на основе полученной информации;</w:t>
      </w:r>
    </w:p>
    <w:p w:rsidR="00C038F6" w:rsidRPr="00C038F6" w:rsidRDefault="00C038F6" w:rsidP="00C038F6">
      <w:pPr>
        <w:numPr>
          <w:ilvl w:val="0"/>
          <w:numId w:val="20"/>
        </w:numPr>
        <w:spacing w:before="36" w:after="36" w:line="240" w:lineRule="atLeast"/>
        <w:ind w:left="120"/>
        <w:rPr>
          <w:rFonts w:ascii="Tahoma" w:eastAsia="Times New Roman" w:hAnsi="Tahoma" w:cs="Tahoma"/>
          <w:color w:val="000000"/>
          <w:sz w:val="18"/>
          <w:szCs w:val="18"/>
          <w:lang w:eastAsia="ru-RU"/>
        </w:rPr>
      </w:pPr>
      <w:r w:rsidRPr="00C038F6">
        <w:rPr>
          <w:rFonts w:ascii="Tahoma" w:eastAsia="Times New Roman" w:hAnsi="Tahoma" w:cs="Tahoma"/>
          <w:color w:val="000000"/>
          <w:sz w:val="18"/>
          <w:szCs w:val="18"/>
          <w:lang w:eastAsia="ru-RU"/>
        </w:rPr>
        <w:t>сложные системы характеризуются возникающими структурами – логически связанными схемами, которые формируется в результате взаимодействия между агентами;</w:t>
      </w:r>
    </w:p>
    <w:p w:rsidR="00C038F6" w:rsidRPr="00C038F6" w:rsidRDefault="00C038F6" w:rsidP="00C038F6">
      <w:pPr>
        <w:numPr>
          <w:ilvl w:val="0"/>
          <w:numId w:val="20"/>
        </w:numPr>
        <w:spacing w:before="36" w:after="36" w:line="240" w:lineRule="atLeast"/>
        <w:ind w:left="120"/>
        <w:rPr>
          <w:rFonts w:ascii="Tahoma" w:eastAsia="Times New Roman" w:hAnsi="Tahoma" w:cs="Tahoma"/>
          <w:color w:val="000000"/>
          <w:sz w:val="18"/>
          <w:szCs w:val="18"/>
          <w:lang w:eastAsia="ru-RU"/>
        </w:rPr>
      </w:pPr>
      <w:r w:rsidRPr="00C038F6">
        <w:rPr>
          <w:rFonts w:ascii="Tahoma" w:eastAsia="Times New Roman" w:hAnsi="Tahoma" w:cs="Tahoma"/>
          <w:color w:val="000000"/>
          <w:sz w:val="18"/>
          <w:szCs w:val="18"/>
          <w:lang w:eastAsia="ru-RU"/>
        </w:rPr>
        <w:t>сложные системы с возникающими структурами часто существуют на грани порядка и хаоса;</w:t>
      </w:r>
    </w:p>
    <w:p w:rsidR="00C038F6" w:rsidRPr="00C038F6" w:rsidRDefault="00C038F6" w:rsidP="00C038F6">
      <w:pPr>
        <w:numPr>
          <w:ilvl w:val="0"/>
          <w:numId w:val="20"/>
        </w:numPr>
        <w:spacing w:before="36" w:after="36" w:line="240" w:lineRule="atLeast"/>
        <w:ind w:left="120"/>
        <w:rPr>
          <w:rFonts w:ascii="Tahoma" w:eastAsia="Times New Roman" w:hAnsi="Tahoma" w:cs="Tahoma"/>
          <w:color w:val="000000"/>
          <w:sz w:val="18"/>
          <w:szCs w:val="18"/>
          <w:lang w:eastAsia="ru-RU"/>
        </w:rPr>
      </w:pPr>
      <w:r w:rsidRPr="00C038F6">
        <w:rPr>
          <w:rFonts w:ascii="Tahoma" w:eastAsia="Times New Roman" w:hAnsi="Tahoma" w:cs="Tahoma"/>
          <w:color w:val="000000"/>
          <w:sz w:val="18"/>
          <w:szCs w:val="18"/>
          <w:lang w:eastAsia="ru-RU"/>
        </w:rPr>
        <w:t xml:space="preserve">при создании сложных систем на базе агентов имеет смысл рассматривать биологические аналогии, такие как: паразитизм, симбиоз, репродукцию, генетику, митоз и естественный отбор (например, компания </w:t>
      </w:r>
      <w:proofErr w:type="spellStart"/>
      <w:r w:rsidRPr="00C038F6">
        <w:rPr>
          <w:rFonts w:ascii="Tahoma" w:eastAsia="Times New Roman" w:hAnsi="Tahoma" w:cs="Tahoma"/>
          <w:color w:val="000000"/>
          <w:sz w:val="18"/>
          <w:szCs w:val="18"/>
          <w:lang w:eastAsia="ru-RU"/>
        </w:rPr>
        <w:t>British</w:t>
      </w:r>
      <w:proofErr w:type="spellEnd"/>
      <w:r w:rsidRPr="00C038F6">
        <w:rPr>
          <w:rFonts w:ascii="Tahoma" w:eastAsia="Times New Roman" w:hAnsi="Tahoma" w:cs="Tahoma"/>
          <w:color w:val="000000"/>
          <w:sz w:val="18"/>
          <w:szCs w:val="18"/>
          <w:lang w:eastAsia="ru-RU"/>
        </w:rPr>
        <w:t xml:space="preserve"> </w:t>
      </w:r>
      <w:proofErr w:type="spellStart"/>
      <w:r w:rsidRPr="00C038F6">
        <w:rPr>
          <w:rFonts w:ascii="Tahoma" w:eastAsia="Times New Roman" w:hAnsi="Tahoma" w:cs="Tahoma"/>
          <w:color w:val="000000"/>
          <w:sz w:val="18"/>
          <w:szCs w:val="18"/>
          <w:lang w:eastAsia="ru-RU"/>
        </w:rPr>
        <w:t>Telecom</w:t>
      </w:r>
      <w:proofErr w:type="spellEnd"/>
      <w:r w:rsidRPr="00C038F6">
        <w:rPr>
          <w:rFonts w:ascii="Tahoma" w:eastAsia="Times New Roman" w:hAnsi="Tahoma" w:cs="Tahoma"/>
          <w:color w:val="000000"/>
          <w:sz w:val="18"/>
          <w:szCs w:val="18"/>
          <w:lang w:eastAsia="ru-RU"/>
        </w:rPr>
        <w:t xml:space="preserve"> при формировании сети направления звонков использует модель деятельности колонии муравьев).</w:t>
      </w:r>
    </w:p>
    <w:p w:rsidR="00C038F6" w:rsidRPr="00C038F6" w:rsidRDefault="00C038F6" w:rsidP="00C038F6">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038F6">
        <w:rPr>
          <w:rFonts w:ascii="Tahoma" w:eastAsia="Times New Roman" w:hAnsi="Tahoma" w:cs="Tahoma"/>
          <w:color w:val="000000"/>
          <w:sz w:val="18"/>
          <w:szCs w:val="18"/>
          <w:lang w:eastAsia="ru-RU"/>
        </w:rPr>
        <w:t xml:space="preserve">Концепция агентов, разработанная в рамках </w:t>
      </w:r>
      <w:proofErr w:type="spellStart"/>
      <w:r w:rsidRPr="00C038F6">
        <w:rPr>
          <w:rFonts w:ascii="Tahoma" w:eastAsia="Times New Roman" w:hAnsi="Tahoma" w:cs="Tahoma"/>
          <w:color w:val="000000"/>
          <w:sz w:val="18"/>
          <w:szCs w:val="18"/>
          <w:lang w:eastAsia="ru-RU"/>
        </w:rPr>
        <w:t>мультиагентных</w:t>
      </w:r>
      <w:proofErr w:type="spellEnd"/>
      <w:r w:rsidRPr="00C038F6">
        <w:rPr>
          <w:rFonts w:ascii="Tahoma" w:eastAsia="Times New Roman" w:hAnsi="Tahoma" w:cs="Tahoma"/>
          <w:color w:val="000000"/>
          <w:sz w:val="18"/>
          <w:szCs w:val="18"/>
          <w:lang w:eastAsia="ru-RU"/>
        </w:rPr>
        <w:t xml:space="preserve"> технологий и </w:t>
      </w:r>
      <w:proofErr w:type="spellStart"/>
      <w:r w:rsidRPr="00C038F6">
        <w:rPr>
          <w:rFonts w:ascii="Tahoma" w:eastAsia="Times New Roman" w:hAnsi="Tahoma" w:cs="Tahoma"/>
          <w:color w:val="000000"/>
          <w:sz w:val="18"/>
          <w:szCs w:val="18"/>
          <w:lang w:eastAsia="ru-RU"/>
        </w:rPr>
        <w:t>мультиагентных</w:t>
      </w:r>
      <w:proofErr w:type="spellEnd"/>
      <w:r w:rsidRPr="00C038F6">
        <w:rPr>
          <w:rFonts w:ascii="Tahoma" w:eastAsia="Times New Roman" w:hAnsi="Tahoma" w:cs="Tahoma"/>
          <w:color w:val="000000"/>
          <w:sz w:val="18"/>
          <w:szCs w:val="18"/>
          <w:lang w:eastAsia="ru-RU"/>
        </w:rPr>
        <w:t xml:space="preserve"> систем (</w:t>
      </w:r>
      <w:bookmarkStart w:id="136" w:name="keyword68"/>
      <w:bookmarkEnd w:id="136"/>
      <w:r w:rsidRPr="00C038F6">
        <w:rPr>
          <w:rFonts w:ascii="Tahoma" w:eastAsia="Times New Roman" w:hAnsi="Tahoma" w:cs="Tahoma"/>
          <w:i/>
          <w:iCs/>
          <w:color w:val="000000"/>
          <w:sz w:val="18"/>
          <w:szCs w:val="18"/>
          <w:lang w:eastAsia="ru-RU"/>
        </w:rPr>
        <w:t>MAS</w:t>
      </w:r>
      <w:r w:rsidRPr="00C038F6">
        <w:rPr>
          <w:rFonts w:ascii="Tahoma" w:eastAsia="Times New Roman" w:hAnsi="Tahoma" w:cs="Tahoma"/>
          <w:color w:val="000000"/>
          <w:sz w:val="18"/>
          <w:szCs w:val="18"/>
          <w:lang w:eastAsia="ru-RU"/>
        </w:rPr>
        <w:t xml:space="preserve">), предполагает наличие активного поведения агентов, т.е. способности компьютерной программы самостоятельно реагировать на внешние события и выбирать соответствующие действия. Сегодня </w:t>
      </w:r>
      <w:proofErr w:type="spellStart"/>
      <w:r w:rsidRPr="00C038F6">
        <w:rPr>
          <w:rFonts w:ascii="Tahoma" w:eastAsia="Times New Roman" w:hAnsi="Tahoma" w:cs="Tahoma"/>
          <w:color w:val="000000"/>
          <w:sz w:val="18"/>
          <w:szCs w:val="18"/>
          <w:lang w:eastAsia="ru-RU"/>
        </w:rPr>
        <w:t>агентные</w:t>
      </w:r>
      <w:proofErr w:type="spellEnd"/>
      <w:r w:rsidRPr="00C038F6">
        <w:rPr>
          <w:rFonts w:ascii="Tahoma" w:eastAsia="Times New Roman" w:hAnsi="Tahoma" w:cs="Tahoma"/>
          <w:color w:val="000000"/>
          <w:sz w:val="18"/>
          <w:szCs w:val="18"/>
          <w:lang w:eastAsia="ru-RU"/>
        </w:rPr>
        <w:t xml:space="preserve"> технологии предлагают различные типы агентов, модели их поведения и свойства, семейство архитектур и библиотеки компонентов, ориентированные на современные требования.</w:t>
      </w:r>
    </w:p>
    <w:p w:rsidR="00C038F6" w:rsidRPr="00C038F6" w:rsidRDefault="00C038F6" w:rsidP="00C038F6">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038F6">
        <w:rPr>
          <w:rFonts w:ascii="Tahoma" w:eastAsia="Times New Roman" w:hAnsi="Tahoma" w:cs="Tahoma"/>
          <w:color w:val="000000"/>
          <w:sz w:val="18"/>
          <w:szCs w:val="18"/>
          <w:lang w:eastAsia="ru-RU"/>
        </w:rPr>
        <w:t>В настоящее время не существует устоявшегося определения агента. Ниже перечислены некоторые из них:</w:t>
      </w:r>
    </w:p>
    <w:p w:rsidR="00C038F6" w:rsidRPr="00C038F6" w:rsidRDefault="00C038F6" w:rsidP="00C038F6">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038F6">
        <w:rPr>
          <w:rFonts w:ascii="Tahoma" w:eastAsia="Times New Roman" w:hAnsi="Tahoma" w:cs="Tahoma"/>
          <w:color w:val="000000"/>
          <w:sz w:val="18"/>
          <w:szCs w:val="18"/>
          <w:lang w:eastAsia="ru-RU"/>
        </w:rPr>
        <w:t>"</w:t>
      </w:r>
      <w:bookmarkStart w:id="137" w:name="keyword69"/>
      <w:bookmarkEnd w:id="137"/>
      <w:r w:rsidRPr="00C038F6">
        <w:rPr>
          <w:rFonts w:ascii="Tahoma" w:eastAsia="Times New Roman" w:hAnsi="Tahoma" w:cs="Tahoma"/>
          <w:b/>
          <w:bCs/>
          <w:i/>
          <w:iCs/>
          <w:color w:val="000000"/>
          <w:sz w:val="18"/>
          <w:szCs w:val="18"/>
          <w:lang w:eastAsia="ru-RU"/>
        </w:rPr>
        <w:t>Агент</w:t>
      </w:r>
      <w:r w:rsidRPr="00C038F6">
        <w:rPr>
          <w:rFonts w:ascii="Tahoma" w:eastAsia="Times New Roman" w:hAnsi="Tahoma" w:cs="Tahoma"/>
          <w:color w:val="000000"/>
          <w:sz w:val="18"/>
          <w:szCs w:val="18"/>
          <w:lang w:eastAsia="ru-RU"/>
        </w:rPr>
        <w:t> – это аппаратная или программная сущность, способная действовать в интересах достижения целей, поставленных пользователем".</w:t>
      </w:r>
    </w:p>
    <w:p w:rsidR="00C038F6" w:rsidRPr="00C038F6" w:rsidRDefault="00C038F6" w:rsidP="00C038F6">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038F6">
        <w:rPr>
          <w:rFonts w:ascii="Tahoma" w:eastAsia="Times New Roman" w:hAnsi="Tahoma" w:cs="Tahoma"/>
          <w:color w:val="000000"/>
          <w:sz w:val="18"/>
          <w:szCs w:val="18"/>
          <w:lang w:eastAsia="ru-RU"/>
        </w:rPr>
        <w:lastRenderedPageBreak/>
        <w:t>"Под </w:t>
      </w:r>
      <w:bookmarkStart w:id="138" w:name="keyword70"/>
      <w:bookmarkEnd w:id="138"/>
      <w:r w:rsidRPr="00C038F6">
        <w:rPr>
          <w:rFonts w:ascii="Tahoma" w:eastAsia="Times New Roman" w:hAnsi="Tahoma" w:cs="Tahoma"/>
          <w:b/>
          <w:bCs/>
          <w:i/>
          <w:iCs/>
          <w:color w:val="000000"/>
          <w:sz w:val="18"/>
          <w:szCs w:val="18"/>
          <w:lang w:eastAsia="ru-RU"/>
        </w:rPr>
        <w:t>агентом</w:t>
      </w:r>
      <w:r w:rsidRPr="00C038F6">
        <w:rPr>
          <w:rFonts w:ascii="Tahoma" w:eastAsia="Times New Roman" w:hAnsi="Tahoma" w:cs="Tahoma"/>
          <w:color w:val="000000"/>
          <w:sz w:val="18"/>
          <w:szCs w:val="18"/>
          <w:lang w:eastAsia="ru-RU"/>
        </w:rPr>
        <w:t> можно понимать самостоятельную программную систему, состоящую из программ-объектов, имеющую возможность принимать воздействие из внешнего мира, определять свою реакцию на это воздействие и в соответствии с этим формировать ответное действие. Такие агенты способны действовать, "рассуждать" и обмениваться данными друг с другом в сети для формирования индивидуальных или коллективных решений".</w:t>
      </w:r>
    </w:p>
    <w:p w:rsidR="00C038F6" w:rsidRPr="00C038F6" w:rsidRDefault="00C038F6" w:rsidP="00C038F6">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bookmarkStart w:id="139" w:name="keyword71"/>
      <w:bookmarkEnd w:id="139"/>
      <w:r w:rsidRPr="00C038F6">
        <w:rPr>
          <w:rFonts w:ascii="Tahoma" w:eastAsia="Times New Roman" w:hAnsi="Tahoma" w:cs="Tahoma"/>
          <w:i/>
          <w:iCs/>
          <w:color w:val="000000"/>
          <w:sz w:val="18"/>
          <w:szCs w:val="18"/>
          <w:lang w:eastAsia="ru-RU"/>
        </w:rPr>
        <w:t>По</w:t>
      </w:r>
      <w:r w:rsidRPr="00C038F6">
        <w:rPr>
          <w:rFonts w:ascii="Tahoma" w:eastAsia="Times New Roman" w:hAnsi="Tahoma" w:cs="Tahoma"/>
          <w:color w:val="000000"/>
          <w:sz w:val="18"/>
          <w:szCs w:val="18"/>
          <w:lang w:eastAsia="ru-RU"/>
        </w:rPr>
        <w:t xml:space="preserve"> определению </w:t>
      </w:r>
      <w:proofErr w:type="spellStart"/>
      <w:r w:rsidRPr="00C038F6">
        <w:rPr>
          <w:rFonts w:ascii="Tahoma" w:eastAsia="Times New Roman" w:hAnsi="Tahoma" w:cs="Tahoma"/>
          <w:color w:val="000000"/>
          <w:sz w:val="18"/>
          <w:szCs w:val="18"/>
          <w:lang w:eastAsia="ru-RU"/>
        </w:rPr>
        <w:t>Кристиана</w:t>
      </w:r>
      <w:proofErr w:type="spellEnd"/>
      <w:r w:rsidRPr="00C038F6">
        <w:rPr>
          <w:rFonts w:ascii="Tahoma" w:eastAsia="Times New Roman" w:hAnsi="Tahoma" w:cs="Tahoma"/>
          <w:color w:val="000000"/>
          <w:sz w:val="18"/>
          <w:szCs w:val="18"/>
          <w:lang w:eastAsia="ru-RU"/>
        </w:rPr>
        <w:t xml:space="preserve"> </w:t>
      </w:r>
      <w:proofErr w:type="spellStart"/>
      <w:r w:rsidRPr="00C038F6">
        <w:rPr>
          <w:rFonts w:ascii="Tahoma" w:eastAsia="Times New Roman" w:hAnsi="Tahoma" w:cs="Tahoma"/>
          <w:color w:val="000000"/>
          <w:sz w:val="18"/>
          <w:szCs w:val="18"/>
          <w:lang w:eastAsia="ru-RU"/>
        </w:rPr>
        <w:t>Доннегара</w:t>
      </w:r>
      <w:proofErr w:type="spellEnd"/>
      <w:r w:rsidRPr="00C038F6">
        <w:rPr>
          <w:rFonts w:ascii="Tahoma" w:eastAsia="Times New Roman" w:hAnsi="Tahoma" w:cs="Tahoma"/>
          <w:color w:val="000000"/>
          <w:sz w:val="18"/>
          <w:szCs w:val="18"/>
          <w:lang w:eastAsia="ru-RU"/>
        </w:rPr>
        <w:t xml:space="preserve"> (директор </w:t>
      </w:r>
      <w:bookmarkStart w:id="140" w:name="keyword72"/>
      <w:bookmarkEnd w:id="140"/>
      <w:r w:rsidRPr="00C038F6">
        <w:rPr>
          <w:rFonts w:ascii="Tahoma" w:eastAsia="Times New Roman" w:hAnsi="Tahoma" w:cs="Tahoma"/>
          <w:i/>
          <w:iCs/>
          <w:color w:val="000000"/>
          <w:sz w:val="18"/>
          <w:szCs w:val="18"/>
          <w:lang w:eastAsia="ru-RU"/>
        </w:rPr>
        <w:t>по</w:t>
      </w:r>
      <w:r w:rsidRPr="00C038F6">
        <w:rPr>
          <w:rFonts w:ascii="Tahoma" w:eastAsia="Times New Roman" w:hAnsi="Tahoma" w:cs="Tahoma"/>
          <w:color w:val="000000"/>
          <w:sz w:val="18"/>
          <w:szCs w:val="18"/>
          <w:lang w:eastAsia="ru-RU"/>
        </w:rPr>
        <w:t xml:space="preserve"> технологии компании </w:t>
      </w:r>
      <w:proofErr w:type="spellStart"/>
      <w:r w:rsidRPr="00C038F6">
        <w:rPr>
          <w:rFonts w:ascii="Tahoma" w:eastAsia="Times New Roman" w:hAnsi="Tahoma" w:cs="Tahoma"/>
          <w:color w:val="000000"/>
          <w:sz w:val="18"/>
          <w:szCs w:val="18"/>
          <w:lang w:eastAsia="ru-RU"/>
        </w:rPr>
        <w:t>Living</w:t>
      </w:r>
      <w:proofErr w:type="spellEnd"/>
      <w:r w:rsidRPr="00C038F6">
        <w:rPr>
          <w:rFonts w:ascii="Tahoma" w:eastAsia="Times New Roman" w:hAnsi="Tahoma" w:cs="Tahoma"/>
          <w:color w:val="000000"/>
          <w:sz w:val="18"/>
          <w:szCs w:val="18"/>
          <w:lang w:eastAsia="ru-RU"/>
        </w:rPr>
        <w:t xml:space="preserve"> </w:t>
      </w:r>
      <w:proofErr w:type="spellStart"/>
      <w:r w:rsidRPr="00C038F6">
        <w:rPr>
          <w:rFonts w:ascii="Tahoma" w:eastAsia="Times New Roman" w:hAnsi="Tahoma" w:cs="Tahoma"/>
          <w:color w:val="000000"/>
          <w:sz w:val="18"/>
          <w:szCs w:val="18"/>
          <w:lang w:eastAsia="ru-RU"/>
        </w:rPr>
        <w:t>Systems</w:t>
      </w:r>
      <w:proofErr w:type="spellEnd"/>
      <w:r w:rsidRPr="00C038F6">
        <w:rPr>
          <w:rFonts w:ascii="Tahoma" w:eastAsia="Times New Roman" w:hAnsi="Tahoma" w:cs="Tahoma"/>
          <w:color w:val="000000"/>
          <w:sz w:val="18"/>
          <w:szCs w:val="18"/>
          <w:lang w:eastAsia="ru-RU"/>
        </w:rPr>
        <w:t>, занимающейся созданием систем совместной коммерции на основе технологии агентов): "</w:t>
      </w:r>
      <w:bookmarkStart w:id="141" w:name="keyword73"/>
      <w:bookmarkEnd w:id="141"/>
      <w:r w:rsidRPr="00C038F6">
        <w:rPr>
          <w:rFonts w:ascii="Tahoma" w:eastAsia="Times New Roman" w:hAnsi="Tahoma" w:cs="Tahoma"/>
          <w:b/>
          <w:bCs/>
          <w:i/>
          <w:iCs/>
          <w:color w:val="000000"/>
          <w:sz w:val="18"/>
          <w:szCs w:val="18"/>
          <w:lang w:eastAsia="ru-RU"/>
        </w:rPr>
        <w:t>агенты</w:t>
      </w:r>
      <w:r w:rsidRPr="00C038F6">
        <w:rPr>
          <w:rFonts w:ascii="Tahoma" w:eastAsia="Times New Roman" w:hAnsi="Tahoma" w:cs="Tahoma"/>
          <w:color w:val="000000"/>
          <w:sz w:val="18"/>
          <w:szCs w:val="18"/>
          <w:lang w:eastAsia="ru-RU"/>
        </w:rPr>
        <w:t> – программные объекты, которые выполняют определенные упреждающие и корректирующие действия в соответствии с заданиями, делегированными человеком".</w:t>
      </w:r>
    </w:p>
    <w:p w:rsidR="00C038F6" w:rsidRPr="00C038F6" w:rsidRDefault="00C038F6" w:rsidP="00C038F6">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038F6">
        <w:rPr>
          <w:rFonts w:ascii="Tahoma" w:eastAsia="Times New Roman" w:hAnsi="Tahoma" w:cs="Tahoma"/>
          <w:color w:val="000000"/>
          <w:sz w:val="18"/>
          <w:szCs w:val="18"/>
          <w:lang w:eastAsia="ru-RU"/>
        </w:rPr>
        <w:t xml:space="preserve">Алан </w:t>
      </w:r>
      <w:proofErr w:type="spellStart"/>
      <w:r w:rsidRPr="00C038F6">
        <w:rPr>
          <w:rFonts w:ascii="Tahoma" w:eastAsia="Times New Roman" w:hAnsi="Tahoma" w:cs="Tahoma"/>
          <w:color w:val="000000"/>
          <w:sz w:val="18"/>
          <w:szCs w:val="18"/>
          <w:lang w:eastAsia="ru-RU"/>
        </w:rPr>
        <w:t>Кэй</w:t>
      </w:r>
      <w:proofErr w:type="spellEnd"/>
      <w:r w:rsidRPr="00C038F6">
        <w:rPr>
          <w:rFonts w:ascii="Tahoma" w:eastAsia="Times New Roman" w:hAnsi="Tahoma" w:cs="Tahoma"/>
          <w:color w:val="000000"/>
          <w:sz w:val="18"/>
          <w:szCs w:val="18"/>
          <w:lang w:eastAsia="ru-RU"/>
        </w:rPr>
        <w:t>, который начал первым развивать теорию агентов, определил </w:t>
      </w:r>
      <w:bookmarkStart w:id="142" w:name="keyword74"/>
      <w:bookmarkEnd w:id="142"/>
      <w:r w:rsidRPr="00C038F6">
        <w:rPr>
          <w:rFonts w:ascii="Tahoma" w:eastAsia="Times New Roman" w:hAnsi="Tahoma" w:cs="Tahoma"/>
          <w:i/>
          <w:iCs/>
          <w:color w:val="000000"/>
          <w:sz w:val="18"/>
          <w:szCs w:val="18"/>
          <w:lang w:eastAsia="ru-RU"/>
        </w:rPr>
        <w:t>агент</w:t>
      </w:r>
      <w:r w:rsidRPr="00C038F6">
        <w:rPr>
          <w:rFonts w:ascii="Tahoma" w:eastAsia="Times New Roman" w:hAnsi="Tahoma" w:cs="Tahoma"/>
          <w:color w:val="000000"/>
          <w:sz w:val="18"/>
          <w:szCs w:val="18"/>
          <w:lang w:eastAsia="ru-RU"/>
        </w:rPr>
        <w:t> как "программу, которая после получения задания способна поставить себя на </w:t>
      </w:r>
      <w:bookmarkStart w:id="143" w:name="keyword75"/>
      <w:bookmarkEnd w:id="143"/>
      <w:r w:rsidRPr="00C038F6">
        <w:rPr>
          <w:rFonts w:ascii="Tahoma" w:eastAsia="Times New Roman" w:hAnsi="Tahoma" w:cs="Tahoma"/>
          <w:i/>
          <w:iCs/>
          <w:color w:val="000000"/>
          <w:sz w:val="18"/>
          <w:szCs w:val="18"/>
          <w:lang w:eastAsia="ru-RU"/>
        </w:rPr>
        <w:t>место</w:t>
      </w:r>
      <w:r w:rsidRPr="00C038F6">
        <w:rPr>
          <w:rFonts w:ascii="Tahoma" w:eastAsia="Times New Roman" w:hAnsi="Tahoma" w:cs="Tahoma"/>
          <w:color w:val="000000"/>
          <w:sz w:val="18"/>
          <w:szCs w:val="18"/>
          <w:lang w:eastAsia="ru-RU"/>
        </w:rPr>
        <w:t> пользователя и действовать </w:t>
      </w:r>
      <w:bookmarkStart w:id="144" w:name="keyword76"/>
      <w:bookmarkEnd w:id="144"/>
      <w:r w:rsidRPr="00C038F6">
        <w:rPr>
          <w:rFonts w:ascii="Tahoma" w:eastAsia="Times New Roman" w:hAnsi="Tahoma" w:cs="Tahoma"/>
          <w:i/>
          <w:iCs/>
          <w:color w:val="000000"/>
          <w:sz w:val="18"/>
          <w:szCs w:val="18"/>
          <w:lang w:eastAsia="ru-RU"/>
        </w:rPr>
        <w:t>по</w:t>
      </w:r>
      <w:r w:rsidRPr="00C038F6">
        <w:rPr>
          <w:rFonts w:ascii="Tahoma" w:eastAsia="Times New Roman" w:hAnsi="Tahoma" w:cs="Tahoma"/>
          <w:color w:val="000000"/>
          <w:sz w:val="18"/>
          <w:szCs w:val="18"/>
          <w:lang w:eastAsia="ru-RU"/>
        </w:rPr>
        <w:t> адаптивному сценарию. Если же </w:t>
      </w:r>
      <w:bookmarkStart w:id="145" w:name="keyword77"/>
      <w:bookmarkEnd w:id="145"/>
      <w:r w:rsidRPr="00C038F6">
        <w:rPr>
          <w:rFonts w:ascii="Tahoma" w:eastAsia="Times New Roman" w:hAnsi="Tahoma" w:cs="Tahoma"/>
          <w:i/>
          <w:iCs/>
          <w:color w:val="000000"/>
          <w:sz w:val="18"/>
          <w:szCs w:val="18"/>
          <w:lang w:eastAsia="ru-RU"/>
        </w:rPr>
        <w:t>агент</w:t>
      </w:r>
      <w:r w:rsidRPr="00C038F6">
        <w:rPr>
          <w:rFonts w:ascii="Tahoma" w:eastAsia="Times New Roman" w:hAnsi="Tahoma" w:cs="Tahoma"/>
          <w:color w:val="000000"/>
          <w:sz w:val="18"/>
          <w:szCs w:val="18"/>
          <w:lang w:eastAsia="ru-RU"/>
        </w:rPr>
        <w:t> попадает в </w:t>
      </w:r>
      <w:bookmarkStart w:id="146" w:name="keyword78"/>
      <w:bookmarkEnd w:id="146"/>
      <w:r w:rsidRPr="00C038F6">
        <w:rPr>
          <w:rFonts w:ascii="Tahoma" w:eastAsia="Times New Roman" w:hAnsi="Tahoma" w:cs="Tahoma"/>
          <w:i/>
          <w:iCs/>
          <w:color w:val="000000"/>
          <w:sz w:val="18"/>
          <w:szCs w:val="18"/>
          <w:lang w:eastAsia="ru-RU"/>
        </w:rPr>
        <w:t>тупик</w:t>
      </w:r>
      <w:r w:rsidRPr="00C038F6">
        <w:rPr>
          <w:rFonts w:ascii="Tahoma" w:eastAsia="Times New Roman" w:hAnsi="Tahoma" w:cs="Tahoma"/>
          <w:color w:val="000000"/>
          <w:sz w:val="18"/>
          <w:szCs w:val="18"/>
          <w:lang w:eastAsia="ru-RU"/>
        </w:rPr>
        <w:t>, он может задать пользователю вопрос, чтобы определить, каким образом ему необходимо действовать дальше".</w:t>
      </w:r>
    </w:p>
    <w:p w:rsidR="00C038F6" w:rsidRPr="00C038F6" w:rsidRDefault="00C038F6" w:rsidP="00C038F6">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038F6">
        <w:rPr>
          <w:rFonts w:ascii="Tahoma" w:eastAsia="Times New Roman" w:hAnsi="Tahoma" w:cs="Tahoma"/>
          <w:color w:val="000000"/>
          <w:sz w:val="18"/>
          <w:szCs w:val="18"/>
          <w:lang w:eastAsia="ru-RU"/>
        </w:rPr>
        <w:t>Простая компьютерная </w:t>
      </w:r>
      <w:bookmarkStart w:id="147" w:name="keyword79"/>
      <w:bookmarkEnd w:id="147"/>
      <w:r w:rsidRPr="00C038F6">
        <w:rPr>
          <w:rFonts w:ascii="Tahoma" w:eastAsia="Times New Roman" w:hAnsi="Tahoma" w:cs="Tahoma"/>
          <w:i/>
          <w:iCs/>
          <w:color w:val="000000"/>
          <w:sz w:val="18"/>
          <w:szCs w:val="18"/>
          <w:lang w:eastAsia="ru-RU"/>
        </w:rPr>
        <w:t>программа</w:t>
      </w:r>
      <w:r w:rsidRPr="00C038F6">
        <w:rPr>
          <w:rFonts w:ascii="Tahoma" w:eastAsia="Times New Roman" w:hAnsi="Tahoma" w:cs="Tahoma"/>
          <w:color w:val="000000"/>
          <w:sz w:val="18"/>
          <w:szCs w:val="18"/>
          <w:lang w:eastAsia="ru-RU"/>
        </w:rPr>
        <w:t> отличается от агента тем, что "не утруждает" себя целевым поведением и анализом достигнутых результатов. Напротив, </w:t>
      </w:r>
      <w:bookmarkStart w:id="148" w:name="keyword80"/>
      <w:bookmarkEnd w:id="148"/>
      <w:r w:rsidRPr="00C038F6">
        <w:rPr>
          <w:rFonts w:ascii="Tahoma" w:eastAsia="Times New Roman" w:hAnsi="Tahoma" w:cs="Tahoma"/>
          <w:i/>
          <w:iCs/>
          <w:color w:val="000000"/>
          <w:sz w:val="18"/>
          <w:szCs w:val="18"/>
          <w:lang w:eastAsia="ru-RU"/>
        </w:rPr>
        <w:t>агент</w:t>
      </w:r>
      <w:r w:rsidRPr="00C038F6">
        <w:rPr>
          <w:rFonts w:ascii="Tahoma" w:eastAsia="Times New Roman" w:hAnsi="Tahoma" w:cs="Tahoma"/>
          <w:color w:val="000000"/>
          <w:sz w:val="18"/>
          <w:szCs w:val="18"/>
          <w:lang w:eastAsia="ru-RU"/>
        </w:rPr>
        <w:t>, представляющий интересы пользователя, "заинтересован" в том, чтобы задание было выполнено. В случае неудачи или какого-то сбоя он должен повторить попытку позднее или иметь про запас альтернативный вариант решения проблемы. Агенты в процессе отработки заданий всегда формирует </w:t>
      </w:r>
      <w:bookmarkStart w:id="149" w:name="keyword81"/>
      <w:bookmarkEnd w:id="149"/>
      <w:r w:rsidRPr="00C038F6">
        <w:rPr>
          <w:rFonts w:ascii="Tahoma" w:eastAsia="Times New Roman" w:hAnsi="Tahoma" w:cs="Tahoma"/>
          <w:i/>
          <w:iCs/>
          <w:color w:val="000000"/>
          <w:sz w:val="18"/>
          <w:szCs w:val="18"/>
          <w:lang w:eastAsia="ru-RU"/>
        </w:rPr>
        <w:t>список</w:t>
      </w:r>
      <w:r w:rsidRPr="00C038F6">
        <w:rPr>
          <w:rFonts w:ascii="Tahoma" w:eastAsia="Times New Roman" w:hAnsi="Tahoma" w:cs="Tahoma"/>
          <w:color w:val="000000"/>
          <w:sz w:val="18"/>
          <w:szCs w:val="18"/>
          <w:lang w:eastAsia="ru-RU"/>
        </w:rPr>
        <w:t> выполненных действий, результаты тестирования и верификации и отсылают его в управляющую систему.</w:t>
      </w:r>
    </w:p>
    <w:p w:rsidR="00C038F6" w:rsidRPr="00C038F6" w:rsidRDefault="00C038F6" w:rsidP="00C038F6">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038F6">
        <w:rPr>
          <w:rFonts w:ascii="Tahoma" w:eastAsia="Times New Roman" w:hAnsi="Tahoma" w:cs="Tahoma"/>
          <w:color w:val="000000"/>
          <w:sz w:val="18"/>
          <w:szCs w:val="18"/>
          <w:lang w:eastAsia="ru-RU"/>
        </w:rPr>
        <w:t>Отметим, однако, что вопрос </w:t>
      </w:r>
      <w:bookmarkStart w:id="150" w:name="keyword82"/>
      <w:bookmarkEnd w:id="150"/>
      <w:r w:rsidRPr="00C038F6">
        <w:rPr>
          <w:rFonts w:ascii="Tahoma" w:eastAsia="Times New Roman" w:hAnsi="Tahoma" w:cs="Tahoma"/>
          <w:i/>
          <w:iCs/>
          <w:color w:val="000000"/>
          <w:sz w:val="18"/>
          <w:szCs w:val="18"/>
          <w:lang w:eastAsia="ru-RU"/>
        </w:rPr>
        <w:t>по</w:t>
      </w:r>
      <w:r w:rsidRPr="00C038F6">
        <w:rPr>
          <w:rFonts w:ascii="Tahoma" w:eastAsia="Times New Roman" w:hAnsi="Tahoma" w:cs="Tahoma"/>
          <w:color w:val="000000"/>
          <w:sz w:val="18"/>
          <w:szCs w:val="18"/>
          <w:lang w:eastAsia="ru-RU"/>
        </w:rPr>
        <w:t> определению того, что такое </w:t>
      </w:r>
      <w:r w:rsidRPr="00C038F6">
        <w:rPr>
          <w:rFonts w:ascii="Tahoma" w:eastAsia="Times New Roman" w:hAnsi="Tahoma" w:cs="Tahoma"/>
          <w:i/>
          <w:iCs/>
          <w:color w:val="000000"/>
          <w:sz w:val="18"/>
          <w:szCs w:val="18"/>
          <w:lang w:eastAsia="ru-RU"/>
        </w:rPr>
        <w:t>агент</w:t>
      </w:r>
      <w:r w:rsidRPr="00C038F6">
        <w:rPr>
          <w:rFonts w:ascii="Tahoma" w:eastAsia="Times New Roman" w:hAnsi="Tahoma" w:cs="Tahoma"/>
          <w:color w:val="000000"/>
          <w:sz w:val="18"/>
          <w:szCs w:val="18"/>
          <w:lang w:eastAsia="ru-RU"/>
        </w:rPr>
        <w:t> не закрыт до сих пор, и обсуждение этого вопроса периодически выносится на конференции самого высокого уровня. На </w:t>
      </w:r>
      <w:hyperlink r:id="rId73" w:anchor="image.3.2" w:history="1">
        <w:r w:rsidRPr="00C038F6">
          <w:rPr>
            <w:rFonts w:ascii="Tahoma" w:eastAsia="Times New Roman" w:hAnsi="Tahoma" w:cs="Tahoma"/>
            <w:color w:val="0071A6"/>
            <w:sz w:val="18"/>
            <w:szCs w:val="18"/>
            <w:lang w:eastAsia="ru-RU"/>
          </w:rPr>
          <w:t>рис. 3.2</w:t>
        </w:r>
      </w:hyperlink>
      <w:r w:rsidRPr="00C038F6">
        <w:rPr>
          <w:rFonts w:ascii="Tahoma" w:eastAsia="Times New Roman" w:hAnsi="Tahoma" w:cs="Tahoma"/>
          <w:color w:val="000000"/>
          <w:sz w:val="18"/>
          <w:szCs w:val="18"/>
          <w:lang w:eastAsia="ru-RU"/>
        </w:rPr>
        <w:t> показаны области знания и технологии, с помощью которых формируются </w:t>
      </w:r>
      <w:bookmarkStart w:id="151" w:name="keyword84"/>
      <w:bookmarkEnd w:id="151"/>
      <w:r w:rsidRPr="00C038F6">
        <w:rPr>
          <w:rFonts w:ascii="Tahoma" w:eastAsia="Times New Roman" w:hAnsi="Tahoma" w:cs="Tahoma"/>
          <w:i/>
          <w:iCs/>
          <w:color w:val="000000"/>
          <w:sz w:val="18"/>
          <w:szCs w:val="18"/>
          <w:lang w:eastAsia="ru-RU"/>
        </w:rPr>
        <w:t>механизмы</w:t>
      </w:r>
      <w:r w:rsidRPr="00C038F6">
        <w:rPr>
          <w:rFonts w:ascii="Tahoma" w:eastAsia="Times New Roman" w:hAnsi="Tahoma" w:cs="Tahoma"/>
          <w:color w:val="000000"/>
          <w:sz w:val="18"/>
          <w:szCs w:val="18"/>
          <w:lang w:eastAsia="ru-RU"/>
        </w:rPr>
        <w:t xml:space="preserve"> искусственного интеллекта и применения </w:t>
      </w:r>
      <w:proofErr w:type="spellStart"/>
      <w:r w:rsidRPr="00C038F6">
        <w:rPr>
          <w:rFonts w:ascii="Tahoma" w:eastAsia="Times New Roman" w:hAnsi="Tahoma" w:cs="Tahoma"/>
          <w:color w:val="000000"/>
          <w:sz w:val="18"/>
          <w:szCs w:val="18"/>
          <w:lang w:eastAsia="ru-RU"/>
        </w:rPr>
        <w:t>мультиагентных</w:t>
      </w:r>
      <w:proofErr w:type="spellEnd"/>
      <w:r w:rsidRPr="00C038F6">
        <w:rPr>
          <w:rFonts w:ascii="Tahoma" w:eastAsia="Times New Roman" w:hAnsi="Tahoma" w:cs="Tahoma"/>
          <w:color w:val="000000"/>
          <w:sz w:val="18"/>
          <w:szCs w:val="18"/>
          <w:lang w:eastAsia="ru-RU"/>
        </w:rPr>
        <w:t xml:space="preserve"> систем.</w:t>
      </w:r>
    </w:p>
    <w:p w:rsidR="00C038F6" w:rsidRPr="00C038F6" w:rsidRDefault="00C038F6" w:rsidP="00C038F6">
      <w:pPr>
        <w:shd w:val="clear" w:color="auto" w:fill="FFFFFF"/>
        <w:spacing w:after="0" w:line="306" w:lineRule="atLeast"/>
        <w:rPr>
          <w:rFonts w:ascii="Tahoma" w:eastAsia="Times New Roman" w:hAnsi="Tahoma" w:cs="Tahoma"/>
          <w:color w:val="000000"/>
          <w:sz w:val="18"/>
          <w:szCs w:val="18"/>
          <w:lang w:eastAsia="ru-RU"/>
        </w:rPr>
      </w:pPr>
      <w:bookmarkStart w:id="152" w:name="image.3.2"/>
      <w:bookmarkEnd w:id="152"/>
      <w:r w:rsidRPr="00C038F6">
        <w:rPr>
          <w:rFonts w:ascii="Tahoma" w:eastAsia="Times New Roman" w:hAnsi="Tahoma" w:cs="Tahoma"/>
          <w:noProof/>
          <w:color w:val="000000"/>
          <w:sz w:val="18"/>
          <w:szCs w:val="18"/>
          <w:lang w:eastAsia="ru-RU"/>
        </w:rPr>
        <w:drawing>
          <wp:inline distT="0" distB="0" distL="0" distR="0" wp14:anchorId="302F8665" wp14:editId="2A438F1C">
            <wp:extent cx="3657600" cy="2228850"/>
            <wp:effectExtent l="0" t="0" r="0" b="0"/>
            <wp:docPr id="17" name="Picture 17" descr="Области знания и технологии, используемые интеллектуальными агента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Области знания и технологии, используемые интеллектуальными агентами"/>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657600" cy="2228850"/>
                    </a:xfrm>
                    <a:prstGeom prst="rect">
                      <a:avLst/>
                    </a:prstGeom>
                    <a:noFill/>
                    <a:ln>
                      <a:noFill/>
                    </a:ln>
                  </pic:spPr>
                </pic:pic>
              </a:graphicData>
            </a:graphic>
          </wp:inline>
        </w:drawing>
      </w:r>
    </w:p>
    <w:p w:rsidR="00C038F6" w:rsidRPr="00C038F6" w:rsidRDefault="00C038F6" w:rsidP="00C038F6">
      <w:pPr>
        <w:shd w:val="clear" w:color="auto" w:fill="FFFFFF"/>
        <w:spacing w:after="0" w:line="306" w:lineRule="atLeast"/>
        <w:rPr>
          <w:rFonts w:ascii="Tahoma" w:eastAsia="Times New Roman" w:hAnsi="Tahoma" w:cs="Tahoma"/>
          <w:color w:val="000000"/>
          <w:sz w:val="18"/>
          <w:szCs w:val="18"/>
          <w:lang w:eastAsia="ru-RU"/>
        </w:rPr>
      </w:pPr>
      <w:r w:rsidRPr="00C038F6">
        <w:rPr>
          <w:rFonts w:ascii="Tahoma" w:eastAsia="Times New Roman" w:hAnsi="Tahoma" w:cs="Tahoma"/>
          <w:color w:val="000000"/>
          <w:sz w:val="18"/>
          <w:szCs w:val="18"/>
          <w:lang w:eastAsia="ru-RU"/>
        </w:rPr>
        <w:br/>
      </w:r>
      <w:r w:rsidRPr="00C038F6">
        <w:rPr>
          <w:rFonts w:ascii="Tahoma" w:eastAsia="Times New Roman" w:hAnsi="Tahoma" w:cs="Tahoma"/>
          <w:b/>
          <w:bCs/>
          <w:color w:val="000000"/>
          <w:sz w:val="18"/>
          <w:szCs w:val="18"/>
          <w:lang w:eastAsia="ru-RU"/>
        </w:rPr>
        <w:t>Рис. 3.2. </w:t>
      </w:r>
      <w:r w:rsidRPr="00C038F6">
        <w:rPr>
          <w:rFonts w:ascii="Tahoma" w:eastAsia="Times New Roman" w:hAnsi="Tahoma" w:cs="Tahoma"/>
          <w:color w:val="000000"/>
          <w:sz w:val="18"/>
          <w:szCs w:val="18"/>
          <w:lang w:eastAsia="ru-RU"/>
        </w:rPr>
        <w:t>Области знания и технологии, используемые интеллектуальными агентами</w:t>
      </w:r>
    </w:p>
    <w:p w:rsidR="00C038F6" w:rsidRPr="00C038F6" w:rsidRDefault="00C038F6" w:rsidP="00C038F6">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038F6">
        <w:rPr>
          <w:rFonts w:ascii="Tahoma" w:eastAsia="Times New Roman" w:hAnsi="Tahoma" w:cs="Tahoma"/>
          <w:color w:val="000000"/>
          <w:sz w:val="18"/>
          <w:szCs w:val="18"/>
          <w:lang w:eastAsia="ru-RU"/>
        </w:rPr>
        <w:t>На основании изложенного выше можно скомпилировать следующее </w:t>
      </w:r>
      <w:bookmarkStart w:id="153" w:name="keyword85"/>
      <w:bookmarkEnd w:id="153"/>
      <w:r w:rsidRPr="00C038F6">
        <w:rPr>
          <w:rFonts w:ascii="Tahoma" w:eastAsia="Times New Roman" w:hAnsi="Tahoma" w:cs="Tahoma"/>
          <w:i/>
          <w:iCs/>
          <w:color w:val="000000"/>
          <w:sz w:val="18"/>
          <w:szCs w:val="18"/>
          <w:lang w:eastAsia="ru-RU"/>
        </w:rPr>
        <w:t>определение</w:t>
      </w:r>
      <w:r w:rsidRPr="00C038F6">
        <w:rPr>
          <w:rFonts w:ascii="Tahoma" w:eastAsia="Times New Roman" w:hAnsi="Tahoma" w:cs="Tahoma"/>
          <w:color w:val="000000"/>
          <w:sz w:val="18"/>
          <w:szCs w:val="18"/>
          <w:lang w:eastAsia="ru-RU"/>
        </w:rPr>
        <w:t>: </w:t>
      </w:r>
      <w:bookmarkStart w:id="154" w:name="keyword86"/>
      <w:bookmarkEnd w:id="154"/>
      <w:r w:rsidRPr="00C038F6">
        <w:rPr>
          <w:rFonts w:ascii="Tahoma" w:eastAsia="Times New Roman" w:hAnsi="Tahoma" w:cs="Tahoma"/>
          <w:i/>
          <w:iCs/>
          <w:color w:val="000000"/>
          <w:sz w:val="18"/>
          <w:szCs w:val="18"/>
          <w:lang w:eastAsia="ru-RU"/>
        </w:rPr>
        <w:t>агент</w:t>
      </w:r>
      <w:r w:rsidRPr="00C038F6">
        <w:rPr>
          <w:rFonts w:ascii="Tahoma" w:eastAsia="Times New Roman" w:hAnsi="Tahoma" w:cs="Tahoma"/>
          <w:color w:val="000000"/>
          <w:sz w:val="18"/>
          <w:szCs w:val="18"/>
          <w:lang w:eastAsia="ru-RU"/>
        </w:rPr>
        <w:t> – это самостоятельная программная система </w:t>
      </w:r>
      <w:hyperlink r:id="rId75" w:anchor="literature.2.11" w:history="1">
        <w:proofErr w:type="gramStart"/>
        <w:r w:rsidRPr="00C038F6">
          <w:rPr>
            <w:rFonts w:ascii="Tahoma" w:eastAsia="Times New Roman" w:hAnsi="Tahoma" w:cs="Tahoma"/>
            <w:color w:val="0071A6"/>
            <w:sz w:val="18"/>
            <w:szCs w:val="18"/>
            <w:lang w:eastAsia="ru-RU"/>
          </w:rPr>
          <w:t xml:space="preserve">[ </w:t>
        </w:r>
        <w:proofErr w:type="gramEnd"/>
        <w:r w:rsidRPr="00C038F6">
          <w:rPr>
            <w:rFonts w:ascii="Tahoma" w:eastAsia="Times New Roman" w:hAnsi="Tahoma" w:cs="Tahoma"/>
            <w:color w:val="0071A6"/>
            <w:sz w:val="18"/>
            <w:szCs w:val="18"/>
            <w:lang w:eastAsia="ru-RU"/>
          </w:rPr>
          <w:t>2.11 ] </w:t>
        </w:r>
      </w:hyperlink>
      <w:r w:rsidRPr="00C038F6">
        <w:rPr>
          <w:rFonts w:ascii="Tahoma" w:eastAsia="Times New Roman" w:hAnsi="Tahoma" w:cs="Tahoma"/>
          <w:color w:val="000000"/>
          <w:sz w:val="18"/>
          <w:szCs w:val="18"/>
          <w:lang w:eastAsia="ru-RU"/>
        </w:rPr>
        <w:t>:</w:t>
      </w:r>
    </w:p>
    <w:p w:rsidR="00C038F6" w:rsidRPr="00C038F6" w:rsidRDefault="00C038F6" w:rsidP="00C038F6">
      <w:pPr>
        <w:numPr>
          <w:ilvl w:val="0"/>
          <w:numId w:val="21"/>
        </w:numPr>
        <w:spacing w:before="36" w:after="36" w:line="240" w:lineRule="atLeast"/>
        <w:ind w:left="120"/>
        <w:rPr>
          <w:rFonts w:ascii="Tahoma" w:eastAsia="Times New Roman" w:hAnsi="Tahoma" w:cs="Tahoma"/>
          <w:color w:val="000000"/>
          <w:sz w:val="18"/>
          <w:szCs w:val="18"/>
          <w:lang w:eastAsia="ru-RU"/>
        </w:rPr>
      </w:pPr>
      <w:r w:rsidRPr="00C038F6">
        <w:rPr>
          <w:rFonts w:ascii="Tahoma" w:eastAsia="Times New Roman" w:hAnsi="Tahoma" w:cs="Tahoma"/>
          <w:color w:val="000000"/>
          <w:sz w:val="18"/>
          <w:szCs w:val="18"/>
          <w:lang w:eastAsia="ru-RU"/>
        </w:rPr>
        <w:t>имеющая возможность принимать воздействие из внешнего мира;</w:t>
      </w:r>
    </w:p>
    <w:p w:rsidR="00C038F6" w:rsidRPr="00C038F6" w:rsidRDefault="00C038F6" w:rsidP="00C038F6">
      <w:pPr>
        <w:numPr>
          <w:ilvl w:val="0"/>
          <w:numId w:val="21"/>
        </w:numPr>
        <w:spacing w:before="36" w:after="36" w:line="240" w:lineRule="atLeast"/>
        <w:ind w:left="120"/>
        <w:rPr>
          <w:rFonts w:ascii="Tahoma" w:eastAsia="Times New Roman" w:hAnsi="Tahoma" w:cs="Tahoma"/>
          <w:color w:val="000000"/>
          <w:sz w:val="18"/>
          <w:szCs w:val="18"/>
          <w:lang w:eastAsia="ru-RU"/>
        </w:rPr>
      </w:pPr>
      <w:proofErr w:type="gramStart"/>
      <w:r w:rsidRPr="00C038F6">
        <w:rPr>
          <w:rFonts w:ascii="Tahoma" w:eastAsia="Times New Roman" w:hAnsi="Tahoma" w:cs="Tahoma"/>
          <w:color w:val="000000"/>
          <w:sz w:val="18"/>
          <w:szCs w:val="18"/>
          <w:lang w:eastAsia="ru-RU"/>
        </w:rPr>
        <w:t>определяющая</w:t>
      </w:r>
      <w:proofErr w:type="gramEnd"/>
      <w:r w:rsidRPr="00C038F6">
        <w:rPr>
          <w:rFonts w:ascii="Tahoma" w:eastAsia="Times New Roman" w:hAnsi="Tahoma" w:cs="Tahoma"/>
          <w:color w:val="000000"/>
          <w:sz w:val="18"/>
          <w:szCs w:val="18"/>
          <w:lang w:eastAsia="ru-RU"/>
        </w:rPr>
        <w:t xml:space="preserve"> свою реакцию на это воздействие и формирующая ответное действие;</w:t>
      </w:r>
    </w:p>
    <w:p w:rsidR="00C038F6" w:rsidRPr="00C038F6" w:rsidRDefault="00C038F6" w:rsidP="00C038F6">
      <w:pPr>
        <w:numPr>
          <w:ilvl w:val="0"/>
          <w:numId w:val="21"/>
        </w:numPr>
        <w:spacing w:before="36" w:after="36" w:line="240" w:lineRule="atLeast"/>
        <w:ind w:left="120"/>
        <w:rPr>
          <w:rFonts w:ascii="Tahoma" w:eastAsia="Times New Roman" w:hAnsi="Tahoma" w:cs="Tahoma"/>
          <w:color w:val="000000"/>
          <w:sz w:val="18"/>
          <w:szCs w:val="18"/>
          <w:lang w:eastAsia="ru-RU"/>
        </w:rPr>
      </w:pPr>
      <w:proofErr w:type="gramStart"/>
      <w:r w:rsidRPr="00C038F6">
        <w:rPr>
          <w:rFonts w:ascii="Tahoma" w:eastAsia="Times New Roman" w:hAnsi="Tahoma" w:cs="Tahoma"/>
          <w:color w:val="000000"/>
          <w:sz w:val="18"/>
          <w:szCs w:val="18"/>
          <w:lang w:eastAsia="ru-RU"/>
        </w:rPr>
        <w:t>изменяющая</w:t>
      </w:r>
      <w:proofErr w:type="gramEnd"/>
      <w:r w:rsidRPr="00C038F6">
        <w:rPr>
          <w:rFonts w:ascii="Tahoma" w:eastAsia="Times New Roman" w:hAnsi="Tahoma" w:cs="Tahoma"/>
          <w:color w:val="000000"/>
          <w:sz w:val="18"/>
          <w:szCs w:val="18"/>
          <w:lang w:eastAsia="ru-RU"/>
        </w:rPr>
        <w:t xml:space="preserve"> свое поведение с течением времени в зависимости от накопленной информации и извлеченных из нее знаний,</w:t>
      </w:r>
    </w:p>
    <w:p w:rsidR="00C038F6" w:rsidRPr="00C038F6" w:rsidRDefault="00C038F6" w:rsidP="00C038F6">
      <w:pPr>
        <w:numPr>
          <w:ilvl w:val="0"/>
          <w:numId w:val="21"/>
        </w:numPr>
        <w:spacing w:before="36" w:after="36" w:line="240" w:lineRule="atLeast"/>
        <w:ind w:left="120"/>
        <w:rPr>
          <w:rFonts w:ascii="Tahoma" w:eastAsia="Times New Roman" w:hAnsi="Tahoma" w:cs="Tahoma"/>
          <w:color w:val="000000"/>
          <w:sz w:val="18"/>
          <w:szCs w:val="18"/>
          <w:lang w:eastAsia="ru-RU"/>
        </w:rPr>
      </w:pPr>
      <w:r w:rsidRPr="00C038F6">
        <w:rPr>
          <w:rFonts w:ascii="Tahoma" w:eastAsia="Times New Roman" w:hAnsi="Tahoma" w:cs="Tahoma"/>
          <w:color w:val="000000"/>
          <w:sz w:val="18"/>
          <w:szCs w:val="18"/>
          <w:lang w:eastAsia="ru-RU"/>
        </w:rPr>
        <w:t>обладающая мотивацией и способная после делегирования полномочий пользователем поставить себя на его место и принять решение, соответствующее ситуации".</w:t>
      </w:r>
    </w:p>
    <w:p w:rsidR="00C038F6" w:rsidRPr="00C038F6" w:rsidRDefault="00C038F6" w:rsidP="00C038F6">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038F6">
        <w:rPr>
          <w:rFonts w:ascii="Tahoma" w:eastAsia="Times New Roman" w:hAnsi="Tahoma" w:cs="Tahoma"/>
          <w:color w:val="000000"/>
          <w:sz w:val="18"/>
          <w:szCs w:val="18"/>
          <w:lang w:eastAsia="ru-RU"/>
        </w:rPr>
        <w:t>Интеллектуальный </w:t>
      </w:r>
      <w:bookmarkStart w:id="155" w:name="keyword87"/>
      <w:bookmarkEnd w:id="155"/>
      <w:r w:rsidRPr="00C038F6">
        <w:rPr>
          <w:rFonts w:ascii="Tahoma" w:eastAsia="Times New Roman" w:hAnsi="Tahoma" w:cs="Tahoma"/>
          <w:i/>
          <w:iCs/>
          <w:color w:val="000000"/>
          <w:sz w:val="18"/>
          <w:szCs w:val="18"/>
          <w:lang w:eastAsia="ru-RU"/>
        </w:rPr>
        <w:t>агент</w:t>
      </w:r>
      <w:r w:rsidRPr="00C038F6">
        <w:rPr>
          <w:rFonts w:ascii="Tahoma" w:eastAsia="Times New Roman" w:hAnsi="Tahoma" w:cs="Tahoma"/>
          <w:color w:val="000000"/>
          <w:sz w:val="18"/>
          <w:szCs w:val="18"/>
          <w:lang w:eastAsia="ru-RU"/>
        </w:rPr>
        <w:t> должен обладать следующими свойствами:</w:t>
      </w:r>
    </w:p>
    <w:p w:rsidR="00C038F6" w:rsidRPr="00C038F6" w:rsidRDefault="00C038F6" w:rsidP="00C038F6">
      <w:pPr>
        <w:numPr>
          <w:ilvl w:val="0"/>
          <w:numId w:val="22"/>
        </w:numPr>
        <w:spacing w:before="36" w:after="36" w:line="240" w:lineRule="atLeast"/>
        <w:ind w:left="120"/>
        <w:rPr>
          <w:rFonts w:ascii="Tahoma" w:eastAsia="Times New Roman" w:hAnsi="Tahoma" w:cs="Tahoma"/>
          <w:color w:val="000000"/>
          <w:sz w:val="18"/>
          <w:szCs w:val="18"/>
          <w:lang w:eastAsia="ru-RU"/>
        </w:rPr>
      </w:pPr>
      <w:r w:rsidRPr="00C038F6">
        <w:rPr>
          <w:rFonts w:ascii="Tahoma" w:eastAsia="Times New Roman" w:hAnsi="Tahoma" w:cs="Tahoma"/>
          <w:color w:val="000000"/>
          <w:sz w:val="18"/>
          <w:szCs w:val="18"/>
          <w:lang w:eastAsia="ru-RU"/>
        </w:rPr>
        <w:lastRenderedPageBreak/>
        <w:t>автономность – способность функционировать без вмешательства со стороны своего владельца и осуществлять контроль внутреннего состояния и своих действий;</w:t>
      </w:r>
    </w:p>
    <w:p w:rsidR="00C038F6" w:rsidRPr="00C038F6" w:rsidRDefault="00C038F6" w:rsidP="00C038F6">
      <w:pPr>
        <w:numPr>
          <w:ilvl w:val="0"/>
          <w:numId w:val="22"/>
        </w:numPr>
        <w:spacing w:before="36" w:after="36" w:line="240" w:lineRule="atLeast"/>
        <w:ind w:left="120"/>
        <w:rPr>
          <w:rFonts w:ascii="Tahoma" w:eastAsia="Times New Roman" w:hAnsi="Tahoma" w:cs="Tahoma"/>
          <w:color w:val="000000"/>
          <w:sz w:val="18"/>
          <w:szCs w:val="18"/>
          <w:lang w:eastAsia="ru-RU"/>
        </w:rPr>
      </w:pPr>
      <w:r w:rsidRPr="00C038F6">
        <w:rPr>
          <w:rFonts w:ascii="Tahoma" w:eastAsia="Times New Roman" w:hAnsi="Tahoma" w:cs="Tahoma"/>
          <w:color w:val="000000"/>
          <w:sz w:val="18"/>
          <w:szCs w:val="18"/>
          <w:lang w:eastAsia="ru-RU"/>
        </w:rPr>
        <w:t>адаптивность – агент обладает способностью обучаться;</w:t>
      </w:r>
    </w:p>
    <w:p w:rsidR="00C038F6" w:rsidRPr="00C038F6" w:rsidRDefault="00C038F6" w:rsidP="00C038F6">
      <w:pPr>
        <w:numPr>
          <w:ilvl w:val="0"/>
          <w:numId w:val="22"/>
        </w:numPr>
        <w:spacing w:before="36" w:after="36" w:line="240" w:lineRule="atLeast"/>
        <w:ind w:left="120"/>
        <w:rPr>
          <w:rFonts w:ascii="Tahoma" w:eastAsia="Times New Roman" w:hAnsi="Tahoma" w:cs="Tahoma"/>
          <w:color w:val="000000"/>
          <w:sz w:val="18"/>
          <w:szCs w:val="18"/>
          <w:lang w:eastAsia="ru-RU"/>
        </w:rPr>
      </w:pPr>
      <w:proofErr w:type="spellStart"/>
      <w:r w:rsidRPr="00C038F6">
        <w:rPr>
          <w:rFonts w:ascii="Tahoma" w:eastAsia="Times New Roman" w:hAnsi="Tahoma" w:cs="Tahoma"/>
          <w:color w:val="000000"/>
          <w:sz w:val="18"/>
          <w:szCs w:val="18"/>
          <w:lang w:eastAsia="ru-RU"/>
        </w:rPr>
        <w:t>коллаборативность</w:t>
      </w:r>
      <w:proofErr w:type="spellEnd"/>
      <w:r w:rsidRPr="00C038F6">
        <w:rPr>
          <w:rFonts w:ascii="Tahoma" w:eastAsia="Times New Roman" w:hAnsi="Tahoma" w:cs="Tahoma"/>
          <w:color w:val="000000"/>
          <w:sz w:val="18"/>
          <w:szCs w:val="18"/>
          <w:lang w:eastAsia="ru-RU"/>
        </w:rPr>
        <w:t xml:space="preserve"> – агент может взаимодействовать с другими агентами несколькими способами, играя разные роли;</w:t>
      </w:r>
    </w:p>
    <w:p w:rsidR="00C038F6" w:rsidRPr="00C038F6" w:rsidRDefault="00C038F6" w:rsidP="00C038F6">
      <w:pPr>
        <w:numPr>
          <w:ilvl w:val="0"/>
          <w:numId w:val="22"/>
        </w:numPr>
        <w:spacing w:before="36" w:after="36" w:line="240" w:lineRule="atLeast"/>
        <w:ind w:left="120"/>
        <w:rPr>
          <w:rFonts w:ascii="Tahoma" w:eastAsia="Times New Roman" w:hAnsi="Tahoma" w:cs="Tahoma"/>
          <w:color w:val="000000"/>
          <w:sz w:val="18"/>
          <w:szCs w:val="18"/>
          <w:lang w:eastAsia="ru-RU"/>
        </w:rPr>
      </w:pPr>
      <w:r w:rsidRPr="00C038F6">
        <w:rPr>
          <w:rFonts w:ascii="Tahoma" w:eastAsia="Times New Roman" w:hAnsi="Tahoma" w:cs="Tahoma"/>
          <w:color w:val="000000"/>
          <w:sz w:val="18"/>
          <w:szCs w:val="18"/>
          <w:lang w:eastAsia="ru-RU"/>
        </w:rPr>
        <w:t>способность к рассуждениям – агенты могут обладать частичными знаниями или механизмами вывода, а также специализироваться на конкретной предметной области;</w:t>
      </w:r>
    </w:p>
    <w:p w:rsidR="00C038F6" w:rsidRPr="00C038F6" w:rsidRDefault="00C038F6" w:rsidP="00C038F6">
      <w:pPr>
        <w:numPr>
          <w:ilvl w:val="0"/>
          <w:numId w:val="22"/>
        </w:numPr>
        <w:spacing w:before="36" w:after="36" w:line="240" w:lineRule="atLeast"/>
        <w:ind w:left="120"/>
        <w:rPr>
          <w:rFonts w:ascii="Tahoma" w:eastAsia="Times New Roman" w:hAnsi="Tahoma" w:cs="Tahoma"/>
          <w:color w:val="000000"/>
          <w:sz w:val="18"/>
          <w:szCs w:val="18"/>
          <w:lang w:eastAsia="ru-RU"/>
        </w:rPr>
      </w:pPr>
      <w:proofErr w:type="spellStart"/>
      <w:r w:rsidRPr="00C038F6">
        <w:rPr>
          <w:rFonts w:ascii="Tahoma" w:eastAsia="Times New Roman" w:hAnsi="Tahoma" w:cs="Tahoma"/>
          <w:color w:val="000000"/>
          <w:sz w:val="18"/>
          <w:szCs w:val="18"/>
          <w:lang w:eastAsia="ru-RU"/>
        </w:rPr>
        <w:t>коммуникативность</w:t>
      </w:r>
      <w:proofErr w:type="spellEnd"/>
      <w:r w:rsidRPr="00C038F6">
        <w:rPr>
          <w:rFonts w:ascii="Tahoma" w:eastAsia="Times New Roman" w:hAnsi="Tahoma" w:cs="Tahoma"/>
          <w:color w:val="000000"/>
          <w:sz w:val="18"/>
          <w:szCs w:val="18"/>
          <w:lang w:eastAsia="ru-RU"/>
        </w:rPr>
        <w:t xml:space="preserve"> – агенты могут общаться с другими агентами;</w:t>
      </w:r>
    </w:p>
    <w:p w:rsidR="00C038F6" w:rsidRPr="00C038F6" w:rsidRDefault="00C038F6" w:rsidP="00C038F6">
      <w:pPr>
        <w:numPr>
          <w:ilvl w:val="0"/>
          <w:numId w:val="22"/>
        </w:numPr>
        <w:spacing w:before="36" w:after="36" w:line="240" w:lineRule="atLeast"/>
        <w:ind w:left="120"/>
        <w:rPr>
          <w:rFonts w:ascii="Tahoma" w:eastAsia="Times New Roman" w:hAnsi="Tahoma" w:cs="Tahoma"/>
          <w:color w:val="000000"/>
          <w:sz w:val="18"/>
          <w:szCs w:val="18"/>
          <w:lang w:eastAsia="ru-RU"/>
        </w:rPr>
      </w:pPr>
      <w:r w:rsidRPr="00C038F6">
        <w:rPr>
          <w:rFonts w:ascii="Tahoma" w:eastAsia="Times New Roman" w:hAnsi="Tahoma" w:cs="Tahoma"/>
          <w:color w:val="000000"/>
          <w:sz w:val="18"/>
          <w:szCs w:val="18"/>
          <w:lang w:eastAsia="ru-RU"/>
        </w:rPr>
        <w:t>мобильность – способность передачи кода агента с одного сервера на другой;</w:t>
      </w:r>
    </w:p>
    <w:p w:rsidR="00C038F6" w:rsidRPr="00C038F6" w:rsidRDefault="00C038F6" w:rsidP="00C038F6">
      <w:pPr>
        <w:numPr>
          <w:ilvl w:val="0"/>
          <w:numId w:val="22"/>
        </w:numPr>
        <w:spacing w:before="36" w:after="36" w:line="240" w:lineRule="atLeast"/>
        <w:ind w:left="120"/>
        <w:rPr>
          <w:rFonts w:ascii="Tahoma" w:eastAsia="Times New Roman" w:hAnsi="Tahoma" w:cs="Tahoma"/>
          <w:color w:val="000000"/>
          <w:sz w:val="18"/>
          <w:szCs w:val="18"/>
          <w:lang w:eastAsia="ru-RU"/>
        </w:rPr>
      </w:pPr>
      <w:r w:rsidRPr="00C038F6">
        <w:rPr>
          <w:rFonts w:ascii="Tahoma" w:eastAsia="Times New Roman" w:hAnsi="Tahoma" w:cs="Tahoma"/>
          <w:color w:val="000000"/>
          <w:sz w:val="18"/>
          <w:szCs w:val="18"/>
          <w:lang w:eastAsia="ru-RU"/>
        </w:rPr>
        <w:t>социальное поведение – возможность взаимодействия и коммуникации с другими агентами;</w:t>
      </w:r>
    </w:p>
    <w:p w:rsidR="00C038F6" w:rsidRPr="00C038F6" w:rsidRDefault="00C038F6" w:rsidP="00C038F6">
      <w:pPr>
        <w:numPr>
          <w:ilvl w:val="0"/>
          <w:numId w:val="22"/>
        </w:numPr>
        <w:spacing w:before="36" w:after="36" w:line="240" w:lineRule="atLeast"/>
        <w:ind w:left="120"/>
        <w:rPr>
          <w:rFonts w:ascii="Tahoma" w:eastAsia="Times New Roman" w:hAnsi="Tahoma" w:cs="Tahoma"/>
          <w:color w:val="000000"/>
          <w:sz w:val="18"/>
          <w:szCs w:val="18"/>
          <w:lang w:eastAsia="ru-RU"/>
        </w:rPr>
      </w:pPr>
      <w:r w:rsidRPr="00C038F6">
        <w:rPr>
          <w:rFonts w:ascii="Tahoma" w:eastAsia="Times New Roman" w:hAnsi="Tahoma" w:cs="Tahoma"/>
          <w:color w:val="000000"/>
          <w:sz w:val="18"/>
          <w:szCs w:val="18"/>
          <w:lang w:eastAsia="ru-RU"/>
        </w:rPr>
        <w:t>реактивность – адекватное восприятие среды и соответствующие реакции на ее изменения;</w:t>
      </w:r>
    </w:p>
    <w:p w:rsidR="00C038F6" w:rsidRPr="00C038F6" w:rsidRDefault="00C038F6" w:rsidP="00C038F6">
      <w:pPr>
        <w:numPr>
          <w:ilvl w:val="0"/>
          <w:numId w:val="22"/>
        </w:numPr>
        <w:spacing w:before="36" w:after="36" w:line="240" w:lineRule="atLeast"/>
        <w:ind w:left="120"/>
        <w:rPr>
          <w:rFonts w:ascii="Tahoma" w:eastAsia="Times New Roman" w:hAnsi="Tahoma" w:cs="Tahoma"/>
          <w:color w:val="000000"/>
          <w:sz w:val="18"/>
          <w:szCs w:val="18"/>
          <w:lang w:eastAsia="ru-RU"/>
        </w:rPr>
      </w:pPr>
      <w:r w:rsidRPr="00C038F6">
        <w:rPr>
          <w:rFonts w:ascii="Tahoma" w:eastAsia="Times New Roman" w:hAnsi="Tahoma" w:cs="Tahoma"/>
          <w:color w:val="000000"/>
          <w:sz w:val="18"/>
          <w:szCs w:val="18"/>
          <w:lang w:eastAsia="ru-RU"/>
        </w:rPr>
        <w:t>активность – способность генерировать цели и действовать рациональным образом для их достижения;</w:t>
      </w:r>
    </w:p>
    <w:p w:rsidR="00C038F6" w:rsidRPr="00C038F6" w:rsidRDefault="00C038F6" w:rsidP="00C038F6">
      <w:pPr>
        <w:numPr>
          <w:ilvl w:val="0"/>
          <w:numId w:val="22"/>
        </w:numPr>
        <w:spacing w:before="36" w:after="36" w:line="240" w:lineRule="atLeast"/>
        <w:ind w:left="120"/>
        <w:rPr>
          <w:rFonts w:ascii="Tahoma" w:eastAsia="Times New Roman" w:hAnsi="Tahoma" w:cs="Tahoma"/>
          <w:color w:val="000000"/>
          <w:sz w:val="18"/>
          <w:szCs w:val="18"/>
          <w:lang w:eastAsia="ru-RU"/>
        </w:rPr>
      </w:pPr>
      <w:r w:rsidRPr="00C038F6">
        <w:rPr>
          <w:rFonts w:ascii="Tahoma" w:eastAsia="Times New Roman" w:hAnsi="Tahoma" w:cs="Tahoma"/>
          <w:color w:val="000000"/>
          <w:sz w:val="18"/>
          <w:szCs w:val="18"/>
          <w:lang w:eastAsia="ru-RU"/>
        </w:rPr>
        <w:t>наличие базовых знаний – знания агента о себе, окружающей среде, включая других агентов, которые не меняются в рамках жизненного цикла агента;</w:t>
      </w:r>
    </w:p>
    <w:p w:rsidR="00C038F6" w:rsidRPr="00C038F6" w:rsidRDefault="00C038F6" w:rsidP="00C038F6">
      <w:pPr>
        <w:numPr>
          <w:ilvl w:val="0"/>
          <w:numId w:val="22"/>
        </w:numPr>
        <w:spacing w:before="36" w:after="36" w:line="240" w:lineRule="atLeast"/>
        <w:ind w:left="120"/>
        <w:rPr>
          <w:rFonts w:ascii="Tahoma" w:eastAsia="Times New Roman" w:hAnsi="Tahoma" w:cs="Tahoma"/>
          <w:color w:val="000000"/>
          <w:sz w:val="18"/>
          <w:szCs w:val="18"/>
          <w:lang w:eastAsia="ru-RU"/>
        </w:rPr>
      </w:pPr>
      <w:r w:rsidRPr="00C038F6">
        <w:rPr>
          <w:rFonts w:ascii="Tahoma" w:eastAsia="Times New Roman" w:hAnsi="Tahoma" w:cs="Tahoma"/>
          <w:color w:val="000000"/>
          <w:sz w:val="18"/>
          <w:szCs w:val="18"/>
          <w:lang w:eastAsia="ru-RU"/>
        </w:rPr>
        <w:t>наличие убеждений – переменная часть базовых знаний, которые могут меняться во времени;</w:t>
      </w:r>
    </w:p>
    <w:p w:rsidR="00C038F6" w:rsidRPr="00C038F6" w:rsidRDefault="00C038F6" w:rsidP="00C038F6">
      <w:pPr>
        <w:numPr>
          <w:ilvl w:val="0"/>
          <w:numId w:val="22"/>
        </w:numPr>
        <w:spacing w:before="36" w:after="36" w:line="240" w:lineRule="atLeast"/>
        <w:ind w:left="120"/>
        <w:rPr>
          <w:rFonts w:ascii="Tahoma" w:eastAsia="Times New Roman" w:hAnsi="Tahoma" w:cs="Tahoma"/>
          <w:color w:val="000000"/>
          <w:sz w:val="18"/>
          <w:szCs w:val="18"/>
          <w:lang w:eastAsia="ru-RU"/>
        </w:rPr>
      </w:pPr>
      <w:r w:rsidRPr="00C038F6">
        <w:rPr>
          <w:rFonts w:ascii="Tahoma" w:eastAsia="Times New Roman" w:hAnsi="Tahoma" w:cs="Tahoma"/>
          <w:color w:val="000000"/>
          <w:sz w:val="18"/>
          <w:szCs w:val="18"/>
          <w:lang w:eastAsia="ru-RU"/>
        </w:rPr>
        <w:t>наличие цели – совокупность состояний, на достижение которых направлено текущее поведение агента;</w:t>
      </w:r>
    </w:p>
    <w:p w:rsidR="00C038F6" w:rsidRPr="00C038F6" w:rsidRDefault="00C038F6" w:rsidP="00C038F6">
      <w:pPr>
        <w:numPr>
          <w:ilvl w:val="0"/>
          <w:numId w:val="22"/>
        </w:numPr>
        <w:spacing w:before="36" w:after="36" w:line="240" w:lineRule="atLeast"/>
        <w:ind w:left="120"/>
        <w:rPr>
          <w:rFonts w:ascii="Tahoma" w:eastAsia="Times New Roman" w:hAnsi="Tahoma" w:cs="Tahoma"/>
          <w:color w:val="000000"/>
          <w:sz w:val="18"/>
          <w:szCs w:val="18"/>
          <w:lang w:eastAsia="ru-RU"/>
        </w:rPr>
      </w:pPr>
      <w:r w:rsidRPr="00C038F6">
        <w:rPr>
          <w:rFonts w:ascii="Tahoma" w:eastAsia="Times New Roman" w:hAnsi="Tahoma" w:cs="Tahoma"/>
          <w:color w:val="000000"/>
          <w:sz w:val="18"/>
          <w:szCs w:val="18"/>
          <w:lang w:eastAsia="ru-RU"/>
        </w:rPr>
        <w:t>наличие желаний – состояния и/или ситуации, достижение которых для агента важно;</w:t>
      </w:r>
    </w:p>
    <w:p w:rsidR="00C038F6" w:rsidRPr="00C038F6" w:rsidRDefault="00C038F6" w:rsidP="00C038F6">
      <w:pPr>
        <w:numPr>
          <w:ilvl w:val="0"/>
          <w:numId w:val="22"/>
        </w:numPr>
        <w:spacing w:before="36" w:after="36" w:line="240" w:lineRule="atLeast"/>
        <w:ind w:left="120"/>
        <w:rPr>
          <w:rFonts w:ascii="Tahoma" w:eastAsia="Times New Roman" w:hAnsi="Tahoma" w:cs="Tahoma"/>
          <w:color w:val="000000"/>
          <w:sz w:val="18"/>
          <w:szCs w:val="18"/>
          <w:lang w:eastAsia="ru-RU"/>
        </w:rPr>
      </w:pPr>
      <w:r w:rsidRPr="00C038F6">
        <w:rPr>
          <w:rFonts w:ascii="Tahoma" w:eastAsia="Times New Roman" w:hAnsi="Tahoma" w:cs="Tahoma"/>
          <w:color w:val="000000"/>
          <w:sz w:val="18"/>
          <w:szCs w:val="18"/>
          <w:lang w:eastAsia="ru-RU"/>
        </w:rPr>
        <w:t>наличие обязательств – задачи, которые берет на себя агент по просьбе и/или поручению других агентов;</w:t>
      </w:r>
    </w:p>
    <w:p w:rsidR="00C038F6" w:rsidRPr="00C038F6" w:rsidRDefault="00C038F6" w:rsidP="00C038F6">
      <w:pPr>
        <w:numPr>
          <w:ilvl w:val="0"/>
          <w:numId w:val="22"/>
        </w:numPr>
        <w:spacing w:before="36" w:after="36" w:line="240" w:lineRule="atLeast"/>
        <w:ind w:left="120"/>
        <w:rPr>
          <w:rFonts w:ascii="Tahoma" w:eastAsia="Times New Roman" w:hAnsi="Tahoma" w:cs="Tahoma"/>
          <w:color w:val="000000"/>
          <w:sz w:val="18"/>
          <w:szCs w:val="18"/>
          <w:lang w:eastAsia="ru-RU"/>
        </w:rPr>
      </w:pPr>
      <w:r w:rsidRPr="00C038F6">
        <w:rPr>
          <w:rFonts w:ascii="Tahoma" w:eastAsia="Times New Roman" w:hAnsi="Tahoma" w:cs="Tahoma"/>
          <w:color w:val="000000"/>
          <w:sz w:val="18"/>
          <w:szCs w:val="18"/>
          <w:lang w:eastAsia="ru-RU"/>
        </w:rPr>
        <w:t>наличие намерений – то, что агент должен делать в силу своих обязательств и/или желаний.</w:t>
      </w:r>
    </w:p>
    <w:p w:rsidR="00C038F6" w:rsidRPr="00C038F6" w:rsidRDefault="00C038F6" w:rsidP="00C038F6">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038F6">
        <w:rPr>
          <w:rFonts w:ascii="Tahoma" w:eastAsia="Times New Roman" w:hAnsi="Tahoma" w:cs="Tahoma"/>
          <w:color w:val="000000"/>
          <w:sz w:val="18"/>
          <w:szCs w:val="18"/>
          <w:lang w:eastAsia="ru-RU"/>
        </w:rPr>
        <w:t>Иногда в этот же перечень добавляются и такие человеческие свойства, как рациональность, правдивость, благожелательность.</w:t>
      </w:r>
    </w:p>
    <w:p w:rsidR="00AE4000" w:rsidRDefault="00393EF8" w:rsidP="007E2BFF">
      <w:pPr>
        <w:shd w:val="clear" w:color="auto" w:fill="FFFFFF"/>
        <w:spacing w:after="0" w:line="360" w:lineRule="atLeast"/>
        <w:ind w:firstLine="709"/>
        <w:jc w:val="both"/>
        <w:rPr>
          <w:rFonts w:ascii="Times New Roman" w:eastAsia="Times New Roman" w:hAnsi="Times New Roman" w:cs="Times New Roman"/>
          <w:color w:val="000000"/>
          <w:sz w:val="27"/>
          <w:szCs w:val="27"/>
          <w:lang w:eastAsia="ru-RU"/>
        </w:rPr>
      </w:pPr>
      <w:hyperlink r:id="rId76" w:history="1">
        <w:r w:rsidR="00C038F6" w:rsidRPr="00686B16">
          <w:rPr>
            <w:rStyle w:val="Hyperlink"/>
            <w:rFonts w:ascii="Times New Roman" w:eastAsia="Times New Roman" w:hAnsi="Times New Roman" w:cs="Times New Roman"/>
            <w:sz w:val="27"/>
            <w:szCs w:val="27"/>
            <w:lang w:eastAsia="ru-RU"/>
          </w:rPr>
          <w:t>http://www.intuit.ru/studies/courses/10618/1102/lecture/17391?page=2</w:t>
        </w:r>
      </w:hyperlink>
    </w:p>
    <w:p w:rsidR="00C038F6" w:rsidRDefault="00C038F6" w:rsidP="007E2BFF">
      <w:pPr>
        <w:shd w:val="clear" w:color="auto" w:fill="FFFFFF"/>
        <w:spacing w:after="0" w:line="360" w:lineRule="atLeast"/>
        <w:ind w:firstLine="709"/>
        <w:jc w:val="both"/>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w:t>
      </w:r>
    </w:p>
    <w:p w:rsidR="008C686B" w:rsidRPr="008C686B" w:rsidRDefault="008C686B" w:rsidP="008C686B">
      <w:pPr>
        <w:spacing w:after="0" w:line="300" w:lineRule="atLeast"/>
        <w:ind w:firstLine="567"/>
        <w:jc w:val="center"/>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b/>
          <w:bCs/>
          <w:caps/>
          <w:color w:val="000000"/>
          <w:sz w:val="28"/>
          <w:szCs w:val="28"/>
          <w:lang w:eastAsia="ru-RU"/>
        </w:rPr>
        <w:t>ИНТЕЛЛЕКТУАЛЬНЫЕ ТЕХНОЛОГИИ В УПРАВЛЕНИИ ВЗАИМООТНОШЕНИЯМИ С КЛИЕНТАМИ НА ПРИМЕРЕ ТУРИСТИЧЕСКОЙ ИНДУСТРИИ</w:t>
      </w:r>
    </w:p>
    <w:p w:rsidR="008C686B" w:rsidRPr="008C686B" w:rsidRDefault="008C686B" w:rsidP="008C686B">
      <w:pPr>
        <w:spacing w:after="0" w:line="300" w:lineRule="atLeast"/>
        <w:ind w:firstLine="567"/>
        <w:jc w:val="center"/>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b/>
          <w:bCs/>
          <w:color w:val="000000"/>
          <w:sz w:val="28"/>
          <w:szCs w:val="28"/>
          <w:lang w:eastAsia="ru-RU"/>
        </w:rPr>
        <w:t>Е. В. Романенко</w:t>
      </w:r>
    </w:p>
    <w:p w:rsidR="008C686B" w:rsidRPr="008C686B" w:rsidRDefault="008C686B" w:rsidP="008C686B">
      <w:pPr>
        <w:spacing w:after="0" w:line="300" w:lineRule="atLeast"/>
        <w:ind w:firstLine="567"/>
        <w:jc w:val="center"/>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b/>
          <w:bCs/>
          <w:color w:val="000000"/>
          <w:sz w:val="28"/>
          <w:szCs w:val="28"/>
          <w:lang w:eastAsia="ru-RU"/>
        </w:rPr>
        <w:t>Волгоградский государственный технический университет</w:t>
      </w:r>
    </w:p>
    <w:p w:rsidR="008C686B" w:rsidRPr="008C686B" w:rsidRDefault="008C686B" w:rsidP="008C686B">
      <w:pPr>
        <w:spacing w:after="0" w:line="300" w:lineRule="atLeast"/>
        <w:jc w:val="both"/>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color w:val="000000"/>
          <w:sz w:val="28"/>
          <w:szCs w:val="28"/>
          <w:lang w:eastAsia="ru-RU"/>
        </w:rPr>
        <w:t> </w:t>
      </w:r>
    </w:p>
    <w:p w:rsidR="008C686B" w:rsidRPr="008C686B" w:rsidRDefault="008C686B" w:rsidP="008C686B">
      <w:pPr>
        <w:spacing w:after="0" w:line="300" w:lineRule="atLeast"/>
        <w:ind w:firstLine="567"/>
        <w:jc w:val="both"/>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b/>
          <w:bCs/>
          <w:color w:val="000000"/>
          <w:sz w:val="28"/>
          <w:szCs w:val="28"/>
          <w:lang w:eastAsia="ru-RU"/>
        </w:rPr>
        <w:t>Введение.</w:t>
      </w:r>
    </w:p>
    <w:p w:rsidR="008C686B" w:rsidRPr="008C686B" w:rsidRDefault="008C686B" w:rsidP="008C686B">
      <w:pPr>
        <w:spacing w:after="0" w:line="300" w:lineRule="atLeast"/>
        <w:ind w:firstLine="567"/>
        <w:jc w:val="both"/>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color w:val="000000"/>
          <w:sz w:val="28"/>
          <w:szCs w:val="28"/>
          <w:lang w:eastAsia="ru-RU"/>
        </w:rPr>
        <w:t>Инновационный проект направлен на решение сложной научно-технической задачи в области агрегации, анализа и обработки разнородной информации в социально</w:t>
      </w:r>
      <w:r w:rsidRPr="008C686B">
        <w:rPr>
          <w:rFonts w:ascii="Times New Roman" w:eastAsia="Times New Roman" w:hAnsi="Times New Roman" w:cs="Times New Roman"/>
          <w:b/>
          <w:bCs/>
          <w:color w:val="000000"/>
          <w:sz w:val="28"/>
          <w:szCs w:val="28"/>
          <w:lang w:eastAsia="ru-RU"/>
        </w:rPr>
        <w:t>-</w:t>
      </w:r>
      <w:r w:rsidRPr="008C686B">
        <w:rPr>
          <w:rFonts w:ascii="Times New Roman" w:eastAsia="Times New Roman" w:hAnsi="Times New Roman" w:cs="Times New Roman"/>
          <w:color w:val="000000"/>
          <w:sz w:val="28"/>
          <w:szCs w:val="28"/>
          <w:lang w:eastAsia="ru-RU"/>
        </w:rPr>
        <w:t>экономической системе на примере процесса обеспечения взаимодействия между предприятием туристической индустрии и его клиентами. Проблема состоит в том, что в условиях нарастающей конкуренции во время насыщения рынка, а также в моменты спада деловой активности и экономического кризиса, руководители туристических фирм малого и среднего бизнеса ищут ресурсы для повышения эффективности бизнеса. Использование современных технологий дает определенный бизнес-эффект, создавая конкурентное преимущество для туристической фирмы.</w:t>
      </w:r>
    </w:p>
    <w:p w:rsidR="008C686B" w:rsidRPr="008C686B" w:rsidRDefault="008C686B" w:rsidP="008C686B">
      <w:pPr>
        <w:spacing w:after="0" w:line="300" w:lineRule="atLeast"/>
        <w:ind w:firstLine="567"/>
        <w:jc w:val="both"/>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color w:val="000000"/>
          <w:sz w:val="28"/>
          <w:szCs w:val="28"/>
          <w:lang w:eastAsia="ru-RU"/>
        </w:rPr>
        <w:t xml:space="preserve">Одними из систем, использующих такие технологии, являются </w:t>
      </w:r>
      <w:proofErr w:type="spellStart"/>
      <w:r w:rsidRPr="008C686B">
        <w:rPr>
          <w:rFonts w:ascii="Times New Roman" w:eastAsia="Times New Roman" w:hAnsi="Times New Roman" w:cs="Times New Roman"/>
          <w:color w:val="000000"/>
          <w:sz w:val="28"/>
          <w:szCs w:val="28"/>
          <w:lang w:eastAsia="ru-RU"/>
        </w:rPr>
        <w:t>мультиагентные</w:t>
      </w:r>
      <w:proofErr w:type="spellEnd"/>
      <w:r w:rsidRPr="008C686B">
        <w:rPr>
          <w:rFonts w:ascii="Times New Roman" w:eastAsia="Times New Roman" w:hAnsi="Times New Roman" w:cs="Times New Roman"/>
          <w:color w:val="000000"/>
          <w:sz w:val="28"/>
          <w:szCs w:val="28"/>
          <w:lang w:eastAsia="ru-RU"/>
        </w:rPr>
        <w:t xml:space="preserve"> системы, способные с минимальным вмешательством человека в процесс функционирования системы эффективно обрабатывать информацию, перераспределяя процессы информационной обработки по элементам системы, что ведет к увеличению ее общей производительности. У таких систем высокая оперативность реагирования на совершения </w:t>
      </w:r>
      <w:r w:rsidRPr="008C686B">
        <w:rPr>
          <w:rFonts w:ascii="Times New Roman" w:eastAsia="Times New Roman" w:hAnsi="Times New Roman" w:cs="Times New Roman"/>
          <w:color w:val="000000"/>
          <w:sz w:val="28"/>
          <w:szCs w:val="28"/>
          <w:lang w:eastAsia="ru-RU"/>
        </w:rPr>
        <w:lastRenderedPageBreak/>
        <w:t>необходимых в данный момент действий, что экономит время пользователя и не требует особых навыков работы с нею.</w:t>
      </w:r>
    </w:p>
    <w:p w:rsidR="008C686B" w:rsidRPr="008C686B" w:rsidRDefault="008C686B" w:rsidP="008C686B">
      <w:pPr>
        <w:spacing w:after="0" w:line="300" w:lineRule="atLeast"/>
        <w:ind w:firstLine="567"/>
        <w:jc w:val="both"/>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color w:val="000000"/>
          <w:sz w:val="28"/>
          <w:szCs w:val="28"/>
          <w:lang w:eastAsia="ru-RU"/>
        </w:rPr>
        <w:t xml:space="preserve">Таким образом, задачей проекта является создание эффективной системы обеспечения взаимодействия между туристической фирмой и ее клиентами на основе интеллектуальных </w:t>
      </w:r>
      <w:proofErr w:type="spellStart"/>
      <w:r w:rsidRPr="008C686B">
        <w:rPr>
          <w:rFonts w:ascii="Times New Roman" w:eastAsia="Times New Roman" w:hAnsi="Times New Roman" w:cs="Times New Roman"/>
          <w:color w:val="000000"/>
          <w:sz w:val="28"/>
          <w:szCs w:val="28"/>
          <w:lang w:eastAsia="ru-RU"/>
        </w:rPr>
        <w:t>мультиагентных</w:t>
      </w:r>
      <w:proofErr w:type="spellEnd"/>
      <w:r w:rsidRPr="008C686B">
        <w:rPr>
          <w:rFonts w:ascii="Times New Roman" w:eastAsia="Times New Roman" w:hAnsi="Times New Roman" w:cs="Times New Roman"/>
          <w:color w:val="000000"/>
          <w:sz w:val="28"/>
          <w:szCs w:val="28"/>
          <w:lang w:eastAsia="ru-RU"/>
        </w:rPr>
        <w:t xml:space="preserve"> технологий.</w:t>
      </w:r>
    </w:p>
    <w:p w:rsidR="008C686B" w:rsidRPr="008C686B" w:rsidRDefault="008C686B" w:rsidP="008C686B">
      <w:pPr>
        <w:spacing w:after="0" w:line="300" w:lineRule="atLeast"/>
        <w:ind w:firstLine="567"/>
        <w:jc w:val="both"/>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color w:val="000000"/>
          <w:sz w:val="28"/>
          <w:szCs w:val="28"/>
          <w:lang w:eastAsia="ru-RU"/>
        </w:rPr>
        <w:t> </w:t>
      </w:r>
    </w:p>
    <w:p w:rsidR="008C686B" w:rsidRPr="008C686B" w:rsidRDefault="008C686B" w:rsidP="008C686B">
      <w:pPr>
        <w:spacing w:after="0" w:line="300" w:lineRule="atLeast"/>
        <w:ind w:firstLine="567"/>
        <w:jc w:val="both"/>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b/>
          <w:bCs/>
          <w:color w:val="000000"/>
          <w:sz w:val="28"/>
          <w:szCs w:val="28"/>
          <w:lang w:eastAsia="ru-RU"/>
        </w:rPr>
        <w:t xml:space="preserve">1. Интеллектуальная </w:t>
      </w:r>
      <w:proofErr w:type="spellStart"/>
      <w:r w:rsidRPr="008C686B">
        <w:rPr>
          <w:rFonts w:ascii="Times New Roman" w:eastAsia="Times New Roman" w:hAnsi="Times New Roman" w:cs="Times New Roman"/>
          <w:b/>
          <w:bCs/>
          <w:color w:val="000000"/>
          <w:sz w:val="28"/>
          <w:szCs w:val="28"/>
          <w:lang w:eastAsia="ru-RU"/>
        </w:rPr>
        <w:t>мультиагентная</w:t>
      </w:r>
      <w:proofErr w:type="spellEnd"/>
      <w:r w:rsidRPr="008C686B">
        <w:rPr>
          <w:rFonts w:ascii="Times New Roman" w:eastAsia="Times New Roman" w:hAnsi="Times New Roman" w:cs="Times New Roman"/>
          <w:b/>
          <w:bCs/>
          <w:color w:val="000000"/>
          <w:sz w:val="28"/>
          <w:szCs w:val="28"/>
          <w:lang w:eastAsia="ru-RU"/>
        </w:rPr>
        <w:t xml:space="preserve"> технология.</w:t>
      </w:r>
    </w:p>
    <w:p w:rsidR="008C686B" w:rsidRPr="008C686B" w:rsidRDefault="008C686B" w:rsidP="008C686B">
      <w:pPr>
        <w:spacing w:after="0" w:line="300" w:lineRule="atLeast"/>
        <w:ind w:firstLine="567"/>
        <w:jc w:val="both"/>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b/>
          <w:bCs/>
          <w:color w:val="000000"/>
          <w:sz w:val="28"/>
          <w:szCs w:val="28"/>
          <w:lang w:eastAsia="ru-RU"/>
        </w:rPr>
        <w:t xml:space="preserve">1.1. Сущность </w:t>
      </w:r>
      <w:proofErr w:type="spellStart"/>
      <w:r w:rsidRPr="008C686B">
        <w:rPr>
          <w:rFonts w:ascii="Times New Roman" w:eastAsia="Times New Roman" w:hAnsi="Times New Roman" w:cs="Times New Roman"/>
          <w:b/>
          <w:bCs/>
          <w:color w:val="000000"/>
          <w:sz w:val="28"/>
          <w:szCs w:val="28"/>
          <w:lang w:eastAsia="ru-RU"/>
        </w:rPr>
        <w:t>мультиагентного</w:t>
      </w:r>
      <w:proofErr w:type="spellEnd"/>
      <w:r w:rsidRPr="008C686B">
        <w:rPr>
          <w:rFonts w:ascii="Times New Roman" w:eastAsia="Times New Roman" w:hAnsi="Times New Roman" w:cs="Times New Roman"/>
          <w:b/>
          <w:bCs/>
          <w:color w:val="000000"/>
          <w:sz w:val="28"/>
          <w:szCs w:val="28"/>
          <w:lang w:eastAsia="ru-RU"/>
        </w:rPr>
        <w:t xml:space="preserve"> подхода</w:t>
      </w:r>
      <w:r w:rsidRPr="008C686B">
        <w:rPr>
          <w:rFonts w:ascii="Times New Roman" w:eastAsia="Times New Roman" w:hAnsi="Times New Roman" w:cs="Times New Roman"/>
          <w:color w:val="000000"/>
          <w:sz w:val="28"/>
          <w:szCs w:val="28"/>
          <w:lang w:eastAsia="ru-RU"/>
        </w:rPr>
        <w:t>.</w:t>
      </w:r>
    </w:p>
    <w:p w:rsidR="008C686B" w:rsidRPr="008C686B" w:rsidRDefault="008C686B" w:rsidP="008C686B">
      <w:pPr>
        <w:spacing w:after="0" w:line="300" w:lineRule="atLeast"/>
        <w:ind w:firstLine="567"/>
        <w:jc w:val="both"/>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color w:val="000000"/>
          <w:sz w:val="28"/>
          <w:szCs w:val="28"/>
          <w:lang w:eastAsia="ru-RU"/>
        </w:rPr>
        <w:t>Под интеллектуальными агентами понимаются любые физические или виртуальные единицы:</w:t>
      </w:r>
    </w:p>
    <w:p w:rsidR="008C686B" w:rsidRPr="008C686B" w:rsidRDefault="008C686B" w:rsidP="008C686B">
      <w:pPr>
        <w:spacing w:after="0" w:line="300" w:lineRule="atLeast"/>
        <w:ind w:left="357" w:hanging="357"/>
        <w:jc w:val="both"/>
        <w:rPr>
          <w:rFonts w:ascii="Times New Roman" w:eastAsia="Times New Roman" w:hAnsi="Times New Roman" w:cs="Times New Roman"/>
          <w:color w:val="000000"/>
          <w:sz w:val="20"/>
          <w:szCs w:val="20"/>
          <w:lang w:eastAsia="ru-RU"/>
        </w:rPr>
      </w:pPr>
      <w:proofErr w:type="gramStart"/>
      <w:r w:rsidRPr="008C686B">
        <w:rPr>
          <w:rFonts w:ascii="Times New Roman" w:eastAsia="Times New Roman" w:hAnsi="Times New Roman" w:cs="Times New Roman"/>
          <w:color w:val="000000"/>
          <w:sz w:val="28"/>
          <w:szCs w:val="28"/>
          <w:lang w:eastAsia="ru-RU"/>
        </w:rPr>
        <w:t>1.</w:t>
      </w:r>
      <w:r w:rsidRPr="008C686B">
        <w:rPr>
          <w:rFonts w:ascii="Times New Roman" w:eastAsia="Times New Roman" w:hAnsi="Times New Roman" w:cs="Times New Roman"/>
          <w:color w:val="000000"/>
          <w:sz w:val="14"/>
          <w:szCs w:val="14"/>
          <w:lang w:eastAsia="ru-RU"/>
        </w:rPr>
        <w:t>     </w:t>
      </w:r>
      <w:r w:rsidRPr="008C686B">
        <w:rPr>
          <w:rFonts w:ascii="Times New Roman" w:eastAsia="Times New Roman" w:hAnsi="Times New Roman" w:cs="Times New Roman"/>
          <w:color w:val="000000"/>
          <w:sz w:val="28"/>
          <w:szCs w:val="28"/>
          <w:lang w:eastAsia="ru-RU"/>
        </w:rPr>
        <w:t>способные действовать на объекты в некоторой среде, на других агентов, а также на самих себя (действие);</w:t>
      </w:r>
      <w:proofErr w:type="gramEnd"/>
    </w:p>
    <w:p w:rsidR="008C686B" w:rsidRPr="008C686B" w:rsidRDefault="008C686B" w:rsidP="008C686B">
      <w:pPr>
        <w:spacing w:after="0" w:line="300" w:lineRule="atLeast"/>
        <w:ind w:left="357" w:hanging="357"/>
        <w:jc w:val="both"/>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color w:val="000000"/>
          <w:sz w:val="28"/>
          <w:szCs w:val="28"/>
          <w:lang w:eastAsia="ru-RU"/>
        </w:rPr>
        <w:t>2.</w:t>
      </w:r>
      <w:r w:rsidRPr="008C686B">
        <w:rPr>
          <w:rFonts w:ascii="Times New Roman" w:eastAsia="Times New Roman" w:hAnsi="Times New Roman" w:cs="Times New Roman"/>
          <w:color w:val="000000"/>
          <w:sz w:val="14"/>
          <w:szCs w:val="14"/>
          <w:lang w:eastAsia="ru-RU"/>
        </w:rPr>
        <w:t>     </w:t>
      </w:r>
      <w:proofErr w:type="gramStart"/>
      <w:r w:rsidRPr="008C686B">
        <w:rPr>
          <w:rFonts w:ascii="Times New Roman" w:eastAsia="Times New Roman" w:hAnsi="Times New Roman" w:cs="Times New Roman"/>
          <w:color w:val="000000"/>
          <w:sz w:val="28"/>
          <w:szCs w:val="28"/>
          <w:lang w:eastAsia="ru-RU"/>
        </w:rPr>
        <w:t>способные</w:t>
      </w:r>
      <w:proofErr w:type="gramEnd"/>
      <w:r w:rsidRPr="008C686B">
        <w:rPr>
          <w:rFonts w:ascii="Times New Roman" w:eastAsia="Times New Roman" w:hAnsi="Times New Roman" w:cs="Times New Roman"/>
          <w:color w:val="000000"/>
          <w:sz w:val="28"/>
          <w:szCs w:val="28"/>
          <w:lang w:eastAsia="ru-RU"/>
        </w:rPr>
        <w:t xml:space="preserve"> общаться с другими агентами (общение);</w:t>
      </w:r>
    </w:p>
    <w:p w:rsidR="008C686B" w:rsidRPr="008C686B" w:rsidRDefault="008C686B" w:rsidP="008C686B">
      <w:pPr>
        <w:spacing w:after="0" w:line="300" w:lineRule="atLeast"/>
        <w:ind w:left="357" w:hanging="357"/>
        <w:jc w:val="both"/>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color w:val="000000"/>
          <w:sz w:val="28"/>
          <w:szCs w:val="28"/>
          <w:lang w:eastAsia="ru-RU"/>
        </w:rPr>
        <w:t>3.</w:t>
      </w:r>
      <w:r w:rsidRPr="008C686B">
        <w:rPr>
          <w:rFonts w:ascii="Times New Roman" w:eastAsia="Times New Roman" w:hAnsi="Times New Roman" w:cs="Times New Roman"/>
          <w:color w:val="000000"/>
          <w:sz w:val="14"/>
          <w:szCs w:val="14"/>
          <w:lang w:eastAsia="ru-RU"/>
        </w:rPr>
        <w:t>     </w:t>
      </w:r>
      <w:r w:rsidRPr="008C686B">
        <w:rPr>
          <w:rFonts w:ascii="Times New Roman" w:eastAsia="Times New Roman" w:hAnsi="Times New Roman" w:cs="Times New Roman"/>
          <w:color w:val="000000"/>
          <w:sz w:val="28"/>
          <w:szCs w:val="28"/>
          <w:lang w:eastAsia="ru-RU"/>
        </w:rPr>
        <w:t xml:space="preserve">исходящие из некоторых потребностей и способные к </w:t>
      </w:r>
      <w:proofErr w:type="spellStart"/>
      <w:r w:rsidRPr="008C686B">
        <w:rPr>
          <w:rFonts w:ascii="Times New Roman" w:eastAsia="Times New Roman" w:hAnsi="Times New Roman" w:cs="Times New Roman"/>
          <w:color w:val="000000"/>
          <w:sz w:val="28"/>
          <w:szCs w:val="28"/>
          <w:lang w:eastAsia="ru-RU"/>
        </w:rPr>
        <w:t>целеобразованию</w:t>
      </w:r>
      <w:proofErr w:type="spellEnd"/>
      <w:r w:rsidRPr="008C686B">
        <w:rPr>
          <w:rFonts w:ascii="Times New Roman" w:eastAsia="Times New Roman" w:hAnsi="Times New Roman" w:cs="Times New Roman"/>
          <w:color w:val="000000"/>
          <w:sz w:val="28"/>
          <w:szCs w:val="28"/>
          <w:lang w:eastAsia="ru-RU"/>
        </w:rPr>
        <w:t xml:space="preserve"> (</w:t>
      </w:r>
      <w:proofErr w:type="spellStart"/>
      <w:r w:rsidRPr="008C686B">
        <w:rPr>
          <w:rFonts w:ascii="Times New Roman" w:eastAsia="Times New Roman" w:hAnsi="Times New Roman" w:cs="Times New Roman"/>
          <w:color w:val="000000"/>
          <w:sz w:val="28"/>
          <w:szCs w:val="28"/>
          <w:lang w:eastAsia="ru-RU"/>
        </w:rPr>
        <w:t>потребностно</w:t>
      </w:r>
      <w:proofErr w:type="spellEnd"/>
      <w:r w:rsidRPr="008C686B">
        <w:rPr>
          <w:rFonts w:ascii="Times New Roman" w:eastAsia="Times New Roman" w:hAnsi="Times New Roman" w:cs="Times New Roman"/>
          <w:color w:val="000000"/>
          <w:sz w:val="28"/>
          <w:szCs w:val="28"/>
          <w:lang w:eastAsia="ru-RU"/>
        </w:rPr>
        <w:t xml:space="preserve">-целевая основа); обладающие набором </w:t>
      </w:r>
      <w:proofErr w:type="spellStart"/>
      <w:r w:rsidRPr="008C686B">
        <w:rPr>
          <w:rFonts w:ascii="Times New Roman" w:eastAsia="Times New Roman" w:hAnsi="Times New Roman" w:cs="Times New Roman"/>
          <w:color w:val="000000"/>
          <w:sz w:val="28"/>
          <w:szCs w:val="28"/>
          <w:lang w:eastAsia="ru-RU"/>
        </w:rPr>
        <w:t>интенциональных</w:t>
      </w:r>
      <w:proofErr w:type="spellEnd"/>
      <w:r w:rsidRPr="008C686B">
        <w:rPr>
          <w:rFonts w:ascii="Times New Roman" w:eastAsia="Times New Roman" w:hAnsi="Times New Roman" w:cs="Times New Roman"/>
          <w:color w:val="000000"/>
          <w:sz w:val="28"/>
          <w:szCs w:val="28"/>
          <w:lang w:eastAsia="ru-RU"/>
        </w:rPr>
        <w:t xml:space="preserve"> характеристик (убеждения, желания, намерения и пр.);</w:t>
      </w:r>
    </w:p>
    <w:p w:rsidR="008C686B" w:rsidRPr="008C686B" w:rsidRDefault="008C686B" w:rsidP="008C686B">
      <w:pPr>
        <w:spacing w:after="0" w:line="300" w:lineRule="atLeast"/>
        <w:ind w:left="357" w:hanging="357"/>
        <w:jc w:val="both"/>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color w:val="000000"/>
          <w:sz w:val="28"/>
          <w:szCs w:val="28"/>
          <w:lang w:eastAsia="ru-RU"/>
        </w:rPr>
        <w:t>4.</w:t>
      </w:r>
      <w:r w:rsidRPr="008C686B">
        <w:rPr>
          <w:rFonts w:ascii="Times New Roman" w:eastAsia="Times New Roman" w:hAnsi="Times New Roman" w:cs="Times New Roman"/>
          <w:color w:val="000000"/>
          <w:sz w:val="14"/>
          <w:szCs w:val="14"/>
          <w:lang w:eastAsia="ru-RU"/>
        </w:rPr>
        <w:t>     </w:t>
      </w:r>
      <w:r w:rsidRPr="008C686B">
        <w:rPr>
          <w:rFonts w:ascii="Times New Roman" w:eastAsia="Times New Roman" w:hAnsi="Times New Roman" w:cs="Times New Roman"/>
          <w:color w:val="000000"/>
          <w:sz w:val="28"/>
          <w:szCs w:val="28"/>
          <w:lang w:eastAsia="ru-RU"/>
        </w:rPr>
        <w:t>несущие определенные обязанности и предоставляющие ряд услуг (наличие обязательств);</w:t>
      </w:r>
    </w:p>
    <w:p w:rsidR="008C686B" w:rsidRPr="008C686B" w:rsidRDefault="008C686B" w:rsidP="008C686B">
      <w:pPr>
        <w:spacing w:after="0" w:line="300" w:lineRule="atLeast"/>
        <w:ind w:left="357" w:hanging="357"/>
        <w:jc w:val="both"/>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color w:val="000000"/>
          <w:sz w:val="28"/>
          <w:szCs w:val="28"/>
          <w:lang w:eastAsia="ru-RU"/>
        </w:rPr>
        <w:t>5.</w:t>
      </w:r>
      <w:r w:rsidRPr="008C686B">
        <w:rPr>
          <w:rFonts w:ascii="Times New Roman" w:eastAsia="Times New Roman" w:hAnsi="Times New Roman" w:cs="Times New Roman"/>
          <w:color w:val="000000"/>
          <w:sz w:val="14"/>
          <w:szCs w:val="14"/>
          <w:lang w:eastAsia="ru-RU"/>
        </w:rPr>
        <w:t>     </w:t>
      </w:r>
      <w:r w:rsidRPr="008C686B">
        <w:rPr>
          <w:rFonts w:ascii="Times New Roman" w:eastAsia="Times New Roman" w:hAnsi="Times New Roman" w:cs="Times New Roman"/>
          <w:color w:val="000000"/>
          <w:sz w:val="28"/>
          <w:szCs w:val="28"/>
          <w:lang w:eastAsia="ru-RU"/>
        </w:rPr>
        <w:t>обладающие  собственными ресурсами, обеспечивающими их автономию (автономия);</w:t>
      </w:r>
    </w:p>
    <w:p w:rsidR="008C686B" w:rsidRPr="008C686B" w:rsidRDefault="008C686B" w:rsidP="008C686B">
      <w:pPr>
        <w:spacing w:after="0" w:line="300" w:lineRule="atLeast"/>
        <w:ind w:left="357" w:hanging="357"/>
        <w:jc w:val="both"/>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color w:val="000000"/>
          <w:sz w:val="28"/>
          <w:szCs w:val="28"/>
          <w:lang w:eastAsia="ru-RU"/>
        </w:rPr>
        <w:t>6.</w:t>
      </w:r>
      <w:r w:rsidRPr="008C686B">
        <w:rPr>
          <w:rFonts w:ascii="Times New Roman" w:eastAsia="Times New Roman" w:hAnsi="Times New Roman" w:cs="Times New Roman"/>
          <w:color w:val="000000"/>
          <w:sz w:val="14"/>
          <w:szCs w:val="14"/>
          <w:lang w:eastAsia="ru-RU"/>
        </w:rPr>
        <w:t>     </w:t>
      </w:r>
      <w:r w:rsidRPr="008C686B">
        <w:rPr>
          <w:rFonts w:ascii="Times New Roman" w:eastAsia="Times New Roman" w:hAnsi="Times New Roman" w:cs="Times New Roman"/>
          <w:color w:val="000000"/>
          <w:sz w:val="28"/>
          <w:szCs w:val="28"/>
          <w:lang w:eastAsia="ru-RU"/>
        </w:rPr>
        <w:t>способные к восприятию среды  (восприятие с ограниченным разрешением);</w:t>
      </w:r>
    </w:p>
    <w:p w:rsidR="008C686B" w:rsidRPr="008C686B" w:rsidRDefault="008C686B" w:rsidP="008C686B">
      <w:pPr>
        <w:spacing w:after="0" w:line="300" w:lineRule="atLeast"/>
        <w:ind w:left="357" w:hanging="357"/>
        <w:jc w:val="both"/>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color w:val="000000"/>
          <w:sz w:val="28"/>
          <w:szCs w:val="28"/>
          <w:lang w:eastAsia="ru-RU"/>
        </w:rPr>
        <w:t>7.</w:t>
      </w:r>
      <w:r w:rsidRPr="008C686B">
        <w:rPr>
          <w:rFonts w:ascii="Times New Roman" w:eastAsia="Times New Roman" w:hAnsi="Times New Roman" w:cs="Times New Roman"/>
          <w:color w:val="000000"/>
          <w:sz w:val="14"/>
          <w:szCs w:val="14"/>
          <w:lang w:eastAsia="ru-RU"/>
        </w:rPr>
        <w:t>     </w:t>
      </w:r>
      <w:r w:rsidRPr="008C686B">
        <w:rPr>
          <w:rFonts w:ascii="Times New Roman" w:eastAsia="Times New Roman" w:hAnsi="Times New Roman" w:cs="Times New Roman"/>
          <w:color w:val="000000"/>
          <w:sz w:val="28"/>
          <w:szCs w:val="28"/>
          <w:lang w:eastAsia="ru-RU"/>
        </w:rPr>
        <w:t>способные строить частичное представление этой среды на основе ее восприятия, т. е. перцептивных навыков и умений  (локальное представление среды);</w:t>
      </w:r>
    </w:p>
    <w:p w:rsidR="008C686B" w:rsidRPr="008C686B" w:rsidRDefault="008C686B" w:rsidP="008C686B">
      <w:pPr>
        <w:spacing w:after="0" w:line="300" w:lineRule="atLeast"/>
        <w:ind w:left="357" w:hanging="357"/>
        <w:jc w:val="both"/>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color w:val="000000"/>
          <w:sz w:val="28"/>
          <w:szCs w:val="28"/>
          <w:lang w:eastAsia="ru-RU"/>
        </w:rPr>
        <w:t>8.</w:t>
      </w:r>
      <w:r w:rsidRPr="008C686B">
        <w:rPr>
          <w:rFonts w:ascii="Times New Roman" w:eastAsia="Times New Roman" w:hAnsi="Times New Roman" w:cs="Times New Roman"/>
          <w:color w:val="000000"/>
          <w:sz w:val="14"/>
          <w:szCs w:val="14"/>
          <w:lang w:eastAsia="ru-RU"/>
        </w:rPr>
        <w:t>     </w:t>
      </w:r>
      <w:r w:rsidRPr="008C686B">
        <w:rPr>
          <w:rFonts w:ascii="Times New Roman" w:eastAsia="Times New Roman" w:hAnsi="Times New Roman" w:cs="Times New Roman"/>
          <w:color w:val="000000"/>
          <w:sz w:val="28"/>
          <w:szCs w:val="28"/>
          <w:lang w:eastAsia="ru-RU"/>
        </w:rPr>
        <w:t>способные к обучению, эволюции и адаптации (эволюционный и адаптационный потенциал)</w:t>
      </w:r>
    </w:p>
    <w:p w:rsidR="008C686B" w:rsidRPr="008C686B" w:rsidRDefault="008C686B" w:rsidP="008C686B">
      <w:pPr>
        <w:spacing w:after="0" w:line="300" w:lineRule="atLeast"/>
        <w:ind w:left="357" w:hanging="357"/>
        <w:jc w:val="both"/>
        <w:rPr>
          <w:rFonts w:ascii="Times New Roman" w:eastAsia="Times New Roman" w:hAnsi="Times New Roman" w:cs="Times New Roman"/>
          <w:color w:val="000000"/>
          <w:sz w:val="20"/>
          <w:szCs w:val="20"/>
          <w:lang w:eastAsia="ru-RU"/>
        </w:rPr>
      </w:pPr>
      <w:proofErr w:type="gramStart"/>
      <w:r w:rsidRPr="008C686B">
        <w:rPr>
          <w:rFonts w:ascii="Times New Roman" w:eastAsia="Times New Roman" w:hAnsi="Times New Roman" w:cs="Times New Roman"/>
          <w:color w:val="000000"/>
          <w:sz w:val="28"/>
          <w:szCs w:val="28"/>
          <w:lang w:eastAsia="ru-RU"/>
        </w:rPr>
        <w:t>9.</w:t>
      </w:r>
      <w:r w:rsidRPr="008C686B">
        <w:rPr>
          <w:rFonts w:ascii="Times New Roman" w:eastAsia="Times New Roman" w:hAnsi="Times New Roman" w:cs="Times New Roman"/>
          <w:color w:val="000000"/>
          <w:sz w:val="14"/>
          <w:szCs w:val="14"/>
          <w:lang w:eastAsia="ru-RU"/>
        </w:rPr>
        <w:t>     </w:t>
      </w:r>
      <w:r w:rsidRPr="008C686B">
        <w:rPr>
          <w:rFonts w:ascii="Times New Roman" w:eastAsia="Times New Roman" w:hAnsi="Times New Roman" w:cs="Times New Roman"/>
          <w:color w:val="000000"/>
          <w:sz w:val="28"/>
          <w:szCs w:val="28"/>
          <w:lang w:eastAsia="ru-RU"/>
        </w:rPr>
        <w:t>способные к самоорганизации и самовоспроизведению  (самосохранение).</w:t>
      </w:r>
      <w:proofErr w:type="gramEnd"/>
    </w:p>
    <w:p w:rsidR="008C686B" w:rsidRPr="008C686B" w:rsidRDefault="008C686B" w:rsidP="008C686B">
      <w:pPr>
        <w:spacing w:after="0" w:line="300" w:lineRule="atLeast"/>
        <w:ind w:firstLine="567"/>
        <w:jc w:val="both"/>
        <w:rPr>
          <w:rFonts w:ascii="Times New Roman" w:eastAsia="Times New Roman" w:hAnsi="Times New Roman" w:cs="Times New Roman"/>
          <w:color w:val="000000"/>
          <w:sz w:val="20"/>
          <w:szCs w:val="20"/>
          <w:lang w:eastAsia="ru-RU"/>
        </w:rPr>
      </w:pPr>
      <w:proofErr w:type="spellStart"/>
      <w:r w:rsidRPr="008C686B">
        <w:rPr>
          <w:rFonts w:ascii="Times New Roman" w:eastAsia="Times New Roman" w:hAnsi="Times New Roman" w:cs="Times New Roman"/>
          <w:color w:val="000000"/>
          <w:sz w:val="28"/>
          <w:szCs w:val="28"/>
          <w:lang w:eastAsia="ru-RU"/>
        </w:rPr>
        <w:t>Мультиагентный</w:t>
      </w:r>
      <w:proofErr w:type="spellEnd"/>
      <w:r w:rsidRPr="008C686B">
        <w:rPr>
          <w:rFonts w:ascii="Times New Roman" w:eastAsia="Times New Roman" w:hAnsi="Times New Roman" w:cs="Times New Roman"/>
          <w:color w:val="000000"/>
          <w:sz w:val="28"/>
          <w:szCs w:val="28"/>
          <w:lang w:eastAsia="ru-RU"/>
        </w:rPr>
        <w:t xml:space="preserve"> подход при создании интеллектуальных систем поддержки клиентов основывается на построении комплекса, состоящего из множества агентов. Таким образом, все управление системой осуществляется коллективом агентов, которые адаптируются под конкретного клиента.</w:t>
      </w:r>
    </w:p>
    <w:p w:rsidR="008C686B" w:rsidRPr="008C686B" w:rsidRDefault="008C686B" w:rsidP="008C686B">
      <w:pPr>
        <w:spacing w:after="0" w:line="300" w:lineRule="atLeast"/>
        <w:ind w:firstLine="567"/>
        <w:jc w:val="both"/>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color w:val="000000"/>
          <w:sz w:val="28"/>
          <w:szCs w:val="28"/>
          <w:lang w:eastAsia="ru-RU"/>
        </w:rPr>
        <w:t> </w:t>
      </w:r>
    </w:p>
    <w:p w:rsidR="008C686B" w:rsidRPr="008C686B" w:rsidRDefault="008C686B" w:rsidP="008C686B">
      <w:pPr>
        <w:spacing w:after="0" w:line="300" w:lineRule="atLeast"/>
        <w:ind w:firstLine="567"/>
        <w:jc w:val="both"/>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b/>
          <w:bCs/>
          <w:color w:val="000000"/>
          <w:sz w:val="28"/>
          <w:szCs w:val="28"/>
          <w:lang w:eastAsia="ru-RU"/>
        </w:rPr>
        <w:t xml:space="preserve">1.2. Архитектура коллектива </w:t>
      </w:r>
      <w:proofErr w:type="spellStart"/>
      <w:r w:rsidRPr="008C686B">
        <w:rPr>
          <w:rFonts w:ascii="Times New Roman" w:eastAsia="Times New Roman" w:hAnsi="Times New Roman" w:cs="Times New Roman"/>
          <w:b/>
          <w:bCs/>
          <w:color w:val="000000"/>
          <w:sz w:val="28"/>
          <w:szCs w:val="28"/>
          <w:lang w:eastAsia="ru-RU"/>
        </w:rPr>
        <w:t>мультиагентов</w:t>
      </w:r>
      <w:proofErr w:type="spellEnd"/>
      <w:r w:rsidRPr="008C686B">
        <w:rPr>
          <w:rFonts w:ascii="Times New Roman" w:eastAsia="Times New Roman" w:hAnsi="Times New Roman" w:cs="Times New Roman"/>
          <w:b/>
          <w:bCs/>
          <w:color w:val="000000"/>
          <w:sz w:val="28"/>
          <w:szCs w:val="28"/>
          <w:lang w:eastAsia="ru-RU"/>
        </w:rPr>
        <w:t>.</w:t>
      </w:r>
    </w:p>
    <w:p w:rsidR="008C686B" w:rsidRPr="008C686B" w:rsidRDefault="008C686B" w:rsidP="008C686B">
      <w:pPr>
        <w:spacing w:after="0" w:line="300" w:lineRule="atLeast"/>
        <w:ind w:firstLine="567"/>
        <w:jc w:val="both"/>
        <w:rPr>
          <w:rFonts w:ascii="Times New Roman" w:eastAsia="Times New Roman" w:hAnsi="Times New Roman" w:cs="Times New Roman"/>
          <w:color w:val="000000"/>
          <w:sz w:val="20"/>
          <w:szCs w:val="20"/>
          <w:lang w:eastAsia="ru-RU"/>
        </w:rPr>
      </w:pPr>
      <w:proofErr w:type="spellStart"/>
      <w:r w:rsidRPr="008C686B">
        <w:rPr>
          <w:rFonts w:ascii="Times New Roman" w:eastAsia="Times New Roman" w:hAnsi="Times New Roman" w:cs="Times New Roman"/>
          <w:color w:val="000000"/>
          <w:sz w:val="28"/>
          <w:szCs w:val="28"/>
          <w:lang w:eastAsia="ru-RU"/>
        </w:rPr>
        <w:t>Многоагентный</w:t>
      </w:r>
      <w:proofErr w:type="spellEnd"/>
      <w:r w:rsidRPr="008C686B">
        <w:rPr>
          <w:rFonts w:ascii="Times New Roman" w:eastAsia="Times New Roman" w:hAnsi="Times New Roman" w:cs="Times New Roman"/>
          <w:color w:val="000000"/>
          <w:sz w:val="28"/>
          <w:szCs w:val="28"/>
          <w:lang w:eastAsia="ru-RU"/>
        </w:rPr>
        <w:t xml:space="preserve"> модуль сбора вакансий с порталов региональных кадровых агентств содержит следующие типы агентов:</w:t>
      </w:r>
    </w:p>
    <w:p w:rsidR="008C686B" w:rsidRPr="008C686B" w:rsidRDefault="008C686B" w:rsidP="008C686B">
      <w:pPr>
        <w:spacing w:after="0" w:line="300" w:lineRule="atLeast"/>
        <w:ind w:firstLine="567"/>
        <w:jc w:val="both"/>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color w:val="000000"/>
          <w:sz w:val="28"/>
          <w:szCs w:val="28"/>
          <w:lang w:eastAsia="ru-RU"/>
        </w:rPr>
        <w:t>– Интерфейс-агент (</w:t>
      </w:r>
      <w:r w:rsidRPr="008C686B">
        <w:rPr>
          <w:rFonts w:ascii="Times New Roman" w:eastAsia="Times New Roman" w:hAnsi="Times New Roman" w:cs="Times New Roman"/>
          <w:color w:val="000000"/>
          <w:sz w:val="28"/>
          <w:szCs w:val="28"/>
          <w:lang w:val="en-US" w:eastAsia="ru-RU"/>
        </w:rPr>
        <w:t>User</w:t>
      </w:r>
      <w:proofErr w:type="spellStart"/>
      <w:r w:rsidRPr="008C686B">
        <w:rPr>
          <w:rFonts w:ascii="Times New Roman" w:eastAsia="Times New Roman" w:hAnsi="Times New Roman" w:cs="Times New Roman"/>
          <w:color w:val="000000"/>
          <w:sz w:val="28"/>
          <w:szCs w:val="28"/>
          <w:lang w:eastAsia="ru-RU"/>
        </w:rPr>
        <w:t>Agent</w:t>
      </w:r>
      <w:proofErr w:type="spellEnd"/>
      <w:r w:rsidRPr="008C686B">
        <w:rPr>
          <w:rFonts w:ascii="Times New Roman" w:eastAsia="Times New Roman" w:hAnsi="Times New Roman" w:cs="Times New Roman"/>
          <w:color w:val="000000"/>
          <w:sz w:val="28"/>
          <w:szCs w:val="28"/>
          <w:lang w:eastAsia="ru-RU"/>
        </w:rPr>
        <w:t>) – организует взаимодействие пользовательских данных;</w:t>
      </w:r>
    </w:p>
    <w:p w:rsidR="008C686B" w:rsidRPr="008C686B" w:rsidRDefault="008C686B" w:rsidP="008C686B">
      <w:pPr>
        <w:spacing w:after="0" w:line="300" w:lineRule="atLeast"/>
        <w:ind w:firstLine="567"/>
        <w:jc w:val="both"/>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color w:val="000000"/>
          <w:sz w:val="28"/>
          <w:szCs w:val="28"/>
          <w:lang w:eastAsia="ru-RU"/>
        </w:rPr>
        <w:t>– Агент управления (</w:t>
      </w:r>
      <w:proofErr w:type="spellStart"/>
      <w:r w:rsidRPr="008C686B">
        <w:rPr>
          <w:rFonts w:ascii="Times New Roman" w:eastAsia="Times New Roman" w:hAnsi="Times New Roman" w:cs="Times New Roman"/>
          <w:color w:val="000000"/>
          <w:sz w:val="28"/>
          <w:szCs w:val="28"/>
          <w:lang w:eastAsia="ru-RU"/>
        </w:rPr>
        <w:t>ControlAgent</w:t>
      </w:r>
      <w:proofErr w:type="spellEnd"/>
      <w:r w:rsidRPr="008C686B">
        <w:rPr>
          <w:rFonts w:ascii="Times New Roman" w:eastAsia="Times New Roman" w:hAnsi="Times New Roman" w:cs="Times New Roman"/>
          <w:color w:val="000000"/>
          <w:sz w:val="28"/>
          <w:szCs w:val="28"/>
          <w:lang w:eastAsia="ru-RU"/>
        </w:rPr>
        <w:t>) – обобщает данные, собранные агентами-сборщиками, задает общие методы и данные для всех сборщиков;</w:t>
      </w:r>
    </w:p>
    <w:p w:rsidR="008C686B" w:rsidRPr="008C686B" w:rsidRDefault="008C686B" w:rsidP="008C686B">
      <w:pPr>
        <w:spacing w:after="0" w:line="300" w:lineRule="atLeast"/>
        <w:ind w:firstLine="567"/>
        <w:jc w:val="both"/>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color w:val="000000"/>
          <w:sz w:val="28"/>
          <w:szCs w:val="28"/>
          <w:lang w:eastAsia="ru-RU"/>
        </w:rPr>
        <w:t xml:space="preserve">– Сборщики (AgentSite1 - </w:t>
      </w:r>
      <w:proofErr w:type="spellStart"/>
      <w:r w:rsidRPr="008C686B">
        <w:rPr>
          <w:rFonts w:ascii="Times New Roman" w:eastAsia="Times New Roman" w:hAnsi="Times New Roman" w:cs="Times New Roman"/>
          <w:color w:val="000000"/>
          <w:sz w:val="28"/>
          <w:szCs w:val="28"/>
          <w:lang w:eastAsia="ru-RU"/>
        </w:rPr>
        <w:t>AgentSiteN</w:t>
      </w:r>
      <w:proofErr w:type="spellEnd"/>
      <w:r w:rsidRPr="008C686B">
        <w:rPr>
          <w:rFonts w:ascii="Times New Roman" w:eastAsia="Times New Roman" w:hAnsi="Times New Roman" w:cs="Times New Roman"/>
          <w:color w:val="000000"/>
          <w:sz w:val="28"/>
          <w:szCs w:val="28"/>
          <w:lang w:eastAsia="ru-RU"/>
        </w:rPr>
        <w:t>) – агенты-сборщики, настроенные на определенные сайты кадровых агентств (рис.1).</w:t>
      </w:r>
    </w:p>
    <w:p w:rsidR="008C686B" w:rsidRPr="008C686B" w:rsidRDefault="008C686B" w:rsidP="008C686B">
      <w:pPr>
        <w:spacing w:after="0" w:line="300" w:lineRule="atLeast"/>
        <w:ind w:firstLine="567"/>
        <w:jc w:val="both"/>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noProof/>
          <w:color w:val="000000"/>
          <w:sz w:val="28"/>
          <w:szCs w:val="28"/>
          <w:lang w:eastAsia="ru-RU"/>
        </w:rPr>
        <w:lastRenderedPageBreak/>
        <w:drawing>
          <wp:inline distT="0" distB="0" distL="0" distR="0" wp14:anchorId="13F2A187" wp14:editId="5E2B7C27">
            <wp:extent cx="257175" cy="409575"/>
            <wp:effectExtent l="0" t="0" r="0" b="9525"/>
            <wp:docPr id="18" name="Picture 18" descr="Подпись: Запро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одпись: Запрос"/>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57175" cy="409575"/>
                    </a:xfrm>
                    <a:prstGeom prst="rect">
                      <a:avLst/>
                    </a:prstGeom>
                    <a:noFill/>
                    <a:ln>
                      <a:noFill/>
                    </a:ln>
                  </pic:spPr>
                </pic:pic>
              </a:graphicData>
            </a:graphic>
          </wp:inline>
        </w:drawing>
      </w:r>
      <w:r w:rsidRPr="008C686B">
        <w:rPr>
          <w:rFonts w:ascii="Times New Roman" w:eastAsia="Times New Roman" w:hAnsi="Times New Roman" w:cs="Times New Roman"/>
          <w:noProof/>
          <w:color w:val="000000"/>
          <w:sz w:val="28"/>
          <w:szCs w:val="28"/>
          <w:lang w:eastAsia="ru-RU"/>
        </w:rPr>
        <w:drawing>
          <wp:inline distT="0" distB="0" distL="0" distR="0" wp14:anchorId="4546C247" wp14:editId="4697FD07">
            <wp:extent cx="333375" cy="419100"/>
            <wp:effectExtent l="0" t="0" r="0" b="0"/>
            <wp:docPr id="19" name="Picture 19" descr="Подпись: Web-страниц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Подпись: Web-страница"/>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33375" cy="419100"/>
                    </a:xfrm>
                    <a:prstGeom prst="rect">
                      <a:avLst/>
                    </a:prstGeom>
                    <a:noFill/>
                    <a:ln>
                      <a:noFill/>
                    </a:ln>
                  </pic:spPr>
                </pic:pic>
              </a:graphicData>
            </a:graphic>
          </wp:inline>
        </w:drawing>
      </w:r>
      <w:r w:rsidRPr="008C686B">
        <w:rPr>
          <w:rFonts w:ascii="Times New Roman" w:eastAsia="Times New Roman" w:hAnsi="Times New Roman" w:cs="Times New Roman"/>
          <w:noProof/>
          <w:color w:val="000000"/>
          <w:sz w:val="28"/>
          <w:szCs w:val="28"/>
          <w:lang w:eastAsia="ru-RU"/>
        </w:rPr>
        <w:drawing>
          <wp:inline distT="0" distB="0" distL="0" distR="0" wp14:anchorId="4FD2CA36" wp14:editId="64A45D32">
            <wp:extent cx="257175" cy="409575"/>
            <wp:effectExtent l="0" t="0" r="0" b="9525"/>
            <wp:docPr id="20" name="Picture 20" descr="Подпись: Запро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одпись: Запрос"/>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57175" cy="409575"/>
                    </a:xfrm>
                    <a:prstGeom prst="rect">
                      <a:avLst/>
                    </a:prstGeom>
                    <a:noFill/>
                    <a:ln>
                      <a:noFill/>
                    </a:ln>
                  </pic:spPr>
                </pic:pic>
              </a:graphicData>
            </a:graphic>
          </wp:inline>
        </w:drawing>
      </w:r>
      <w:r w:rsidRPr="008C686B">
        <w:rPr>
          <w:rFonts w:ascii="Times New Roman" w:eastAsia="Times New Roman" w:hAnsi="Times New Roman" w:cs="Times New Roman"/>
          <w:noProof/>
          <w:color w:val="000000"/>
          <w:sz w:val="28"/>
          <w:szCs w:val="28"/>
          <w:lang w:eastAsia="ru-RU"/>
        </w:rPr>
        <w:drawing>
          <wp:inline distT="0" distB="0" distL="0" distR="0" wp14:anchorId="1098305E" wp14:editId="39843A86">
            <wp:extent cx="333375" cy="419100"/>
            <wp:effectExtent l="0" t="0" r="0" b="0"/>
            <wp:docPr id="21" name="Picture 21" descr="Подпись: Web-страниц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Подпись: Web-страница"/>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33375" cy="419100"/>
                    </a:xfrm>
                    <a:prstGeom prst="rect">
                      <a:avLst/>
                    </a:prstGeom>
                    <a:noFill/>
                    <a:ln>
                      <a:noFill/>
                    </a:ln>
                  </pic:spPr>
                </pic:pic>
              </a:graphicData>
            </a:graphic>
          </wp:inline>
        </w:drawing>
      </w:r>
      <w:r w:rsidRPr="008C686B">
        <w:rPr>
          <w:rFonts w:ascii="Times New Roman" w:eastAsia="Times New Roman" w:hAnsi="Times New Roman" w:cs="Times New Roman"/>
          <w:noProof/>
          <w:color w:val="000000"/>
          <w:sz w:val="28"/>
          <w:szCs w:val="28"/>
          <w:lang w:eastAsia="ru-RU"/>
        </w:rPr>
        <w:drawing>
          <wp:inline distT="0" distB="0" distL="0" distR="0" wp14:anchorId="20C5FF3F" wp14:editId="66DDE22F">
            <wp:extent cx="257175" cy="419100"/>
            <wp:effectExtent l="0" t="0" r="0" b="0"/>
            <wp:docPr id="22" name="Picture 22" descr="Подпись: Запро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Подпись: Запрос"/>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57175" cy="419100"/>
                    </a:xfrm>
                    <a:prstGeom prst="rect">
                      <a:avLst/>
                    </a:prstGeom>
                    <a:noFill/>
                    <a:ln>
                      <a:noFill/>
                    </a:ln>
                  </pic:spPr>
                </pic:pic>
              </a:graphicData>
            </a:graphic>
          </wp:inline>
        </w:drawing>
      </w:r>
      <w:r w:rsidRPr="008C686B">
        <w:rPr>
          <w:rFonts w:ascii="Times New Roman" w:eastAsia="Times New Roman" w:hAnsi="Times New Roman" w:cs="Times New Roman"/>
          <w:noProof/>
          <w:color w:val="000000"/>
          <w:sz w:val="28"/>
          <w:szCs w:val="28"/>
          <w:lang w:eastAsia="ru-RU"/>
        </w:rPr>
        <w:drawing>
          <wp:inline distT="0" distB="0" distL="0" distR="0" wp14:anchorId="693B1E28" wp14:editId="1C00D2C1">
            <wp:extent cx="257175" cy="419100"/>
            <wp:effectExtent l="0" t="0" r="0" b="0"/>
            <wp:docPr id="23" name="Picture 23" descr="Подпись: Запро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Подпись: Запрос"/>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57175" cy="419100"/>
                    </a:xfrm>
                    <a:prstGeom prst="rect">
                      <a:avLst/>
                    </a:prstGeom>
                    <a:noFill/>
                    <a:ln>
                      <a:noFill/>
                    </a:ln>
                  </pic:spPr>
                </pic:pic>
              </a:graphicData>
            </a:graphic>
          </wp:inline>
        </w:drawing>
      </w:r>
      <w:r w:rsidRPr="008C686B">
        <w:rPr>
          <w:rFonts w:ascii="Times New Roman" w:eastAsia="Times New Roman" w:hAnsi="Times New Roman" w:cs="Times New Roman"/>
          <w:noProof/>
          <w:color w:val="000000"/>
          <w:sz w:val="28"/>
          <w:szCs w:val="28"/>
          <w:lang w:eastAsia="ru-RU"/>
        </w:rPr>
        <w:drawing>
          <wp:inline distT="0" distB="0" distL="0" distR="0" wp14:anchorId="66A1F101" wp14:editId="6DA7AAB9">
            <wp:extent cx="342900" cy="419100"/>
            <wp:effectExtent l="0" t="0" r="0" b="0"/>
            <wp:docPr id="24" name="Picture 24" descr="Подпись: Список тур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Подпись: Список туров"/>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42900" cy="419100"/>
                    </a:xfrm>
                    <a:prstGeom prst="rect">
                      <a:avLst/>
                    </a:prstGeom>
                    <a:noFill/>
                    <a:ln>
                      <a:noFill/>
                    </a:ln>
                  </pic:spPr>
                </pic:pic>
              </a:graphicData>
            </a:graphic>
          </wp:inline>
        </w:drawing>
      </w:r>
      <w:r w:rsidRPr="008C686B">
        <w:rPr>
          <w:rFonts w:ascii="Times New Roman" w:eastAsia="Times New Roman" w:hAnsi="Times New Roman" w:cs="Times New Roman"/>
          <w:noProof/>
          <w:color w:val="000000"/>
          <w:sz w:val="28"/>
          <w:szCs w:val="28"/>
          <w:lang w:eastAsia="ru-RU"/>
        </w:rPr>
        <w:drawing>
          <wp:inline distT="0" distB="0" distL="0" distR="0" wp14:anchorId="544D629B" wp14:editId="37CCC7A0">
            <wp:extent cx="3686175" cy="2809875"/>
            <wp:effectExtent l="0" t="0" r="9525" b="0"/>
            <wp:docPr id="25" name="Picture 25" descr="http://www.rusnauka.com/20_DNII_2012/Informatica/3_114467.doc.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rusnauka.com/20_DNII_2012/Informatica/3_114467.doc.files/image008.gif"/>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686175" cy="2809875"/>
                    </a:xfrm>
                    <a:prstGeom prst="rect">
                      <a:avLst/>
                    </a:prstGeom>
                    <a:noFill/>
                    <a:ln>
                      <a:noFill/>
                    </a:ln>
                  </pic:spPr>
                </pic:pic>
              </a:graphicData>
            </a:graphic>
          </wp:inline>
        </w:drawing>
      </w:r>
      <w:r w:rsidRPr="008C686B">
        <w:rPr>
          <w:rFonts w:ascii="Times New Roman" w:eastAsia="Times New Roman" w:hAnsi="Times New Roman" w:cs="Times New Roman"/>
          <w:noProof/>
          <w:color w:val="000000"/>
          <w:sz w:val="28"/>
          <w:szCs w:val="28"/>
          <w:lang w:eastAsia="ru-RU"/>
        </w:rPr>
        <w:drawing>
          <wp:inline distT="0" distB="0" distL="0" distR="0" wp14:anchorId="46130D81" wp14:editId="63F9F989">
            <wp:extent cx="3657600" cy="2781300"/>
            <wp:effectExtent l="0" t="0" r="0" b="0"/>
            <wp:docPr id="26" name="Picture 26" descr="http://www.rusnauka.com/20_DNII_2012/Informatica/3_114467.doc.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usnauka.com/20_DNII_2012/Informatica/3_114467.doc.files/image009.gif"/>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657600" cy="2781300"/>
                    </a:xfrm>
                    <a:prstGeom prst="rect">
                      <a:avLst/>
                    </a:prstGeom>
                    <a:noFill/>
                    <a:ln>
                      <a:noFill/>
                    </a:ln>
                  </pic:spPr>
                </pic:pic>
              </a:graphicData>
            </a:graphic>
          </wp:inline>
        </w:drawing>
      </w:r>
    </w:p>
    <w:p w:rsidR="008C686B" w:rsidRPr="008C686B" w:rsidRDefault="008C686B" w:rsidP="008C686B">
      <w:pPr>
        <w:spacing w:after="0" w:line="300" w:lineRule="atLeast"/>
        <w:ind w:firstLine="567"/>
        <w:jc w:val="center"/>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color w:val="000000"/>
          <w:sz w:val="28"/>
          <w:szCs w:val="28"/>
          <w:lang w:eastAsia="ru-RU"/>
        </w:rPr>
        <w:t xml:space="preserve">Рис. 1 – Архитектура </w:t>
      </w:r>
      <w:proofErr w:type="spellStart"/>
      <w:r w:rsidRPr="008C686B">
        <w:rPr>
          <w:rFonts w:ascii="Times New Roman" w:eastAsia="Times New Roman" w:hAnsi="Times New Roman" w:cs="Times New Roman"/>
          <w:color w:val="000000"/>
          <w:sz w:val="28"/>
          <w:szCs w:val="28"/>
          <w:lang w:eastAsia="ru-RU"/>
        </w:rPr>
        <w:t>мультиагентных</w:t>
      </w:r>
      <w:proofErr w:type="spellEnd"/>
      <w:r w:rsidRPr="008C686B">
        <w:rPr>
          <w:rFonts w:ascii="Times New Roman" w:eastAsia="Times New Roman" w:hAnsi="Times New Roman" w:cs="Times New Roman"/>
          <w:color w:val="000000"/>
          <w:sz w:val="28"/>
          <w:szCs w:val="28"/>
          <w:lang w:eastAsia="ru-RU"/>
        </w:rPr>
        <w:t xml:space="preserve"> элементов.</w:t>
      </w:r>
    </w:p>
    <w:p w:rsidR="008C686B" w:rsidRPr="008C686B" w:rsidRDefault="008C686B" w:rsidP="008C686B">
      <w:pPr>
        <w:spacing w:after="0" w:line="300" w:lineRule="atLeast"/>
        <w:ind w:firstLine="567"/>
        <w:jc w:val="both"/>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color w:val="000000"/>
          <w:sz w:val="28"/>
          <w:szCs w:val="28"/>
          <w:lang w:eastAsia="ru-RU"/>
        </w:rPr>
        <w:t>В результате коммуникации агенты обмениваются между собой сообщениями.</w:t>
      </w:r>
    </w:p>
    <w:p w:rsidR="008C686B" w:rsidRPr="008C686B" w:rsidRDefault="008C686B" w:rsidP="008C686B">
      <w:pPr>
        <w:spacing w:after="0" w:line="300" w:lineRule="atLeast"/>
        <w:ind w:firstLine="567"/>
        <w:jc w:val="both"/>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color w:val="000000"/>
          <w:sz w:val="28"/>
          <w:szCs w:val="28"/>
          <w:lang w:eastAsia="ru-RU"/>
        </w:rPr>
        <w:t> </w:t>
      </w:r>
    </w:p>
    <w:p w:rsidR="008C686B" w:rsidRPr="008C686B" w:rsidRDefault="008C686B" w:rsidP="008C686B">
      <w:pPr>
        <w:spacing w:after="0" w:line="300" w:lineRule="atLeast"/>
        <w:ind w:firstLine="567"/>
        <w:jc w:val="both"/>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b/>
          <w:bCs/>
          <w:color w:val="000000"/>
          <w:sz w:val="28"/>
          <w:szCs w:val="28"/>
          <w:lang w:eastAsia="ru-RU"/>
        </w:rPr>
        <w:t xml:space="preserve">2. Интеллектуальная система управления взаимоотношениями с клиентами на основе </w:t>
      </w:r>
      <w:proofErr w:type="spellStart"/>
      <w:r w:rsidRPr="008C686B">
        <w:rPr>
          <w:rFonts w:ascii="Times New Roman" w:eastAsia="Times New Roman" w:hAnsi="Times New Roman" w:cs="Times New Roman"/>
          <w:b/>
          <w:bCs/>
          <w:color w:val="000000"/>
          <w:sz w:val="28"/>
          <w:szCs w:val="28"/>
          <w:lang w:eastAsia="ru-RU"/>
        </w:rPr>
        <w:t>мультиагентных</w:t>
      </w:r>
      <w:proofErr w:type="spellEnd"/>
      <w:r w:rsidRPr="008C686B">
        <w:rPr>
          <w:rFonts w:ascii="Times New Roman" w:eastAsia="Times New Roman" w:hAnsi="Times New Roman" w:cs="Times New Roman"/>
          <w:b/>
          <w:bCs/>
          <w:color w:val="000000"/>
          <w:sz w:val="28"/>
          <w:szCs w:val="28"/>
          <w:lang w:eastAsia="ru-RU"/>
        </w:rPr>
        <w:t xml:space="preserve"> технологий.</w:t>
      </w:r>
    </w:p>
    <w:p w:rsidR="008C686B" w:rsidRPr="008C686B" w:rsidRDefault="008C686B" w:rsidP="008C686B">
      <w:pPr>
        <w:spacing w:after="0" w:line="300" w:lineRule="atLeast"/>
        <w:ind w:firstLine="567"/>
        <w:jc w:val="both"/>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color w:val="000000"/>
          <w:sz w:val="28"/>
          <w:szCs w:val="28"/>
          <w:lang w:eastAsia="ru-RU"/>
        </w:rPr>
        <w:t xml:space="preserve">В результате исследований была начата разработка интеллектуальной системы с использованием </w:t>
      </w:r>
      <w:proofErr w:type="spellStart"/>
      <w:r w:rsidRPr="008C686B">
        <w:rPr>
          <w:rFonts w:ascii="Times New Roman" w:eastAsia="Times New Roman" w:hAnsi="Times New Roman" w:cs="Times New Roman"/>
          <w:color w:val="000000"/>
          <w:sz w:val="28"/>
          <w:szCs w:val="28"/>
          <w:lang w:eastAsia="ru-RU"/>
        </w:rPr>
        <w:t>мультиагентных</w:t>
      </w:r>
      <w:proofErr w:type="spellEnd"/>
      <w:r w:rsidRPr="008C686B">
        <w:rPr>
          <w:rFonts w:ascii="Times New Roman" w:eastAsia="Times New Roman" w:hAnsi="Times New Roman" w:cs="Times New Roman"/>
          <w:color w:val="000000"/>
          <w:sz w:val="28"/>
          <w:szCs w:val="28"/>
          <w:lang w:eastAsia="ru-RU"/>
        </w:rPr>
        <w:t xml:space="preserve"> технологий. Архитектура системы представлена на Рисунке 2.</w:t>
      </w:r>
    </w:p>
    <w:p w:rsidR="008C686B" w:rsidRPr="008C686B" w:rsidRDefault="008C686B" w:rsidP="008C686B">
      <w:pPr>
        <w:spacing w:after="0" w:line="300" w:lineRule="atLeast"/>
        <w:ind w:firstLine="567"/>
        <w:jc w:val="both"/>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color w:val="000000"/>
          <w:sz w:val="28"/>
          <w:szCs w:val="28"/>
          <w:lang w:eastAsia="ru-RU"/>
        </w:rPr>
        <w:t>На сегодняшний день поданы заявки на регистрации программных продуктов, которые являются базовыми для разрабатываемой комплексной автоматизированной системы "</w:t>
      </w:r>
      <w:proofErr w:type="spellStart"/>
      <w:r w:rsidRPr="008C686B">
        <w:rPr>
          <w:rFonts w:ascii="Times New Roman" w:eastAsia="Times New Roman" w:hAnsi="Times New Roman" w:cs="Times New Roman"/>
          <w:color w:val="000000"/>
          <w:sz w:val="28"/>
          <w:szCs w:val="28"/>
          <w:lang w:eastAsia="ru-RU"/>
        </w:rPr>
        <w:t>TourEast</w:t>
      </w:r>
      <w:proofErr w:type="spellEnd"/>
      <w:r w:rsidRPr="008C686B">
        <w:rPr>
          <w:rFonts w:ascii="Times New Roman" w:eastAsia="Times New Roman" w:hAnsi="Times New Roman" w:cs="Times New Roman"/>
          <w:color w:val="000000"/>
          <w:sz w:val="28"/>
          <w:szCs w:val="28"/>
          <w:lang w:eastAsia="ru-RU"/>
        </w:rPr>
        <w:t>: CRM AI". Первая система комплекса "</w:t>
      </w:r>
      <w:proofErr w:type="spellStart"/>
      <w:r w:rsidRPr="008C686B">
        <w:rPr>
          <w:rFonts w:ascii="Times New Roman" w:eastAsia="Times New Roman" w:hAnsi="Times New Roman" w:cs="Times New Roman"/>
          <w:color w:val="000000"/>
          <w:sz w:val="28"/>
          <w:szCs w:val="28"/>
          <w:lang w:eastAsia="ru-RU"/>
        </w:rPr>
        <w:t>TourEast</w:t>
      </w:r>
      <w:proofErr w:type="spellEnd"/>
      <w:r w:rsidRPr="008C686B">
        <w:rPr>
          <w:rFonts w:ascii="Times New Roman" w:eastAsia="Times New Roman" w:hAnsi="Times New Roman" w:cs="Times New Roman"/>
          <w:color w:val="000000"/>
          <w:sz w:val="28"/>
          <w:szCs w:val="28"/>
          <w:lang w:eastAsia="ru-RU"/>
        </w:rPr>
        <w:t xml:space="preserve"> – IA" (от англ. "</w:t>
      </w:r>
      <w:proofErr w:type="spellStart"/>
      <w:r w:rsidRPr="008C686B">
        <w:rPr>
          <w:rFonts w:ascii="Times New Roman" w:eastAsia="Times New Roman" w:hAnsi="Times New Roman" w:cs="Times New Roman"/>
          <w:color w:val="000000"/>
          <w:sz w:val="28"/>
          <w:szCs w:val="28"/>
          <w:lang w:eastAsia="ru-RU"/>
        </w:rPr>
        <w:t>interaction</w:t>
      </w:r>
      <w:proofErr w:type="spellEnd"/>
      <w:r w:rsidRPr="008C686B">
        <w:rPr>
          <w:rFonts w:ascii="Times New Roman" w:eastAsia="Times New Roman" w:hAnsi="Times New Roman" w:cs="Times New Roman"/>
          <w:color w:val="000000"/>
          <w:sz w:val="28"/>
          <w:szCs w:val="28"/>
          <w:lang w:eastAsia="ru-RU"/>
        </w:rPr>
        <w:t>") предназначена для реализации взаимодействия на всем региональном информационном пространстве туристической индустрии. "</w:t>
      </w:r>
      <w:proofErr w:type="spellStart"/>
      <w:r w:rsidRPr="008C686B">
        <w:rPr>
          <w:rFonts w:ascii="Times New Roman" w:eastAsia="Times New Roman" w:hAnsi="Times New Roman" w:cs="Times New Roman"/>
          <w:color w:val="000000"/>
          <w:sz w:val="28"/>
          <w:szCs w:val="28"/>
          <w:lang w:eastAsia="ru-RU"/>
        </w:rPr>
        <w:t>TourEast</w:t>
      </w:r>
      <w:proofErr w:type="spellEnd"/>
      <w:r w:rsidRPr="008C686B">
        <w:rPr>
          <w:rFonts w:ascii="Times New Roman" w:eastAsia="Times New Roman" w:hAnsi="Times New Roman" w:cs="Times New Roman"/>
          <w:color w:val="000000"/>
          <w:sz w:val="28"/>
          <w:szCs w:val="28"/>
          <w:lang w:eastAsia="ru-RU"/>
        </w:rPr>
        <w:t xml:space="preserve"> – IA" является </w:t>
      </w:r>
      <w:proofErr w:type="gramStart"/>
      <w:r w:rsidRPr="008C686B">
        <w:rPr>
          <w:rFonts w:ascii="Times New Roman" w:eastAsia="Times New Roman" w:hAnsi="Times New Roman" w:cs="Times New Roman"/>
          <w:color w:val="000000"/>
          <w:sz w:val="28"/>
          <w:szCs w:val="28"/>
          <w:lang w:eastAsia="ru-RU"/>
        </w:rPr>
        <w:t>кросс-платформенным</w:t>
      </w:r>
      <w:proofErr w:type="gramEnd"/>
      <w:r w:rsidRPr="008C686B">
        <w:rPr>
          <w:rFonts w:ascii="Times New Roman" w:eastAsia="Times New Roman" w:hAnsi="Times New Roman" w:cs="Times New Roman"/>
          <w:color w:val="000000"/>
          <w:sz w:val="28"/>
          <w:szCs w:val="28"/>
          <w:lang w:eastAsia="ru-RU"/>
        </w:rPr>
        <w:t xml:space="preserve"> </w:t>
      </w:r>
      <w:r w:rsidRPr="008C686B">
        <w:rPr>
          <w:rFonts w:ascii="Times New Roman" w:eastAsia="Times New Roman" w:hAnsi="Times New Roman" w:cs="Times New Roman"/>
          <w:color w:val="000000"/>
          <w:sz w:val="28"/>
          <w:szCs w:val="28"/>
          <w:lang w:eastAsia="ru-RU"/>
        </w:rPr>
        <w:lastRenderedPageBreak/>
        <w:t>приложением, клиентская часть которого способна работать как на ОС персональных компьютеров, мобильных ОС, так и на базе банкоматов и терминалов оплаты услуг.</w:t>
      </w:r>
    </w:p>
    <w:p w:rsidR="008C686B" w:rsidRPr="008C686B" w:rsidRDefault="008C686B" w:rsidP="008C686B">
      <w:pPr>
        <w:spacing w:after="0" w:line="300" w:lineRule="atLeast"/>
        <w:ind w:firstLine="567"/>
        <w:jc w:val="both"/>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color w:val="000000"/>
          <w:sz w:val="28"/>
          <w:szCs w:val="28"/>
          <w:lang w:eastAsia="ru-RU"/>
        </w:rPr>
        <w:t xml:space="preserve">Вторая система комплекса "1С </w:t>
      </w:r>
      <w:proofErr w:type="spellStart"/>
      <w:r w:rsidRPr="008C686B">
        <w:rPr>
          <w:rFonts w:ascii="Times New Roman" w:eastAsia="Times New Roman" w:hAnsi="Times New Roman" w:cs="Times New Roman"/>
          <w:color w:val="000000"/>
          <w:sz w:val="28"/>
          <w:szCs w:val="28"/>
          <w:lang w:eastAsia="ru-RU"/>
        </w:rPr>
        <w:t>TourEast</w:t>
      </w:r>
      <w:proofErr w:type="spellEnd"/>
      <w:r w:rsidRPr="008C686B">
        <w:rPr>
          <w:rFonts w:ascii="Times New Roman" w:eastAsia="Times New Roman" w:hAnsi="Times New Roman" w:cs="Times New Roman"/>
          <w:color w:val="000000"/>
          <w:sz w:val="28"/>
          <w:szCs w:val="28"/>
          <w:lang w:eastAsia="ru-RU"/>
        </w:rPr>
        <w:t xml:space="preserve">: Управление туристической фирмой" </w:t>
      </w:r>
      <w:proofErr w:type="gramStart"/>
      <w:r w:rsidRPr="008C686B">
        <w:rPr>
          <w:rFonts w:ascii="Times New Roman" w:eastAsia="Times New Roman" w:hAnsi="Times New Roman" w:cs="Times New Roman"/>
          <w:color w:val="000000"/>
          <w:sz w:val="28"/>
          <w:szCs w:val="28"/>
          <w:lang w:eastAsia="ru-RU"/>
        </w:rPr>
        <w:t>разработана</w:t>
      </w:r>
      <w:proofErr w:type="gramEnd"/>
      <w:r w:rsidRPr="008C686B">
        <w:rPr>
          <w:rFonts w:ascii="Times New Roman" w:eastAsia="Times New Roman" w:hAnsi="Times New Roman" w:cs="Times New Roman"/>
          <w:color w:val="000000"/>
          <w:sz w:val="28"/>
          <w:szCs w:val="28"/>
          <w:lang w:eastAsia="ru-RU"/>
        </w:rPr>
        <w:t xml:space="preserve"> на платформе 1С Предприятие 8.2 и позволяет автоматизировать управление бизнес-процессами на предприятии туристической индустрии. Она будет сертифицирована по стандарту "1С-Совместимо".</w:t>
      </w:r>
    </w:p>
    <w:p w:rsidR="008C686B" w:rsidRPr="008C686B" w:rsidRDefault="008C686B" w:rsidP="008C686B">
      <w:pPr>
        <w:spacing w:after="0" w:line="300" w:lineRule="atLeast"/>
        <w:ind w:firstLine="567"/>
        <w:jc w:val="both"/>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noProof/>
          <w:color w:val="000000"/>
          <w:sz w:val="20"/>
          <w:szCs w:val="20"/>
          <w:lang w:eastAsia="ru-RU"/>
        </w:rPr>
        <w:drawing>
          <wp:inline distT="0" distB="0" distL="0" distR="0" wp14:anchorId="09EA52E6" wp14:editId="7D7AEA2A">
            <wp:extent cx="3590925" cy="3209925"/>
            <wp:effectExtent l="0" t="0" r="9525" b="9525"/>
            <wp:docPr id="27" name="Picture 27" descr="http://www.rusnauka.com/20_DNII_2012/Informatica/3_114467.doc.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rusnauka.com/20_DNII_2012/Informatica/3_114467.doc.files/image010.gif"/>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590925" cy="3209925"/>
                    </a:xfrm>
                    <a:prstGeom prst="rect">
                      <a:avLst/>
                    </a:prstGeom>
                    <a:noFill/>
                    <a:ln>
                      <a:noFill/>
                    </a:ln>
                  </pic:spPr>
                </pic:pic>
              </a:graphicData>
            </a:graphic>
          </wp:inline>
        </w:drawing>
      </w:r>
      <w:r w:rsidRPr="008C686B">
        <w:rPr>
          <w:rFonts w:ascii="Times New Roman" w:eastAsia="Times New Roman" w:hAnsi="Times New Roman" w:cs="Times New Roman"/>
          <w:color w:val="000000"/>
          <w:sz w:val="28"/>
          <w:szCs w:val="28"/>
          <w:lang w:eastAsia="ru-RU"/>
        </w:rPr>
        <w:t> </w:t>
      </w:r>
    </w:p>
    <w:p w:rsidR="008C686B" w:rsidRPr="008C686B" w:rsidRDefault="008C686B" w:rsidP="008C686B">
      <w:pPr>
        <w:spacing w:after="0" w:line="300" w:lineRule="atLeast"/>
        <w:ind w:firstLine="567"/>
        <w:jc w:val="both"/>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color w:val="000000"/>
          <w:sz w:val="28"/>
          <w:szCs w:val="28"/>
          <w:lang w:eastAsia="ru-RU"/>
        </w:rPr>
        <w:t> </w:t>
      </w:r>
    </w:p>
    <w:p w:rsidR="008C686B" w:rsidRPr="008C686B" w:rsidRDefault="008C686B" w:rsidP="008C686B">
      <w:pPr>
        <w:spacing w:after="0" w:line="300" w:lineRule="atLeast"/>
        <w:ind w:firstLine="567"/>
        <w:jc w:val="both"/>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color w:val="000000"/>
          <w:sz w:val="28"/>
          <w:szCs w:val="28"/>
          <w:lang w:eastAsia="ru-RU"/>
        </w:rPr>
        <w:t> </w:t>
      </w:r>
    </w:p>
    <w:p w:rsidR="008C686B" w:rsidRPr="008C686B" w:rsidRDefault="008C686B" w:rsidP="008C686B">
      <w:pPr>
        <w:spacing w:after="0" w:line="300" w:lineRule="atLeast"/>
        <w:ind w:firstLine="567"/>
        <w:jc w:val="both"/>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color w:val="000000"/>
          <w:sz w:val="28"/>
          <w:szCs w:val="28"/>
          <w:lang w:eastAsia="ru-RU"/>
        </w:rPr>
        <w:t> </w:t>
      </w:r>
    </w:p>
    <w:p w:rsidR="008C686B" w:rsidRPr="008C686B" w:rsidRDefault="008C686B" w:rsidP="008C686B">
      <w:pPr>
        <w:spacing w:after="0" w:line="300" w:lineRule="atLeast"/>
        <w:ind w:firstLine="567"/>
        <w:jc w:val="both"/>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color w:val="000000"/>
          <w:sz w:val="28"/>
          <w:szCs w:val="28"/>
          <w:lang w:eastAsia="ru-RU"/>
        </w:rPr>
        <w:t> </w:t>
      </w:r>
    </w:p>
    <w:p w:rsidR="008C686B" w:rsidRPr="008C686B" w:rsidRDefault="008C686B" w:rsidP="008C686B">
      <w:pPr>
        <w:spacing w:after="0" w:line="300" w:lineRule="atLeast"/>
        <w:ind w:firstLine="567"/>
        <w:jc w:val="both"/>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color w:val="000000"/>
          <w:sz w:val="28"/>
          <w:szCs w:val="28"/>
          <w:lang w:eastAsia="ru-RU"/>
        </w:rPr>
        <w:t> </w:t>
      </w:r>
    </w:p>
    <w:p w:rsidR="008C686B" w:rsidRPr="008C686B" w:rsidRDefault="008C686B" w:rsidP="008C686B">
      <w:pPr>
        <w:spacing w:after="0" w:line="300" w:lineRule="atLeast"/>
        <w:ind w:firstLine="567"/>
        <w:jc w:val="both"/>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color w:val="000000"/>
          <w:sz w:val="28"/>
          <w:szCs w:val="28"/>
          <w:lang w:eastAsia="ru-RU"/>
        </w:rPr>
        <w:t> </w:t>
      </w:r>
    </w:p>
    <w:p w:rsidR="008C686B" w:rsidRPr="008C686B" w:rsidRDefault="008C686B" w:rsidP="008C686B">
      <w:pPr>
        <w:spacing w:after="0" w:line="300" w:lineRule="atLeast"/>
        <w:ind w:firstLine="567"/>
        <w:jc w:val="both"/>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color w:val="000000"/>
          <w:sz w:val="28"/>
          <w:szCs w:val="28"/>
          <w:lang w:eastAsia="ru-RU"/>
        </w:rPr>
        <w:t> </w:t>
      </w:r>
    </w:p>
    <w:p w:rsidR="008C686B" w:rsidRPr="008C686B" w:rsidRDefault="008C686B" w:rsidP="008C686B">
      <w:pPr>
        <w:spacing w:after="0" w:line="300" w:lineRule="atLeast"/>
        <w:ind w:firstLine="567"/>
        <w:jc w:val="both"/>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color w:val="000000"/>
          <w:sz w:val="28"/>
          <w:szCs w:val="28"/>
          <w:lang w:eastAsia="ru-RU"/>
        </w:rPr>
        <w:t> </w:t>
      </w:r>
    </w:p>
    <w:p w:rsidR="008C686B" w:rsidRPr="008C686B" w:rsidRDefault="008C686B" w:rsidP="008C686B">
      <w:pPr>
        <w:spacing w:after="0" w:line="300" w:lineRule="atLeast"/>
        <w:ind w:firstLine="567"/>
        <w:jc w:val="both"/>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color w:val="000000"/>
          <w:sz w:val="28"/>
          <w:szCs w:val="28"/>
          <w:lang w:eastAsia="ru-RU"/>
        </w:rPr>
        <w:t> </w:t>
      </w:r>
    </w:p>
    <w:p w:rsidR="008C686B" w:rsidRPr="008C686B" w:rsidRDefault="008C686B" w:rsidP="008C686B">
      <w:pPr>
        <w:spacing w:after="0" w:line="240" w:lineRule="auto"/>
        <w:rPr>
          <w:rFonts w:ascii="Times New Roman" w:eastAsia="Times New Roman" w:hAnsi="Times New Roman" w:cs="Times New Roman"/>
          <w:sz w:val="24"/>
          <w:szCs w:val="24"/>
          <w:lang w:eastAsia="ru-RU"/>
        </w:rPr>
      </w:pPr>
      <w:r w:rsidRPr="008C686B">
        <w:rPr>
          <w:rFonts w:ascii="Times New Roman" w:eastAsia="Times New Roman" w:hAnsi="Times New Roman" w:cs="Times New Roman"/>
          <w:color w:val="000000"/>
          <w:sz w:val="27"/>
          <w:szCs w:val="27"/>
          <w:lang w:eastAsia="ru-RU"/>
        </w:rPr>
        <w:br w:type="textWrapping" w:clear="all"/>
      </w:r>
    </w:p>
    <w:p w:rsidR="008C686B" w:rsidRPr="008C686B" w:rsidRDefault="008C686B" w:rsidP="008C686B">
      <w:pPr>
        <w:spacing w:after="0" w:line="300" w:lineRule="atLeast"/>
        <w:ind w:firstLine="567"/>
        <w:jc w:val="center"/>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color w:val="000000"/>
          <w:sz w:val="28"/>
          <w:szCs w:val="28"/>
          <w:lang w:eastAsia="ru-RU"/>
        </w:rPr>
        <w:t>Рис. 2 - Архитектура системы.</w:t>
      </w:r>
    </w:p>
    <w:p w:rsidR="008C686B" w:rsidRPr="008C686B" w:rsidRDefault="008C686B" w:rsidP="008C686B">
      <w:pPr>
        <w:spacing w:after="0" w:line="300" w:lineRule="atLeast"/>
        <w:ind w:firstLine="567"/>
        <w:jc w:val="both"/>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color w:val="000000"/>
          <w:sz w:val="28"/>
          <w:szCs w:val="28"/>
          <w:lang w:eastAsia="ru-RU"/>
        </w:rPr>
        <w:t>Разрабатываемый программный комплекс будет характеризоваться следующими возможностями:</w:t>
      </w:r>
    </w:p>
    <w:p w:rsidR="008C686B" w:rsidRPr="008C686B" w:rsidRDefault="008C686B" w:rsidP="008C686B">
      <w:pPr>
        <w:spacing w:after="0" w:line="300" w:lineRule="atLeast"/>
        <w:ind w:firstLine="567"/>
        <w:jc w:val="both"/>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color w:val="000000"/>
          <w:sz w:val="28"/>
          <w:szCs w:val="28"/>
          <w:lang w:eastAsia="ru-RU"/>
        </w:rPr>
        <w:t>1. </w:t>
      </w:r>
      <w:r w:rsidRPr="008C686B">
        <w:rPr>
          <w:rFonts w:ascii="Times New Roman" w:eastAsia="Times New Roman" w:hAnsi="Times New Roman" w:cs="Times New Roman"/>
          <w:color w:val="000000"/>
          <w:sz w:val="28"/>
          <w:szCs w:val="28"/>
          <w:lang w:val="en-US" w:eastAsia="ru-RU"/>
        </w:rPr>
        <w:t>Web</w:t>
      </w:r>
      <w:r w:rsidRPr="008C686B">
        <w:rPr>
          <w:rFonts w:ascii="Times New Roman" w:eastAsia="Times New Roman" w:hAnsi="Times New Roman" w:cs="Times New Roman"/>
          <w:color w:val="000000"/>
          <w:sz w:val="28"/>
          <w:szCs w:val="28"/>
          <w:lang w:eastAsia="ru-RU"/>
        </w:rPr>
        <w:t>-интерфейс;</w:t>
      </w:r>
    </w:p>
    <w:p w:rsidR="008C686B" w:rsidRPr="008C686B" w:rsidRDefault="008C686B" w:rsidP="008C686B">
      <w:pPr>
        <w:spacing w:after="0" w:line="300" w:lineRule="atLeast"/>
        <w:ind w:firstLine="567"/>
        <w:jc w:val="both"/>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color w:val="000000"/>
          <w:sz w:val="28"/>
          <w:szCs w:val="28"/>
          <w:lang w:eastAsia="ru-RU"/>
        </w:rPr>
        <w:t>2. Ввод и отображение информации о клиенте;</w:t>
      </w:r>
    </w:p>
    <w:p w:rsidR="008C686B" w:rsidRPr="008C686B" w:rsidRDefault="008C686B" w:rsidP="008C686B">
      <w:pPr>
        <w:spacing w:after="0" w:line="300" w:lineRule="atLeast"/>
        <w:ind w:firstLine="567"/>
        <w:jc w:val="both"/>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color w:val="000000"/>
          <w:sz w:val="28"/>
          <w:szCs w:val="28"/>
          <w:lang w:eastAsia="ru-RU"/>
        </w:rPr>
        <w:t>3. Объединение клиентов в группы;</w:t>
      </w:r>
    </w:p>
    <w:p w:rsidR="008C686B" w:rsidRPr="008C686B" w:rsidRDefault="008C686B" w:rsidP="008C686B">
      <w:pPr>
        <w:spacing w:after="0" w:line="300" w:lineRule="atLeast"/>
        <w:ind w:firstLine="567"/>
        <w:jc w:val="both"/>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color w:val="000000"/>
          <w:sz w:val="28"/>
          <w:szCs w:val="28"/>
          <w:lang w:eastAsia="ru-RU"/>
        </w:rPr>
        <w:t>4. Планирование работы с клиентами;</w:t>
      </w:r>
    </w:p>
    <w:p w:rsidR="008C686B" w:rsidRPr="008C686B" w:rsidRDefault="008C686B" w:rsidP="008C686B">
      <w:pPr>
        <w:spacing w:after="0" w:line="300" w:lineRule="atLeast"/>
        <w:ind w:firstLine="567"/>
        <w:jc w:val="both"/>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color w:val="000000"/>
          <w:sz w:val="28"/>
          <w:szCs w:val="28"/>
          <w:lang w:eastAsia="ru-RU"/>
        </w:rPr>
        <w:t>5. Статистика обращений;</w:t>
      </w:r>
    </w:p>
    <w:p w:rsidR="008C686B" w:rsidRPr="008C686B" w:rsidRDefault="008C686B" w:rsidP="008C686B">
      <w:pPr>
        <w:spacing w:after="0" w:line="300" w:lineRule="atLeast"/>
        <w:ind w:firstLine="567"/>
        <w:jc w:val="both"/>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color w:val="000000"/>
          <w:sz w:val="28"/>
          <w:szCs w:val="28"/>
          <w:lang w:eastAsia="ru-RU"/>
        </w:rPr>
        <w:t>6. Генерация отчетов;</w:t>
      </w:r>
    </w:p>
    <w:p w:rsidR="008C686B" w:rsidRPr="008C686B" w:rsidRDefault="008C686B" w:rsidP="008C686B">
      <w:pPr>
        <w:spacing w:after="0" w:line="300" w:lineRule="atLeast"/>
        <w:ind w:firstLine="567"/>
        <w:jc w:val="both"/>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color w:val="000000"/>
          <w:sz w:val="28"/>
          <w:szCs w:val="28"/>
          <w:lang w:eastAsia="ru-RU"/>
        </w:rPr>
        <w:t>7. Использование всех доступных средств коммуникации с клиентами;</w:t>
      </w:r>
    </w:p>
    <w:p w:rsidR="008C686B" w:rsidRPr="008C686B" w:rsidRDefault="008C686B" w:rsidP="008C686B">
      <w:pPr>
        <w:spacing w:after="0" w:line="300" w:lineRule="atLeast"/>
        <w:ind w:firstLine="567"/>
        <w:jc w:val="both"/>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color w:val="000000"/>
          <w:sz w:val="28"/>
          <w:szCs w:val="28"/>
          <w:lang w:eastAsia="ru-RU"/>
        </w:rPr>
        <w:lastRenderedPageBreak/>
        <w:t>8. Планирование акций;</w:t>
      </w:r>
    </w:p>
    <w:p w:rsidR="008C686B" w:rsidRPr="008C686B" w:rsidRDefault="008C686B" w:rsidP="008C686B">
      <w:pPr>
        <w:spacing w:after="0" w:line="300" w:lineRule="atLeast"/>
        <w:ind w:firstLine="567"/>
        <w:jc w:val="both"/>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color w:val="000000"/>
          <w:sz w:val="28"/>
          <w:szCs w:val="28"/>
          <w:lang w:eastAsia="ru-RU"/>
        </w:rPr>
        <w:t>9. История взаимоотношений;</w:t>
      </w:r>
    </w:p>
    <w:p w:rsidR="008C686B" w:rsidRPr="008C686B" w:rsidRDefault="008C686B" w:rsidP="008C686B">
      <w:pPr>
        <w:spacing w:after="0" w:line="300" w:lineRule="atLeast"/>
        <w:ind w:firstLine="567"/>
        <w:jc w:val="both"/>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color w:val="000000"/>
          <w:sz w:val="28"/>
          <w:szCs w:val="28"/>
          <w:lang w:eastAsia="ru-RU"/>
        </w:rPr>
        <w:t>10. Бухгалтерские данные;</w:t>
      </w:r>
    </w:p>
    <w:p w:rsidR="008C686B" w:rsidRPr="008C686B" w:rsidRDefault="008C686B" w:rsidP="008C686B">
      <w:pPr>
        <w:spacing w:after="0" w:line="300" w:lineRule="atLeast"/>
        <w:ind w:firstLine="567"/>
        <w:jc w:val="both"/>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color w:val="000000"/>
          <w:sz w:val="28"/>
          <w:szCs w:val="28"/>
          <w:lang w:eastAsia="ru-RU"/>
        </w:rPr>
        <w:t>11. Мониторинг актуальных предложений туроператоров;</w:t>
      </w:r>
    </w:p>
    <w:p w:rsidR="008C686B" w:rsidRPr="008C686B" w:rsidRDefault="008C686B" w:rsidP="008C686B">
      <w:pPr>
        <w:spacing w:after="0" w:line="300" w:lineRule="atLeast"/>
        <w:ind w:firstLine="567"/>
        <w:jc w:val="both"/>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color w:val="000000"/>
          <w:sz w:val="28"/>
          <w:szCs w:val="28"/>
          <w:lang w:eastAsia="ru-RU"/>
        </w:rPr>
        <w:t>12. Работа с запросами клиентов о турах.</w:t>
      </w:r>
    </w:p>
    <w:p w:rsidR="008C686B" w:rsidRPr="008C686B" w:rsidRDefault="008C686B" w:rsidP="008C686B">
      <w:pPr>
        <w:spacing w:after="0" w:line="300" w:lineRule="atLeast"/>
        <w:ind w:firstLine="567"/>
        <w:jc w:val="both"/>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color w:val="000000"/>
          <w:sz w:val="28"/>
          <w:szCs w:val="28"/>
          <w:lang w:eastAsia="ru-RU"/>
        </w:rPr>
        <w:t> </w:t>
      </w:r>
    </w:p>
    <w:p w:rsidR="008C686B" w:rsidRPr="008C686B" w:rsidRDefault="008C686B" w:rsidP="008C686B">
      <w:pPr>
        <w:spacing w:after="0" w:line="300" w:lineRule="atLeast"/>
        <w:ind w:firstLine="567"/>
        <w:jc w:val="both"/>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b/>
          <w:bCs/>
          <w:color w:val="000000"/>
          <w:sz w:val="28"/>
          <w:szCs w:val="28"/>
          <w:lang w:eastAsia="ru-RU"/>
        </w:rPr>
        <w:t>Заключение.</w:t>
      </w:r>
    </w:p>
    <w:p w:rsidR="008C686B" w:rsidRPr="008C686B" w:rsidRDefault="008C686B" w:rsidP="008C686B">
      <w:pPr>
        <w:spacing w:after="0" w:line="300" w:lineRule="atLeast"/>
        <w:ind w:firstLine="567"/>
        <w:jc w:val="both"/>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color w:val="000000"/>
          <w:sz w:val="28"/>
          <w:szCs w:val="28"/>
          <w:lang w:eastAsia="ru-RU"/>
        </w:rPr>
        <w:t>Автор считает, что в данной работе новыми являются следующие положения и результаты:</w:t>
      </w:r>
    </w:p>
    <w:p w:rsidR="008C686B" w:rsidRPr="008C686B" w:rsidRDefault="008C686B" w:rsidP="008C686B">
      <w:pPr>
        <w:spacing w:after="0" w:line="300" w:lineRule="atLeast"/>
        <w:ind w:firstLine="567"/>
        <w:jc w:val="both"/>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color w:val="000000"/>
          <w:sz w:val="28"/>
          <w:szCs w:val="28"/>
          <w:lang w:eastAsia="ru-RU"/>
        </w:rPr>
        <w:t>1. Впервые предложена информационная модель взаимодействия субъектов туристической индустрии с использованием методов согласованного управления и с учетом синергетического эффекта.</w:t>
      </w:r>
    </w:p>
    <w:p w:rsidR="008C686B" w:rsidRPr="008C686B" w:rsidRDefault="008C686B" w:rsidP="008C686B">
      <w:pPr>
        <w:spacing w:after="0" w:line="300" w:lineRule="atLeast"/>
        <w:ind w:firstLine="567"/>
        <w:jc w:val="both"/>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color w:val="000000"/>
          <w:sz w:val="28"/>
          <w:szCs w:val="28"/>
          <w:lang w:eastAsia="ru-RU"/>
        </w:rPr>
        <w:t xml:space="preserve">2. Впервые разработана методика использования интеллектуальных </w:t>
      </w:r>
      <w:proofErr w:type="spellStart"/>
      <w:r w:rsidRPr="008C686B">
        <w:rPr>
          <w:rFonts w:ascii="Times New Roman" w:eastAsia="Times New Roman" w:hAnsi="Times New Roman" w:cs="Times New Roman"/>
          <w:color w:val="000000"/>
          <w:sz w:val="28"/>
          <w:szCs w:val="28"/>
          <w:lang w:eastAsia="ru-RU"/>
        </w:rPr>
        <w:t>мультиагентных</w:t>
      </w:r>
      <w:proofErr w:type="spellEnd"/>
      <w:r w:rsidRPr="008C686B">
        <w:rPr>
          <w:rFonts w:ascii="Times New Roman" w:eastAsia="Times New Roman" w:hAnsi="Times New Roman" w:cs="Times New Roman"/>
          <w:color w:val="000000"/>
          <w:sz w:val="28"/>
          <w:szCs w:val="28"/>
          <w:lang w:eastAsia="ru-RU"/>
        </w:rPr>
        <w:t xml:space="preserve"> методов для решения задач агрегации, анализа и обработки информации в сложной социально-экономической системе на примере туристической индустрии.</w:t>
      </w:r>
    </w:p>
    <w:p w:rsidR="008C686B" w:rsidRPr="008C686B" w:rsidRDefault="008C686B" w:rsidP="008C686B">
      <w:pPr>
        <w:spacing w:after="0" w:line="300" w:lineRule="atLeast"/>
        <w:ind w:firstLine="567"/>
        <w:jc w:val="both"/>
        <w:rPr>
          <w:rFonts w:ascii="Times New Roman" w:eastAsia="Times New Roman" w:hAnsi="Times New Roman" w:cs="Times New Roman"/>
          <w:color w:val="000000"/>
          <w:sz w:val="20"/>
          <w:szCs w:val="20"/>
          <w:lang w:eastAsia="ru-RU"/>
        </w:rPr>
      </w:pPr>
      <w:proofErr w:type="gramStart"/>
      <w:r w:rsidRPr="008C686B">
        <w:rPr>
          <w:rFonts w:ascii="Times New Roman" w:eastAsia="Times New Roman" w:hAnsi="Times New Roman" w:cs="Times New Roman"/>
          <w:color w:val="000000"/>
          <w:sz w:val="28"/>
          <w:szCs w:val="28"/>
          <w:lang w:eastAsia="ru-RU"/>
        </w:rPr>
        <w:t>Ключевыми отличиями разрабатываемого решения являются следующие:</w:t>
      </w:r>
      <w:proofErr w:type="gramEnd"/>
    </w:p>
    <w:p w:rsidR="008C686B" w:rsidRPr="008C686B" w:rsidRDefault="008C686B" w:rsidP="008C686B">
      <w:pPr>
        <w:spacing w:after="0" w:line="300" w:lineRule="atLeast"/>
        <w:ind w:firstLine="567"/>
        <w:jc w:val="both"/>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color w:val="000000"/>
          <w:sz w:val="28"/>
          <w:szCs w:val="28"/>
          <w:lang w:eastAsia="ru-RU"/>
        </w:rPr>
        <w:t xml:space="preserve">1. Функционал решения принципиально отличается от существующих разработок использованием </w:t>
      </w:r>
      <w:proofErr w:type="spellStart"/>
      <w:r w:rsidRPr="008C686B">
        <w:rPr>
          <w:rFonts w:ascii="Times New Roman" w:eastAsia="Times New Roman" w:hAnsi="Times New Roman" w:cs="Times New Roman"/>
          <w:color w:val="000000"/>
          <w:sz w:val="28"/>
          <w:szCs w:val="28"/>
          <w:lang w:eastAsia="ru-RU"/>
        </w:rPr>
        <w:t>мультиагентной</w:t>
      </w:r>
      <w:proofErr w:type="spellEnd"/>
      <w:r w:rsidRPr="008C686B">
        <w:rPr>
          <w:rFonts w:ascii="Times New Roman" w:eastAsia="Times New Roman" w:hAnsi="Times New Roman" w:cs="Times New Roman"/>
          <w:color w:val="000000"/>
          <w:sz w:val="28"/>
          <w:szCs w:val="28"/>
          <w:lang w:eastAsia="ru-RU"/>
        </w:rPr>
        <w:t xml:space="preserve"> технологии, что позволяет более эффективно собирать и обрабатывать </w:t>
      </w:r>
      <w:proofErr w:type="gramStart"/>
      <w:r w:rsidRPr="008C686B">
        <w:rPr>
          <w:rFonts w:ascii="Times New Roman" w:eastAsia="Times New Roman" w:hAnsi="Times New Roman" w:cs="Times New Roman"/>
          <w:color w:val="000000"/>
          <w:sz w:val="28"/>
          <w:szCs w:val="28"/>
          <w:lang w:eastAsia="ru-RU"/>
        </w:rPr>
        <w:t>бизнес-показатели</w:t>
      </w:r>
      <w:proofErr w:type="gramEnd"/>
      <w:r w:rsidRPr="008C686B">
        <w:rPr>
          <w:rFonts w:ascii="Times New Roman" w:eastAsia="Times New Roman" w:hAnsi="Times New Roman" w:cs="Times New Roman"/>
          <w:color w:val="000000"/>
          <w:sz w:val="28"/>
          <w:szCs w:val="28"/>
          <w:lang w:eastAsia="ru-RU"/>
        </w:rPr>
        <w:t>;</w:t>
      </w:r>
    </w:p>
    <w:p w:rsidR="008C686B" w:rsidRPr="008C686B" w:rsidRDefault="008C686B" w:rsidP="008C686B">
      <w:pPr>
        <w:spacing w:after="0" w:line="300" w:lineRule="atLeast"/>
        <w:ind w:firstLine="567"/>
        <w:jc w:val="both"/>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color w:val="000000"/>
          <w:sz w:val="28"/>
          <w:szCs w:val="28"/>
          <w:lang w:eastAsia="ru-RU"/>
        </w:rPr>
        <w:t>2. Тесное взаимодействие с самой тиражируемой платформой, что позволит адаптировать продукт под потребности любой туристической фирмы и настроить сбор бизнес-показателей из учетных решений 1С</w:t>
      </w:r>
      <w:proofErr w:type="gramStart"/>
      <w:r w:rsidRPr="008C686B">
        <w:rPr>
          <w:rFonts w:ascii="Times New Roman" w:eastAsia="Times New Roman" w:hAnsi="Times New Roman" w:cs="Times New Roman"/>
          <w:color w:val="000000"/>
          <w:sz w:val="28"/>
          <w:szCs w:val="28"/>
          <w:lang w:eastAsia="ru-RU"/>
        </w:rPr>
        <w:t>:П</w:t>
      </w:r>
      <w:proofErr w:type="gramEnd"/>
      <w:r w:rsidRPr="008C686B">
        <w:rPr>
          <w:rFonts w:ascii="Times New Roman" w:eastAsia="Times New Roman" w:hAnsi="Times New Roman" w:cs="Times New Roman"/>
          <w:color w:val="000000"/>
          <w:sz w:val="28"/>
          <w:szCs w:val="28"/>
          <w:lang w:eastAsia="ru-RU"/>
        </w:rPr>
        <w:t xml:space="preserve">редприятие (Бухгалтерия. </w:t>
      </w:r>
      <w:proofErr w:type="gramStart"/>
      <w:r w:rsidRPr="008C686B">
        <w:rPr>
          <w:rFonts w:ascii="Times New Roman" w:eastAsia="Times New Roman" w:hAnsi="Times New Roman" w:cs="Times New Roman"/>
          <w:color w:val="000000"/>
          <w:sz w:val="28"/>
          <w:szCs w:val="28"/>
          <w:lang w:eastAsia="ru-RU"/>
        </w:rPr>
        <w:t>Управление торговлей, Управление производственным предприятием).</w:t>
      </w:r>
      <w:proofErr w:type="gramEnd"/>
      <w:r w:rsidRPr="008C686B">
        <w:rPr>
          <w:rFonts w:ascii="Times New Roman" w:eastAsia="Times New Roman" w:hAnsi="Times New Roman" w:cs="Times New Roman"/>
          <w:color w:val="000000"/>
          <w:sz w:val="28"/>
          <w:szCs w:val="28"/>
          <w:lang w:eastAsia="ru-RU"/>
        </w:rPr>
        <w:t xml:space="preserve"> Это позволяет значительно сэкономить на стоимости внедрения технологии и значительно повысить скорость внедрения;</w:t>
      </w:r>
    </w:p>
    <w:p w:rsidR="008C686B" w:rsidRPr="008C686B" w:rsidRDefault="008C686B" w:rsidP="008C686B">
      <w:pPr>
        <w:spacing w:after="0" w:line="300" w:lineRule="atLeast"/>
        <w:ind w:firstLine="567"/>
        <w:jc w:val="both"/>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color w:val="000000"/>
          <w:sz w:val="28"/>
          <w:szCs w:val="28"/>
          <w:lang w:eastAsia="ru-RU"/>
        </w:rPr>
        <w:t>3. Решение является программно-методическим комплексом, который включает не только программный продукт, но и курс обучения для руководителей и пользователей по предлагаемой технологии и программному продукту.</w:t>
      </w:r>
    </w:p>
    <w:p w:rsidR="008C686B" w:rsidRPr="008C686B" w:rsidRDefault="008C686B" w:rsidP="008C686B">
      <w:pPr>
        <w:spacing w:after="0" w:line="300" w:lineRule="atLeast"/>
        <w:ind w:firstLine="567"/>
        <w:jc w:val="both"/>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color w:val="000000"/>
          <w:sz w:val="28"/>
          <w:szCs w:val="28"/>
          <w:lang w:eastAsia="ru-RU"/>
        </w:rPr>
        <w:t> </w:t>
      </w:r>
    </w:p>
    <w:p w:rsidR="008C686B" w:rsidRPr="008C686B" w:rsidRDefault="008C686B" w:rsidP="008C686B">
      <w:pPr>
        <w:spacing w:after="0" w:line="300" w:lineRule="atLeast"/>
        <w:ind w:firstLine="567"/>
        <w:jc w:val="both"/>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b/>
          <w:bCs/>
          <w:color w:val="000000"/>
          <w:sz w:val="28"/>
          <w:szCs w:val="28"/>
          <w:lang w:eastAsia="ru-RU"/>
        </w:rPr>
        <w:t>Литература:</w:t>
      </w:r>
    </w:p>
    <w:p w:rsidR="008C686B" w:rsidRPr="008C686B" w:rsidRDefault="008C686B" w:rsidP="008C686B">
      <w:pPr>
        <w:spacing w:after="0" w:line="300" w:lineRule="atLeast"/>
        <w:ind w:firstLine="567"/>
        <w:jc w:val="both"/>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color w:val="000000"/>
          <w:sz w:val="28"/>
          <w:szCs w:val="28"/>
          <w:lang w:eastAsia="ru-RU"/>
        </w:rPr>
        <w:t xml:space="preserve">1. Гарин М. С., Кравец А. Г., Романенко Е. В. "Автоматизация </w:t>
      </w:r>
      <w:proofErr w:type="gramStart"/>
      <w:r w:rsidRPr="008C686B">
        <w:rPr>
          <w:rFonts w:ascii="Times New Roman" w:eastAsia="Times New Roman" w:hAnsi="Times New Roman" w:cs="Times New Roman"/>
          <w:color w:val="000000"/>
          <w:sz w:val="28"/>
          <w:szCs w:val="28"/>
          <w:lang w:eastAsia="ru-RU"/>
        </w:rPr>
        <w:t>бизнес-администрирования</w:t>
      </w:r>
      <w:proofErr w:type="gramEnd"/>
      <w:r w:rsidRPr="008C686B">
        <w:rPr>
          <w:rFonts w:ascii="Times New Roman" w:eastAsia="Times New Roman" w:hAnsi="Times New Roman" w:cs="Times New Roman"/>
          <w:color w:val="000000"/>
          <w:sz w:val="28"/>
          <w:szCs w:val="28"/>
          <w:lang w:eastAsia="ru-RU"/>
        </w:rPr>
        <w:t xml:space="preserve"> в туристической фирме" // Известия Волгоградского государственного технического университета. - Волгоград, 2011. - № 3(76).</w:t>
      </w:r>
    </w:p>
    <w:p w:rsidR="008C686B" w:rsidRPr="008C686B" w:rsidRDefault="008C686B" w:rsidP="008C686B">
      <w:pPr>
        <w:spacing w:after="0" w:line="300" w:lineRule="atLeast"/>
        <w:ind w:firstLine="567"/>
        <w:jc w:val="both"/>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color w:val="000000"/>
          <w:sz w:val="28"/>
          <w:szCs w:val="28"/>
          <w:lang w:eastAsia="ru-RU"/>
        </w:rPr>
        <w:t>2. </w:t>
      </w:r>
      <w:hyperlink r:id="rId84" w:history="1">
        <w:r w:rsidRPr="008C686B">
          <w:rPr>
            <w:rFonts w:ascii="Times New Roman" w:eastAsia="Times New Roman" w:hAnsi="Times New Roman" w:cs="Times New Roman"/>
            <w:color w:val="800080"/>
            <w:sz w:val="28"/>
            <w:szCs w:val="28"/>
            <w:u w:val="single"/>
            <w:lang w:val="en-US" w:eastAsia="ru-RU"/>
          </w:rPr>
          <w:t>http</w:t>
        </w:r>
        <w:r w:rsidRPr="008C686B">
          <w:rPr>
            <w:rFonts w:ascii="Times New Roman" w:eastAsia="Times New Roman" w:hAnsi="Times New Roman" w:cs="Times New Roman"/>
            <w:color w:val="800080"/>
            <w:sz w:val="28"/>
            <w:szCs w:val="28"/>
            <w:u w:val="single"/>
            <w:lang w:eastAsia="ru-RU"/>
          </w:rPr>
          <w:t>://</w:t>
        </w:r>
        <w:proofErr w:type="spellStart"/>
        <w:r w:rsidRPr="008C686B">
          <w:rPr>
            <w:rFonts w:ascii="Times New Roman" w:eastAsia="Times New Roman" w:hAnsi="Times New Roman" w:cs="Times New Roman"/>
            <w:color w:val="800080"/>
            <w:sz w:val="28"/>
            <w:szCs w:val="28"/>
            <w:u w:val="single"/>
            <w:lang w:val="en-US" w:eastAsia="ru-RU"/>
          </w:rPr>
          <w:t>edu</w:t>
        </w:r>
        <w:proofErr w:type="spellEnd"/>
        <w:r w:rsidRPr="008C686B">
          <w:rPr>
            <w:rFonts w:ascii="Times New Roman" w:eastAsia="Times New Roman" w:hAnsi="Times New Roman" w:cs="Times New Roman"/>
            <w:color w:val="800080"/>
            <w:sz w:val="28"/>
            <w:szCs w:val="28"/>
            <w:u w:val="single"/>
            <w:lang w:eastAsia="ru-RU"/>
          </w:rPr>
          <w:t>.</w:t>
        </w:r>
        <w:proofErr w:type="spellStart"/>
        <w:r w:rsidRPr="008C686B">
          <w:rPr>
            <w:rFonts w:ascii="Times New Roman" w:eastAsia="Times New Roman" w:hAnsi="Times New Roman" w:cs="Times New Roman"/>
            <w:color w:val="800080"/>
            <w:sz w:val="28"/>
            <w:szCs w:val="28"/>
            <w:u w:val="single"/>
            <w:lang w:val="en-US" w:eastAsia="ru-RU"/>
          </w:rPr>
          <w:t>vstu</w:t>
        </w:r>
        <w:proofErr w:type="spellEnd"/>
        <w:r w:rsidRPr="008C686B">
          <w:rPr>
            <w:rFonts w:ascii="Times New Roman" w:eastAsia="Times New Roman" w:hAnsi="Times New Roman" w:cs="Times New Roman"/>
            <w:color w:val="800080"/>
            <w:sz w:val="28"/>
            <w:szCs w:val="28"/>
            <w:u w:val="single"/>
            <w:lang w:eastAsia="ru-RU"/>
          </w:rPr>
          <w:t>.</w:t>
        </w:r>
        <w:proofErr w:type="spellStart"/>
        <w:r w:rsidRPr="008C686B">
          <w:rPr>
            <w:rFonts w:ascii="Times New Roman" w:eastAsia="Times New Roman" w:hAnsi="Times New Roman" w:cs="Times New Roman"/>
            <w:color w:val="800080"/>
            <w:sz w:val="28"/>
            <w:szCs w:val="28"/>
            <w:u w:val="single"/>
            <w:lang w:val="en-US" w:eastAsia="ru-RU"/>
          </w:rPr>
          <w:t>ru</w:t>
        </w:r>
        <w:proofErr w:type="spellEnd"/>
        <w:r w:rsidRPr="008C686B">
          <w:rPr>
            <w:rFonts w:ascii="Times New Roman" w:eastAsia="Times New Roman" w:hAnsi="Times New Roman" w:cs="Times New Roman"/>
            <w:color w:val="800080"/>
            <w:sz w:val="28"/>
            <w:szCs w:val="28"/>
            <w:u w:val="single"/>
            <w:lang w:eastAsia="ru-RU"/>
          </w:rPr>
          <w:t>/</w:t>
        </w:r>
        <w:r w:rsidRPr="008C686B">
          <w:rPr>
            <w:rFonts w:ascii="Times New Roman" w:eastAsia="Times New Roman" w:hAnsi="Times New Roman" w:cs="Times New Roman"/>
            <w:color w:val="800080"/>
            <w:sz w:val="28"/>
            <w:szCs w:val="28"/>
            <w:u w:val="single"/>
            <w:lang w:val="en-US" w:eastAsia="ru-RU"/>
          </w:rPr>
          <w:t>course</w:t>
        </w:r>
        <w:r w:rsidRPr="008C686B">
          <w:rPr>
            <w:rFonts w:ascii="Times New Roman" w:eastAsia="Times New Roman" w:hAnsi="Times New Roman" w:cs="Times New Roman"/>
            <w:color w:val="800080"/>
            <w:sz w:val="28"/>
            <w:szCs w:val="28"/>
            <w:u w:val="single"/>
            <w:lang w:eastAsia="ru-RU"/>
          </w:rPr>
          <w:t>/</w:t>
        </w:r>
        <w:r w:rsidRPr="008C686B">
          <w:rPr>
            <w:rFonts w:ascii="Times New Roman" w:eastAsia="Times New Roman" w:hAnsi="Times New Roman" w:cs="Times New Roman"/>
            <w:color w:val="800080"/>
            <w:sz w:val="28"/>
            <w:szCs w:val="28"/>
            <w:u w:val="single"/>
            <w:lang w:val="en-US" w:eastAsia="ru-RU"/>
          </w:rPr>
          <w:t>view</w:t>
        </w:r>
        <w:r w:rsidRPr="008C686B">
          <w:rPr>
            <w:rFonts w:ascii="Times New Roman" w:eastAsia="Times New Roman" w:hAnsi="Times New Roman" w:cs="Times New Roman"/>
            <w:color w:val="800080"/>
            <w:sz w:val="28"/>
            <w:szCs w:val="28"/>
            <w:u w:val="single"/>
            <w:lang w:eastAsia="ru-RU"/>
          </w:rPr>
          <w:t>.</w:t>
        </w:r>
        <w:proofErr w:type="spellStart"/>
        <w:r w:rsidRPr="008C686B">
          <w:rPr>
            <w:rFonts w:ascii="Times New Roman" w:eastAsia="Times New Roman" w:hAnsi="Times New Roman" w:cs="Times New Roman"/>
            <w:color w:val="800080"/>
            <w:sz w:val="28"/>
            <w:szCs w:val="28"/>
            <w:u w:val="single"/>
            <w:lang w:val="en-US" w:eastAsia="ru-RU"/>
          </w:rPr>
          <w:t>php</w:t>
        </w:r>
        <w:proofErr w:type="spellEnd"/>
        <w:r w:rsidRPr="008C686B">
          <w:rPr>
            <w:rFonts w:ascii="Times New Roman" w:eastAsia="Times New Roman" w:hAnsi="Times New Roman" w:cs="Times New Roman"/>
            <w:color w:val="800080"/>
            <w:sz w:val="28"/>
            <w:szCs w:val="28"/>
            <w:u w:val="single"/>
            <w:lang w:eastAsia="ru-RU"/>
          </w:rPr>
          <w:t>?</w:t>
        </w:r>
        <w:r w:rsidRPr="008C686B">
          <w:rPr>
            <w:rFonts w:ascii="Times New Roman" w:eastAsia="Times New Roman" w:hAnsi="Times New Roman" w:cs="Times New Roman"/>
            <w:color w:val="800080"/>
            <w:sz w:val="28"/>
            <w:szCs w:val="28"/>
            <w:u w:val="single"/>
            <w:lang w:val="en-US" w:eastAsia="ru-RU"/>
          </w:rPr>
          <w:t>id</w:t>
        </w:r>
        <w:r w:rsidRPr="008C686B">
          <w:rPr>
            <w:rFonts w:ascii="Times New Roman" w:eastAsia="Times New Roman" w:hAnsi="Times New Roman" w:cs="Times New Roman"/>
            <w:color w:val="800080"/>
            <w:sz w:val="28"/>
            <w:szCs w:val="28"/>
            <w:u w:val="single"/>
            <w:lang w:eastAsia="ru-RU"/>
          </w:rPr>
          <w:t>=88</w:t>
        </w:r>
      </w:hyperlink>
      <w:r w:rsidRPr="008C686B">
        <w:rPr>
          <w:rFonts w:ascii="Times New Roman" w:eastAsia="Times New Roman" w:hAnsi="Times New Roman" w:cs="Times New Roman"/>
          <w:color w:val="000000"/>
          <w:sz w:val="28"/>
          <w:szCs w:val="28"/>
          <w:lang w:eastAsia="ru-RU"/>
        </w:rPr>
        <w:t> (дата обращения 15.02.2012).</w:t>
      </w:r>
    </w:p>
    <w:p w:rsidR="008C686B" w:rsidRPr="008C686B" w:rsidRDefault="008C686B" w:rsidP="008C686B">
      <w:pPr>
        <w:spacing w:after="0" w:line="300" w:lineRule="atLeast"/>
        <w:ind w:firstLine="567"/>
        <w:jc w:val="both"/>
        <w:rPr>
          <w:rFonts w:ascii="Times New Roman" w:eastAsia="Times New Roman" w:hAnsi="Times New Roman" w:cs="Times New Roman"/>
          <w:color w:val="000000"/>
          <w:sz w:val="20"/>
          <w:szCs w:val="20"/>
          <w:lang w:eastAsia="ru-RU"/>
        </w:rPr>
      </w:pPr>
      <w:r w:rsidRPr="008C686B">
        <w:rPr>
          <w:rFonts w:ascii="Times New Roman" w:eastAsia="Times New Roman" w:hAnsi="Times New Roman" w:cs="Times New Roman"/>
          <w:color w:val="000000"/>
          <w:sz w:val="28"/>
          <w:szCs w:val="28"/>
          <w:lang w:eastAsia="ru-RU"/>
        </w:rPr>
        <w:t xml:space="preserve">3. Романенко Е. В. "Разработка автоматизированной системы </w:t>
      </w:r>
      <w:proofErr w:type="gramStart"/>
      <w:r w:rsidRPr="008C686B">
        <w:rPr>
          <w:rFonts w:ascii="Times New Roman" w:eastAsia="Times New Roman" w:hAnsi="Times New Roman" w:cs="Times New Roman"/>
          <w:color w:val="000000"/>
          <w:sz w:val="28"/>
          <w:szCs w:val="28"/>
          <w:lang w:eastAsia="ru-RU"/>
        </w:rPr>
        <w:t>бизнес-администрирования</w:t>
      </w:r>
      <w:proofErr w:type="gramEnd"/>
      <w:r w:rsidRPr="008C686B">
        <w:rPr>
          <w:rFonts w:ascii="Times New Roman" w:eastAsia="Times New Roman" w:hAnsi="Times New Roman" w:cs="Times New Roman"/>
          <w:color w:val="000000"/>
          <w:sz w:val="28"/>
          <w:szCs w:val="28"/>
          <w:lang w:eastAsia="ru-RU"/>
        </w:rPr>
        <w:t xml:space="preserve"> предприятий гостиничного бизнеса". // Сборник научных трудов Всероссийской конференции с элементами научной школы для молодежи "Проведение научных исследований в области обработки, хранения, передачи и защиты информации", 2009, в 4 т., т. 3.</w:t>
      </w:r>
    </w:p>
    <w:p w:rsidR="00C038F6" w:rsidRDefault="00393EF8" w:rsidP="007E2BFF">
      <w:pPr>
        <w:shd w:val="clear" w:color="auto" w:fill="FFFFFF"/>
        <w:spacing w:after="0" w:line="360" w:lineRule="atLeast"/>
        <w:ind w:firstLine="709"/>
        <w:jc w:val="both"/>
        <w:rPr>
          <w:rFonts w:ascii="Times New Roman" w:eastAsia="Times New Roman" w:hAnsi="Times New Roman" w:cs="Times New Roman"/>
          <w:color w:val="000000"/>
          <w:sz w:val="27"/>
          <w:szCs w:val="27"/>
          <w:lang w:eastAsia="ru-RU"/>
        </w:rPr>
      </w:pPr>
      <w:hyperlink r:id="rId85" w:history="1">
        <w:r w:rsidR="008C686B" w:rsidRPr="00686B16">
          <w:rPr>
            <w:rStyle w:val="Hyperlink"/>
            <w:rFonts w:ascii="Times New Roman" w:eastAsia="Times New Roman" w:hAnsi="Times New Roman" w:cs="Times New Roman"/>
            <w:sz w:val="27"/>
            <w:szCs w:val="27"/>
            <w:lang w:eastAsia="ru-RU"/>
          </w:rPr>
          <w:t>http://www.rusnauka.com/20_DNII_2012/Informatica/3_114467.doc.htm</w:t>
        </w:r>
      </w:hyperlink>
    </w:p>
    <w:p w:rsidR="008C686B" w:rsidRDefault="008C686B" w:rsidP="007E2BFF">
      <w:pPr>
        <w:shd w:val="clear" w:color="auto" w:fill="FFFFFF"/>
        <w:spacing w:after="0" w:line="360" w:lineRule="atLeast"/>
        <w:ind w:firstLine="709"/>
        <w:jc w:val="both"/>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w:t>
      </w:r>
    </w:p>
    <w:p w:rsidR="00393EF8" w:rsidRPr="00393EF8" w:rsidRDefault="00393EF8" w:rsidP="00393EF8">
      <w:pPr>
        <w:shd w:val="clear" w:color="auto" w:fill="FFFFFF"/>
        <w:spacing w:before="100" w:beforeAutospacing="1" w:after="100" w:afterAutospacing="1" w:line="240" w:lineRule="auto"/>
        <w:jc w:val="center"/>
        <w:rPr>
          <w:rFonts w:ascii="Arial" w:eastAsia="Times New Roman" w:hAnsi="Arial" w:cs="Arial"/>
          <w:color w:val="000000"/>
          <w:sz w:val="20"/>
          <w:szCs w:val="20"/>
          <w:lang w:eastAsia="ru-RU"/>
        </w:rPr>
      </w:pPr>
      <w:r w:rsidRPr="00393EF8">
        <w:rPr>
          <w:rFonts w:ascii="Arial" w:eastAsia="Times New Roman" w:hAnsi="Arial" w:cs="Arial"/>
          <w:b/>
          <w:bCs/>
          <w:color w:val="000000"/>
          <w:sz w:val="20"/>
          <w:szCs w:val="20"/>
          <w:lang w:eastAsia="ru-RU"/>
        </w:rPr>
        <w:lastRenderedPageBreak/>
        <w:t>Введение</w:t>
      </w:r>
    </w:p>
    <w:p w:rsidR="00393EF8" w:rsidRPr="00393EF8" w:rsidRDefault="00393EF8" w:rsidP="00393EF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 xml:space="preserve">Характерной чертой начала нового тысячелетия является </w:t>
      </w:r>
      <w:proofErr w:type="gramStart"/>
      <w:r w:rsidRPr="00393EF8">
        <w:rPr>
          <w:rFonts w:ascii="Arial" w:eastAsia="Times New Roman" w:hAnsi="Arial" w:cs="Arial"/>
          <w:color w:val="000000"/>
          <w:sz w:val="20"/>
          <w:szCs w:val="20"/>
          <w:lang w:eastAsia="ru-RU"/>
        </w:rPr>
        <w:t>интенсивная</w:t>
      </w:r>
      <w:proofErr w:type="gramEnd"/>
      <w:r w:rsidRPr="00393EF8">
        <w:rPr>
          <w:rFonts w:ascii="Arial" w:eastAsia="Times New Roman" w:hAnsi="Arial" w:cs="Arial"/>
          <w:color w:val="000000"/>
          <w:sz w:val="20"/>
          <w:szCs w:val="20"/>
          <w:lang w:eastAsia="ru-RU"/>
        </w:rPr>
        <w:t xml:space="preserve"> интеграции стран в мировое информационное сообщество. И большую роль в этом продолжает играть всемирная сеть </w:t>
      </w:r>
      <w:r w:rsidRPr="00393EF8">
        <w:rPr>
          <w:rFonts w:ascii="Arial" w:eastAsia="Times New Roman" w:hAnsi="Arial" w:cs="Arial"/>
          <w:i/>
          <w:iCs/>
          <w:color w:val="000000"/>
          <w:sz w:val="20"/>
          <w:szCs w:val="20"/>
          <w:lang w:eastAsia="ru-RU"/>
        </w:rPr>
        <w:t>Интернет</w:t>
      </w:r>
      <w:r w:rsidRPr="00393EF8">
        <w:rPr>
          <w:rFonts w:ascii="Arial" w:eastAsia="Times New Roman" w:hAnsi="Arial" w:cs="Arial"/>
          <w:color w:val="000000"/>
          <w:sz w:val="20"/>
          <w:szCs w:val="20"/>
          <w:lang w:eastAsia="ru-RU"/>
        </w:rPr>
        <w:t> (Сеть). Поэтому интерес представляют те положительные изменения, которые происходят в ее эволюции.</w:t>
      </w:r>
    </w:p>
    <w:p w:rsidR="00393EF8" w:rsidRPr="00393EF8" w:rsidRDefault="00393EF8" w:rsidP="00393EF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 xml:space="preserve">Примечательно, что в </w:t>
      </w:r>
      <w:proofErr w:type="spellStart"/>
      <w:r w:rsidRPr="00393EF8">
        <w:rPr>
          <w:rFonts w:ascii="Arial" w:eastAsia="Times New Roman" w:hAnsi="Arial" w:cs="Arial"/>
          <w:color w:val="000000"/>
          <w:sz w:val="20"/>
          <w:szCs w:val="20"/>
          <w:lang w:eastAsia="ru-RU"/>
        </w:rPr>
        <w:t>последниегоды</w:t>
      </w:r>
      <w:proofErr w:type="spellEnd"/>
      <w:r w:rsidRPr="00393EF8">
        <w:rPr>
          <w:rFonts w:ascii="Arial" w:eastAsia="Times New Roman" w:hAnsi="Arial" w:cs="Arial"/>
          <w:color w:val="000000"/>
          <w:sz w:val="20"/>
          <w:szCs w:val="20"/>
          <w:lang w:eastAsia="ru-RU"/>
        </w:rPr>
        <w:t xml:space="preserve"> наблюдается наступление нового этапа в жизни Сети, когда она </w:t>
      </w:r>
      <w:proofErr w:type="spellStart"/>
      <w:r w:rsidRPr="00393EF8">
        <w:rPr>
          <w:rFonts w:ascii="Arial" w:eastAsia="Times New Roman" w:hAnsi="Arial" w:cs="Arial"/>
          <w:color w:val="000000"/>
          <w:sz w:val="20"/>
          <w:szCs w:val="20"/>
          <w:lang w:eastAsia="ru-RU"/>
        </w:rPr>
        <w:t>превращаетсяв</w:t>
      </w:r>
      <w:proofErr w:type="spellEnd"/>
      <w:r w:rsidRPr="00393EF8">
        <w:rPr>
          <w:rFonts w:ascii="Arial" w:eastAsia="Times New Roman" w:hAnsi="Arial" w:cs="Arial"/>
          <w:color w:val="000000"/>
          <w:sz w:val="20"/>
          <w:szCs w:val="20"/>
          <w:lang w:eastAsia="ru-RU"/>
        </w:rPr>
        <w:t xml:space="preserve"> платформу наподобие обычного персонального компьютера. Миру, в </w:t>
      </w:r>
      <w:proofErr w:type="spellStart"/>
      <w:r w:rsidRPr="00393EF8">
        <w:rPr>
          <w:rFonts w:ascii="Arial" w:eastAsia="Times New Roman" w:hAnsi="Arial" w:cs="Arial"/>
          <w:color w:val="000000"/>
          <w:sz w:val="20"/>
          <w:szCs w:val="20"/>
          <w:lang w:eastAsia="ru-RU"/>
        </w:rPr>
        <w:t>которомпользователи</w:t>
      </w:r>
      <w:proofErr w:type="spellEnd"/>
      <w:r w:rsidRPr="00393EF8">
        <w:rPr>
          <w:rFonts w:ascii="Arial" w:eastAsia="Times New Roman" w:hAnsi="Arial" w:cs="Arial"/>
          <w:color w:val="000000"/>
          <w:sz w:val="20"/>
          <w:szCs w:val="20"/>
          <w:lang w:eastAsia="ru-RU"/>
        </w:rPr>
        <w:t xml:space="preserve"> Интернета могли только читать информацию, вероятнее </w:t>
      </w:r>
      <w:proofErr w:type="spellStart"/>
      <w:r w:rsidRPr="00393EF8">
        <w:rPr>
          <w:rFonts w:ascii="Arial" w:eastAsia="Times New Roman" w:hAnsi="Arial" w:cs="Arial"/>
          <w:color w:val="000000"/>
          <w:sz w:val="20"/>
          <w:szCs w:val="20"/>
          <w:lang w:eastAsia="ru-RU"/>
        </w:rPr>
        <w:t>всегонаступает</w:t>
      </w:r>
      <w:proofErr w:type="spellEnd"/>
      <w:r w:rsidRPr="00393EF8">
        <w:rPr>
          <w:rFonts w:ascii="Arial" w:eastAsia="Times New Roman" w:hAnsi="Arial" w:cs="Arial"/>
          <w:color w:val="000000"/>
          <w:sz w:val="20"/>
          <w:szCs w:val="20"/>
          <w:lang w:eastAsia="ru-RU"/>
        </w:rPr>
        <w:t xml:space="preserve"> конец, поскольку в скором времени Сеть объединит множество </w:t>
      </w:r>
      <w:proofErr w:type="spellStart"/>
      <w:r w:rsidRPr="00393EF8">
        <w:rPr>
          <w:rFonts w:ascii="Arial" w:eastAsia="Times New Roman" w:hAnsi="Arial" w:cs="Arial"/>
          <w:color w:val="000000"/>
          <w:sz w:val="20"/>
          <w:szCs w:val="20"/>
          <w:lang w:eastAsia="ru-RU"/>
        </w:rPr>
        <w:t>Web-узлов</w:t>
      </w:r>
      <w:proofErr w:type="gramStart"/>
      <w:r w:rsidRPr="00393EF8">
        <w:rPr>
          <w:rFonts w:ascii="Arial" w:eastAsia="Times New Roman" w:hAnsi="Arial" w:cs="Arial"/>
          <w:color w:val="000000"/>
          <w:sz w:val="20"/>
          <w:szCs w:val="20"/>
          <w:lang w:eastAsia="ru-RU"/>
        </w:rPr>
        <w:t>,р</w:t>
      </w:r>
      <w:proofErr w:type="gramEnd"/>
      <w:r w:rsidRPr="00393EF8">
        <w:rPr>
          <w:rFonts w:ascii="Arial" w:eastAsia="Times New Roman" w:hAnsi="Arial" w:cs="Arial"/>
          <w:color w:val="000000"/>
          <w:sz w:val="20"/>
          <w:szCs w:val="20"/>
          <w:lang w:eastAsia="ru-RU"/>
        </w:rPr>
        <w:t>азвернутых</w:t>
      </w:r>
      <w:proofErr w:type="spellEnd"/>
      <w:r w:rsidRPr="00393EF8">
        <w:rPr>
          <w:rFonts w:ascii="Arial" w:eastAsia="Times New Roman" w:hAnsi="Arial" w:cs="Arial"/>
          <w:color w:val="000000"/>
          <w:sz w:val="20"/>
          <w:szCs w:val="20"/>
          <w:lang w:eastAsia="ru-RU"/>
        </w:rPr>
        <w:t xml:space="preserve"> на самых разных системах, и предоставит пользователям </w:t>
      </w:r>
      <w:proofErr w:type="spellStart"/>
      <w:r w:rsidRPr="00393EF8">
        <w:rPr>
          <w:rFonts w:ascii="Arial" w:eastAsia="Times New Roman" w:hAnsi="Arial" w:cs="Arial"/>
          <w:color w:val="000000"/>
          <w:sz w:val="20"/>
          <w:szCs w:val="20"/>
          <w:lang w:eastAsia="ru-RU"/>
        </w:rPr>
        <w:t>возможностьчитать</w:t>
      </w:r>
      <w:proofErr w:type="spellEnd"/>
      <w:r w:rsidRPr="00393EF8">
        <w:rPr>
          <w:rFonts w:ascii="Arial" w:eastAsia="Times New Roman" w:hAnsi="Arial" w:cs="Arial"/>
          <w:color w:val="000000"/>
          <w:sz w:val="20"/>
          <w:szCs w:val="20"/>
          <w:lang w:eastAsia="ru-RU"/>
        </w:rPr>
        <w:t xml:space="preserve">, публиковать и аннотировать информацию, используя для этого </w:t>
      </w:r>
      <w:proofErr w:type="spellStart"/>
      <w:r w:rsidRPr="00393EF8">
        <w:rPr>
          <w:rFonts w:ascii="Arial" w:eastAsia="Times New Roman" w:hAnsi="Arial" w:cs="Arial"/>
          <w:color w:val="000000"/>
          <w:sz w:val="20"/>
          <w:szCs w:val="20"/>
          <w:lang w:eastAsia="ru-RU"/>
        </w:rPr>
        <w:t>голосовыесредства</w:t>
      </w:r>
      <w:proofErr w:type="spellEnd"/>
      <w:r w:rsidRPr="00393EF8">
        <w:rPr>
          <w:rFonts w:ascii="Arial" w:eastAsia="Times New Roman" w:hAnsi="Arial" w:cs="Arial"/>
          <w:color w:val="000000"/>
          <w:sz w:val="20"/>
          <w:szCs w:val="20"/>
          <w:lang w:eastAsia="ru-RU"/>
        </w:rPr>
        <w:t xml:space="preserve">, программы распознавания рукописного текста и другие подобного </w:t>
      </w:r>
      <w:proofErr w:type="spellStart"/>
      <w:r w:rsidRPr="00393EF8">
        <w:rPr>
          <w:rFonts w:ascii="Arial" w:eastAsia="Times New Roman" w:hAnsi="Arial" w:cs="Arial"/>
          <w:color w:val="000000"/>
          <w:sz w:val="20"/>
          <w:szCs w:val="20"/>
          <w:lang w:eastAsia="ru-RU"/>
        </w:rPr>
        <w:t>родасистемы</w:t>
      </w:r>
      <w:proofErr w:type="spellEnd"/>
      <w:r w:rsidRPr="00393EF8">
        <w:rPr>
          <w:rFonts w:ascii="Arial" w:eastAsia="Times New Roman" w:hAnsi="Arial" w:cs="Arial"/>
          <w:color w:val="000000"/>
          <w:sz w:val="20"/>
          <w:szCs w:val="20"/>
          <w:lang w:eastAsia="ru-RU"/>
        </w:rPr>
        <w:t xml:space="preserve">. Программное обеспечение этой платформы по существу станет как </w:t>
      </w:r>
      <w:proofErr w:type="spellStart"/>
      <w:r w:rsidRPr="00393EF8">
        <w:rPr>
          <w:rFonts w:ascii="Arial" w:eastAsia="Times New Roman" w:hAnsi="Arial" w:cs="Arial"/>
          <w:color w:val="000000"/>
          <w:sz w:val="20"/>
          <w:szCs w:val="20"/>
          <w:lang w:eastAsia="ru-RU"/>
        </w:rPr>
        <w:t>бы</w:t>
      </w:r>
      <w:proofErr w:type="gramStart"/>
      <w:r w:rsidRPr="00393EF8">
        <w:rPr>
          <w:rFonts w:ascii="Arial" w:eastAsia="Times New Roman" w:hAnsi="Arial" w:cs="Arial"/>
          <w:color w:val="000000"/>
          <w:sz w:val="20"/>
          <w:szCs w:val="20"/>
          <w:lang w:eastAsia="ru-RU"/>
        </w:rPr>
        <w:t>«п</w:t>
      </w:r>
      <w:proofErr w:type="gramEnd"/>
      <w:r w:rsidRPr="00393EF8">
        <w:rPr>
          <w:rFonts w:ascii="Arial" w:eastAsia="Times New Roman" w:hAnsi="Arial" w:cs="Arial"/>
          <w:color w:val="000000"/>
          <w:sz w:val="20"/>
          <w:szCs w:val="20"/>
          <w:lang w:eastAsia="ru-RU"/>
        </w:rPr>
        <w:t>рограммным</w:t>
      </w:r>
      <w:proofErr w:type="spellEnd"/>
      <w:r w:rsidRPr="00393EF8">
        <w:rPr>
          <w:rFonts w:ascii="Arial" w:eastAsia="Times New Roman" w:hAnsi="Arial" w:cs="Arial"/>
          <w:color w:val="000000"/>
          <w:sz w:val="20"/>
          <w:szCs w:val="20"/>
          <w:lang w:eastAsia="ru-RU"/>
        </w:rPr>
        <w:t xml:space="preserve"> двигателем», который будет способствовать изменениям Интернета </w:t>
      </w:r>
      <w:proofErr w:type="spellStart"/>
      <w:r w:rsidRPr="00393EF8">
        <w:rPr>
          <w:rFonts w:ascii="Arial" w:eastAsia="Times New Roman" w:hAnsi="Arial" w:cs="Arial"/>
          <w:color w:val="000000"/>
          <w:sz w:val="20"/>
          <w:szCs w:val="20"/>
          <w:lang w:eastAsia="ru-RU"/>
        </w:rPr>
        <w:t>иповышению</w:t>
      </w:r>
      <w:proofErr w:type="spellEnd"/>
      <w:r w:rsidRPr="00393EF8">
        <w:rPr>
          <w:rFonts w:ascii="Arial" w:eastAsia="Times New Roman" w:hAnsi="Arial" w:cs="Arial"/>
          <w:color w:val="000000"/>
          <w:sz w:val="20"/>
          <w:szCs w:val="20"/>
          <w:lang w:eastAsia="ru-RU"/>
        </w:rPr>
        <w:t xml:space="preserve"> его мощи.</w:t>
      </w:r>
    </w:p>
    <w:p w:rsidR="00393EF8" w:rsidRPr="00393EF8" w:rsidRDefault="00393EF8" w:rsidP="00393EF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 xml:space="preserve">Все эти </w:t>
      </w:r>
      <w:proofErr w:type="spellStart"/>
      <w:r w:rsidRPr="00393EF8">
        <w:rPr>
          <w:rFonts w:ascii="Arial" w:eastAsia="Times New Roman" w:hAnsi="Arial" w:cs="Arial"/>
          <w:color w:val="000000"/>
          <w:sz w:val="20"/>
          <w:szCs w:val="20"/>
          <w:lang w:eastAsia="ru-RU"/>
        </w:rPr>
        <w:t>измененияспособствовали</w:t>
      </w:r>
      <w:proofErr w:type="spellEnd"/>
      <w:r w:rsidRPr="00393EF8">
        <w:rPr>
          <w:rFonts w:ascii="Arial" w:eastAsia="Times New Roman" w:hAnsi="Arial" w:cs="Arial"/>
          <w:color w:val="000000"/>
          <w:sz w:val="20"/>
          <w:szCs w:val="20"/>
          <w:lang w:eastAsia="ru-RU"/>
        </w:rPr>
        <w:t xml:space="preserve"> возникновению новых бизнес-структур, которые с помощью </w:t>
      </w:r>
      <w:proofErr w:type="spellStart"/>
      <w:r w:rsidRPr="00393EF8">
        <w:rPr>
          <w:rFonts w:ascii="Arial" w:eastAsia="Times New Roman" w:hAnsi="Arial" w:cs="Arial"/>
          <w:color w:val="000000"/>
          <w:sz w:val="20"/>
          <w:szCs w:val="20"/>
          <w:lang w:eastAsia="ru-RU"/>
        </w:rPr>
        <w:t>Сетимогут</w:t>
      </w:r>
      <w:proofErr w:type="spellEnd"/>
      <w:r w:rsidRPr="00393EF8">
        <w:rPr>
          <w:rFonts w:ascii="Arial" w:eastAsia="Times New Roman" w:hAnsi="Arial" w:cs="Arial"/>
          <w:color w:val="000000"/>
          <w:sz w:val="20"/>
          <w:szCs w:val="20"/>
          <w:lang w:eastAsia="ru-RU"/>
        </w:rPr>
        <w:t xml:space="preserve"> устанавливать партнерские отношения, находясь в любой точке земного </w:t>
      </w:r>
      <w:proofErr w:type="spellStart"/>
      <w:r w:rsidRPr="00393EF8">
        <w:rPr>
          <w:rFonts w:ascii="Arial" w:eastAsia="Times New Roman" w:hAnsi="Arial" w:cs="Arial"/>
          <w:color w:val="000000"/>
          <w:sz w:val="20"/>
          <w:szCs w:val="20"/>
          <w:lang w:eastAsia="ru-RU"/>
        </w:rPr>
        <w:t>шара</w:t>
      </w:r>
      <w:proofErr w:type="gramStart"/>
      <w:r w:rsidRPr="00393EF8">
        <w:rPr>
          <w:rFonts w:ascii="Arial" w:eastAsia="Times New Roman" w:hAnsi="Arial" w:cs="Arial"/>
          <w:color w:val="000000"/>
          <w:sz w:val="20"/>
          <w:szCs w:val="20"/>
          <w:lang w:eastAsia="ru-RU"/>
        </w:rPr>
        <w:t>.Э</w:t>
      </w:r>
      <w:proofErr w:type="gramEnd"/>
      <w:r w:rsidRPr="00393EF8">
        <w:rPr>
          <w:rFonts w:ascii="Arial" w:eastAsia="Times New Roman" w:hAnsi="Arial" w:cs="Arial"/>
          <w:color w:val="000000"/>
          <w:sz w:val="20"/>
          <w:szCs w:val="20"/>
          <w:lang w:eastAsia="ru-RU"/>
        </w:rPr>
        <w:t>то</w:t>
      </w:r>
      <w:proofErr w:type="spellEnd"/>
      <w:r w:rsidRPr="00393EF8">
        <w:rPr>
          <w:rFonts w:ascii="Arial" w:eastAsia="Times New Roman" w:hAnsi="Arial" w:cs="Arial"/>
          <w:color w:val="000000"/>
          <w:sz w:val="20"/>
          <w:szCs w:val="20"/>
          <w:lang w:eastAsia="ru-RU"/>
        </w:rPr>
        <w:t xml:space="preserve">, в свою очередь, позволило территориально рассредоточенным </w:t>
      </w:r>
      <w:proofErr w:type="spellStart"/>
      <w:r w:rsidRPr="00393EF8">
        <w:rPr>
          <w:rFonts w:ascii="Arial" w:eastAsia="Times New Roman" w:hAnsi="Arial" w:cs="Arial"/>
          <w:color w:val="000000"/>
          <w:sz w:val="20"/>
          <w:szCs w:val="20"/>
          <w:lang w:eastAsia="ru-RU"/>
        </w:rPr>
        <w:t>предпринимателямили</w:t>
      </w:r>
      <w:proofErr w:type="spellEnd"/>
      <w:r w:rsidRPr="00393EF8">
        <w:rPr>
          <w:rFonts w:ascii="Arial" w:eastAsia="Times New Roman" w:hAnsi="Arial" w:cs="Arial"/>
          <w:color w:val="000000"/>
          <w:sz w:val="20"/>
          <w:szCs w:val="20"/>
          <w:lang w:eastAsia="ru-RU"/>
        </w:rPr>
        <w:t xml:space="preserve"> компаниям создавать единый или базовый уровень компетенции и при </w:t>
      </w:r>
      <w:proofErr w:type="spellStart"/>
      <w:r w:rsidRPr="00393EF8">
        <w:rPr>
          <w:rFonts w:ascii="Arial" w:eastAsia="Times New Roman" w:hAnsi="Arial" w:cs="Arial"/>
          <w:color w:val="000000"/>
          <w:sz w:val="20"/>
          <w:szCs w:val="20"/>
          <w:lang w:eastAsia="ru-RU"/>
        </w:rPr>
        <w:t>помощиинфокоммуникационных</w:t>
      </w:r>
      <w:proofErr w:type="spellEnd"/>
      <w:r w:rsidRPr="00393EF8">
        <w:rPr>
          <w:rFonts w:ascii="Arial" w:eastAsia="Times New Roman" w:hAnsi="Arial" w:cs="Arial"/>
          <w:color w:val="000000"/>
          <w:sz w:val="20"/>
          <w:szCs w:val="20"/>
          <w:lang w:eastAsia="ru-RU"/>
        </w:rPr>
        <w:t xml:space="preserve"> технологий (ИКТ) разрабатывать эффективные </w:t>
      </w:r>
      <w:proofErr w:type="spellStart"/>
      <w:r w:rsidRPr="00393EF8">
        <w:rPr>
          <w:rFonts w:ascii="Arial" w:eastAsia="Times New Roman" w:hAnsi="Arial" w:cs="Arial"/>
          <w:color w:val="000000"/>
          <w:sz w:val="20"/>
          <w:szCs w:val="20"/>
          <w:lang w:eastAsia="ru-RU"/>
        </w:rPr>
        <w:t>технологическиепроцессы</w:t>
      </w:r>
      <w:proofErr w:type="spellEnd"/>
      <w:r w:rsidRPr="00393EF8">
        <w:rPr>
          <w:rFonts w:ascii="Arial" w:eastAsia="Times New Roman" w:hAnsi="Arial" w:cs="Arial"/>
          <w:color w:val="000000"/>
          <w:sz w:val="20"/>
          <w:szCs w:val="20"/>
          <w:lang w:eastAsia="ru-RU"/>
        </w:rPr>
        <w:t xml:space="preserve"> производства товаров и услуг. В зависимости от решаемых задач </w:t>
      </w:r>
      <w:proofErr w:type="spellStart"/>
      <w:r w:rsidRPr="00393EF8">
        <w:rPr>
          <w:rFonts w:ascii="Arial" w:eastAsia="Times New Roman" w:hAnsi="Arial" w:cs="Arial"/>
          <w:color w:val="000000"/>
          <w:sz w:val="20"/>
          <w:szCs w:val="20"/>
          <w:lang w:eastAsia="ru-RU"/>
        </w:rPr>
        <w:t>такогорода</w:t>
      </w:r>
      <w:proofErr w:type="spellEnd"/>
      <w:r w:rsidRPr="00393EF8">
        <w:rPr>
          <w:rFonts w:ascii="Arial" w:eastAsia="Times New Roman" w:hAnsi="Arial" w:cs="Arial"/>
          <w:color w:val="000000"/>
          <w:sz w:val="20"/>
          <w:szCs w:val="20"/>
          <w:lang w:eastAsia="ru-RU"/>
        </w:rPr>
        <w:t xml:space="preserve"> объединение партнеров по бизнесу получило название «виртуального», </w:t>
      </w:r>
      <w:proofErr w:type="spellStart"/>
      <w:r w:rsidRPr="00393EF8">
        <w:rPr>
          <w:rFonts w:ascii="Arial" w:eastAsia="Times New Roman" w:hAnsi="Arial" w:cs="Arial"/>
          <w:color w:val="000000"/>
          <w:sz w:val="20"/>
          <w:szCs w:val="20"/>
          <w:lang w:eastAsia="ru-RU"/>
        </w:rPr>
        <w:t>асформированные</w:t>
      </w:r>
      <w:proofErr w:type="spellEnd"/>
      <w:r w:rsidRPr="00393EF8">
        <w:rPr>
          <w:rFonts w:ascii="Arial" w:eastAsia="Times New Roman" w:hAnsi="Arial" w:cs="Arial"/>
          <w:color w:val="000000"/>
          <w:sz w:val="20"/>
          <w:szCs w:val="20"/>
          <w:lang w:eastAsia="ru-RU"/>
        </w:rPr>
        <w:t xml:space="preserve"> структуры стали именоваться «виртуальной командой», «</w:t>
      </w:r>
      <w:proofErr w:type="spellStart"/>
      <w:r w:rsidRPr="00393EF8">
        <w:rPr>
          <w:rFonts w:ascii="Arial" w:eastAsia="Times New Roman" w:hAnsi="Arial" w:cs="Arial"/>
          <w:color w:val="000000"/>
          <w:sz w:val="20"/>
          <w:szCs w:val="20"/>
          <w:lang w:eastAsia="ru-RU"/>
        </w:rPr>
        <w:t>виртуальнымпредприятием</w:t>
      </w:r>
      <w:proofErr w:type="spellEnd"/>
      <w:r w:rsidRPr="00393EF8">
        <w:rPr>
          <w:rFonts w:ascii="Arial" w:eastAsia="Times New Roman" w:hAnsi="Arial" w:cs="Arial"/>
          <w:color w:val="000000"/>
          <w:sz w:val="20"/>
          <w:szCs w:val="20"/>
          <w:lang w:eastAsia="ru-RU"/>
        </w:rPr>
        <w:t xml:space="preserve">», «виртуальной корпорацией» и т.п. Необходимо особо </w:t>
      </w:r>
      <w:proofErr w:type="spellStart"/>
      <w:r w:rsidRPr="00393EF8">
        <w:rPr>
          <w:rFonts w:ascii="Arial" w:eastAsia="Times New Roman" w:hAnsi="Arial" w:cs="Arial"/>
          <w:color w:val="000000"/>
          <w:sz w:val="20"/>
          <w:szCs w:val="20"/>
          <w:lang w:eastAsia="ru-RU"/>
        </w:rPr>
        <w:t>подчеркнуть</w:t>
      </w:r>
      <w:proofErr w:type="gramStart"/>
      <w:r w:rsidRPr="00393EF8">
        <w:rPr>
          <w:rFonts w:ascii="Arial" w:eastAsia="Times New Roman" w:hAnsi="Arial" w:cs="Arial"/>
          <w:color w:val="000000"/>
          <w:sz w:val="20"/>
          <w:szCs w:val="20"/>
          <w:lang w:eastAsia="ru-RU"/>
        </w:rPr>
        <w:t>,ч</w:t>
      </w:r>
      <w:proofErr w:type="gramEnd"/>
      <w:r w:rsidRPr="00393EF8">
        <w:rPr>
          <w:rFonts w:ascii="Arial" w:eastAsia="Times New Roman" w:hAnsi="Arial" w:cs="Arial"/>
          <w:color w:val="000000"/>
          <w:sz w:val="20"/>
          <w:szCs w:val="20"/>
          <w:lang w:eastAsia="ru-RU"/>
        </w:rPr>
        <w:t>то</w:t>
      </w:r>
      <w:proofErr w:type="spellEnd"/>
      <w:r w:rsidRPr="00393EF8">
        <w:rPr>
          <w:rFonts w:ascii="Arial" w:eastAsia="Times New Roman" w:hAnsi="Arial" w:cs="Arial"/>
          <w:color w:val="000000"/>
          <w:sz w:val="20"/>
          <w:szCs w:val="20"/>
          <w:lang w:eastAsia="ru-RU"/>
        </w:rPr>
        <w:t xml:space="preserve"> в их базе лежит временная сеть, объединяющая независимых </w:t>
      </w:r>
      <w:proofErr w:type="spellStart"/>
      <w:r w:rsidRPr="00393EF8">
        <w:rPr>
          <w:rFonts w:ascii="Arial" w:eastAsia="Times New Roman" w:hAnsi="Arial" w:cs="Arial"/>
          <w:color w:val="000000"/>
          <w:sz w:val="20"/>
          <w:szCs w:val="20"/>
          <w:lang w:eastAsia="ru-RU"/>
        </w:rPr>
        <w:t>предпринимателейили</w:t>
      </w:r>
      <w:proofErr w:type="spellEnd"/>
      <w:r w:rsidRPr="00393EF8">
        <w:rPr>
          <w:rFonts w:ascii="Arial" w:eastAsia="Times New Roman" w:hAnsi="Arial" w:cs="Arial"/>
          <w:color w:val="000000"/>
          <w:sz w:val="20"/>
          <w:szCs w:val="20"/>
          <w:lang w:eastAsia="ru-RU"/>
        </w:rPr>
        <w:t xml:space="preserve"> компании, которые, используя ИКТ, делятся опытом, затратами и </w:t>
      </w:r>
      <w:proofErr w:type="spellStart"/>
      <w:r w:rsidRPr="00393EF8">
        <w:rPr>
          <w:rFonts w:ascii="Arial" w:eastAsia="Times New Roman" w:hAnsi="Arial" w:cs="Arial"/>
          <w:color w:val="000000"/>
          <w:sz w:val="20"/>
          <w:szCs w:val="20"/>
          <w:lang w:eastAsia="ru-RU"/>
        </w:rPr>
        <w:t>успехами,достигнутыми</w:t>
      </w:r>
      <w:proofErr w:type="spellEnd"/>
      <w:r w:rsidRPr="00393EF8">
        <w:rPr>
          <w:rFonts w:ascii="Arial" w:eastAsia="Times New Roman" w:hAnsi="Arial" w:cs="Arial"/>
          <w:color w:val="000000"/>
          <w:sz w:val="20"/>
          <w:szCs w:val="20"/>
          <w:lang w:eastAsia="ru-RU"/>
        </w:rPr>
        <w:t xml:space="preserve"> на рынке. Каждый из партнеров содействует решению общей </w:t>
      </w:r>
      <w:proofErr w:type="spellStart"/>
      <w:r w:rsidRPr="00393EF8">
        <w:rPr>
          <w:rFonts w:ascii="Arial" w:eastAsia="Times New Roman" w:hAnsi="Arial" w:cs="Arial"/>
          <w:color w:val="000000"/>
          <w:sz w:val="20"/>
          <w:szCs w:val="20"/>
          <w:lang w:eastAsia="ru-RU"/>
        </w:rPr>
        <w:t>задачитолько</w:t>
      </w:r>
      <w:proofErr w:type="spellEnd"/>
      <w:r w:rsidRPr="00393EF8">
        <w:rPr>
          <w:rFonts w:ascii="Arial" w:eastAsia="Times New Roman" w:hAnsi="Arial" w:cs="Arial"/>
          <w:color w:val="000000"/>
          <w:sz w:val="20"/>
          <w:szCs w:val="20"/>
          <w:lang w:eastAsia="ru-RU"/>
        </w:rPr>
        <w:t xml:space="preserve"> в пределах своего уровня компетенции.</w:t>
      </w:r>
    </w:p>
    <w:p w:rsidR="00393EF8" w:rsidRPr="00393EF8" w:rsidRDefault="00393EF8" w:rsidP="00393EF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 xml:space="preserve">Сказанное выше </w:t>
      </w:r>
      <w:proofErr w:type="spellStart"/>
      <w:r w:rsidRPr="00393EF8">
        <w:rPr>
          <w:rFonts w:ascii="Arial" w:eastAsia="Times New Roman" w:hAnsi="Arial" w:cs="Arial"/>
          <w:color w:val="000000"/>
          <w:sz w:val="20"/>
          <w:szCs w:val="20"/>
          <w:lang w:eastAsia="ru-RU"/>
        </w:rPr>
        <w:t>заставляетпровести</w:t>
      </w:r>
      <w:proofErr w:type="spellEnd"/>
      <w:r w:rsidRPr="00393EF8">
        <w:rPr>
          <w:rFonts w:ascii="Arial" w:eastAsia="Times New Roman" w:hAnsi="Arial" w:cs="Arial"/>
          <w:color w:val="000000"/>
          <w:sz w:val="20"/>
          <w:szCs w:val="20"/>
          <w:lang w:eastAsia="ru-RU"/>
        </w:rPr>
        <w:t xml:space="preserve"> анализ того состояния, в котором находятся уже созданные </w:t>
      </w:r>
      <w:proofErr w:type="spellStart"/>
      <w:r w:rsidRPr="00393EF8">
        <w:rPr>
          <w:rFonts w:ascii="Arial" w:eastAsia="Times New Roman" w:hAnsi="Arial" w:cs="Arial"/>
          <w:color w:val="000000"/>
          <w:sz w:val="20"/>
          <w:szCs w:val="20"/>
          <w:lang w:eastAsia="ru-RU"/>
        </w:rPr>
        <w:t>илипланируемые</w:t>
      </w:r>
      <w:proofErr w:type="spellEnd"/>
      <w:r w:rsidRPr="00393EF8">
        <w:rPr>
          <w:rFonts w:ascii="Arial" w:eastAsia="Times New Roman" w:hAnsi="Arial" w:cs="Arial"/>
          <w:color w:val="000000"/>
          <w:sz w:val="20"/>
          <w:szCs w:val="20"/>
          <w:lang w:eastAsia="ru-RU"/>
        </w:rPr>
        <w:t xml:space="preserve"> к созданию бизнес-структуры, использующие для </w:t>
      </w:r>
      <w:proofErr w:type="spellStart"/>
      <w:r w:rsidRPr="00393EF8">
        <w:rPr>
          <w:rFonts w:ascii="Arial" w:eastAsia="Times New Roman" w:hAnsi="Arial" w:cs="Arial"/>
          <w:color w:val="000000"/>
          <w:sz w:val="20"/>
          <w:szCs w:val="20"/>
          <w:lang w:eastAsia="ru-RU"/>
        </w:rPr>
        <w:t>повышенияэффективности</w:t>
      </w:r>
      <w:proofErr w:type="spellEnd"/>
      <w:r w:rsidRPr="00393EF8">
        <w:rPr>
          <w:rFonts w:ascii="Arial" w:eastAsia="Times New Roman" w:hAnsi="Arial" w:cs="Arial"/>
          <w:color w:val="000000"/>
          <w:sz w:val="20"/>
          <w:szCs w:val="20"/>
          <w:lang w:eastAsia="ru-RU"/>
        </w:rPr>
        <w:t xml:space="preserve"> своей деятельности такие сети, как Интернет, </w:t>
      </w:r>
      <w:proofErr w:type="spellStart"/>
      <w:r w:rsidRPr="00393EF8">
        <w:rPr>
          <w:rFonts w:ascii="Arial" w:eastAsia="Times New Roman" w:hAnsi="Arial" w:cs="Arial"/>
          <w:color w:val="000000"/>
          <w:sz w:val="20"/>
          <w:szCs w:val="20"/>
          <w:lang w:eastAsia="ru-RU"/>
        </w:rPr>
        <w:t>Интранет</w:t>
      </w:r>
      <w:proofErr w:type="spellEnd"/>
      <w:r w:rsidRPr="00393EF8">
        <w:rPr>
          <w:rFonts w:ascii="Arial" w:eastAsia="Times New Roman" w:hAnsi="Arial" w:cs="Arial"/>
          <w:color w:val="000000"/>
          <w:sz w:val="20"/>
          <w:szCs w:val="20"/>
          <w:lang w:eastAsia="ru-RU"/>
        </w:rPr>
        <w:t xml:space="preserve"> и </w:t>
      </w:r>
      <w:proofErr w:type="spellStart"/>
      <w:r w:rsidRPr="00393EF8">
        <w:rPr>
          <w:rFonts w:ascii="Arial" w:eastAsia="Times New Roman" w:hAnsi="Arial" w:cs="Arial"/>
          <w:color w:val="000000"/>
          <w:sz w:val="20"/>
          <w:szCs w:val="20"/>
          <w:lang w:eastAsia="ru-RU"/>
        </w:rPr>
        <w:t>др.</w:t>
      </w:r>
      <w:proofErr w:type="gramStart"/>
      <w:r w:rsidRPr="00393EF8">
        <w:rPr>
          <w:rFonts w:ascii="Arial" w:eastAsia="Times New Roman" w:hAnsi="Arial" w:cs="Arial"/>
          <w:color w:val="000000"/>
          <w:sz w:val="20"/>
          <w:szCs w:val="20"/>
          <w:lang w:eastAsia="ru-RU"/>
        </w:rPr>
        <w:t>,п</w:t>
      </w:r>
      <w:proofErr w:type="gramEnd"/>
      <w:r w:rsidRPr="00393EF8">
        <w:rPr>
          <w:rFonts w:ascii="Arial" w:eastAsia="Times New Roman" w:hAnsi="Arial" w:cs="Arial"/>
          <w:color w:val="000000"/>
          <w:sz w:val="20"/>
          <w:szCs w:val="20"/>
          <w:lang w:eastAsia="ru-RU"/>
        </w:rPr>
        <w:t>остараться</w:t>
      </w:r>
      <w:proofErr w:type="spellEnd"/>
      <w:r w:rsidRPr="00393EF8">
        <w:rPr>
          <w:rFonts w:ascii="Arial" w:eastAsia="Times New Roman" w:hAnsi="Arial" w:cs="Arial"/>
          <w:color w:val="000000"/>
          <w:sz w:val="20"/>
          <w:szCs w:val="20"/>
          <w:lang w:eastAsia="ru-RU"/>
        </w:rPr>
        <w:t xml:space="preserve"> определить их эффективность и перспективу выживаемости, </w:t>
      </w:r>
      <w:proofErr w:type="spellStart"/>
      <w:r w:rsidRPr="00393EF8">
        <w:rPr>
          <w:rFonts w:ascii="Arial" w:eastAsia="Times New Roman" w:hAnsi="Arial" w:cs="Arial"/>
          <w:color w:val="000000"/>
          <w:sz w:val="20"/>
          <w:szCs w:val="20"/>
          <w:lang w:eastAsia="ru-RU"/>
        </w:rPr>
        <w:t>датьхарактеристику</w:t>
      </w:r>
      <w:proofErr w:type="spellEnd"/>
      <w:r w:rsidRPr="00393EF8">
        <w:rPr>
          <w:rFonts w:ascii="Arial" w:eastAsia="Times New Roman" w:hAnsi="Arial" w:cs="Arial"/>
          <w:color w:val="000000"/>
          <w:sz w:val="20"/>
          <w:szCs w:val="20"/>
          <w:lang w:eastAsia="ru-RU"/>
        </w:rPr>
        <w:t xml:space="preserve"> менеджмента в условиях использования высокоэффективных ИКТ.</w:t>
      </w:r>
    </w:p>
    <w:p w:rsidR="00393EF8" w:rsidRPr="00393EF8" w:rsidRDefault="00393EF8" w:rsidP="00393EF8">
      <w:pPr>
        <w:shd w:val="clear" w:color="auto" w:fill="FFFFFF"/>
        <w:spacing w:before="100" w:beforeAutospacing="1" w:after="100" w:afterAutospacing="1" w:line="240" w:lineRule="auto"/>
        <w:jc w:val="center"/>
        <w:rPr>
          <w:rFonts w:ascii="Arial" w:eastAsia="Times New Roman" w:hAnsi="Arial" w:cs="Arial"/>
          <w:color w:val="000000"/>
          <w:sz w:val="20"/>
          <w:szCs w:val="20"/>
          <w:lang w:eastAsia="ru-RU"/>
        </w:rPr>
      </w:pPr>
      <w:r w:rsidRPr="00393EF8">
        <w:rPr>
          <w:rFonts w:ascii="Arial" w:eastAsia="Times New Roman" w:hAnsi="Arial" w:cs="Arial"/>
          <w:b/>
          <w:bCs/>
          <w:color w:val="000000"/>
          <w:sz w:val="20"/>
          <w:szCs w:val="20"/>
          <w:lang w:eastAsia="ru-RU"/>
        </w:rPr>
        <w:t>Формирование бизнеса в глобальных сетях связи</w:t>
      </w:r>
    </w:p>
    <w:p w:rsidR="00393EF8" w:rsidRPr="00393EF8" w:rsidRDefault="00393EF8" w:rsidP="00393EF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 xml:space="preserve">Являясь организационной </w:t>
      </w:r>
      <w:proofErr w:type="spellStart"/>
      <w:r w:rsidRPr="00393EF8">
        <w:rPr>
          <w:rFonts w:ascii="Arial" w:eastAsia="Times New Roman" w:hAnsi="Arial" w:cs="Arial"/>
          <w:color w:val="000000"/>
          <w:sz w:val="20"/>
          <w:szCs w:val="20"/>
          <w:lang w:eastAsia="ru-RU"/>
        </w:rPr>
        <w:t>формойинформационного</w:t>
      </w:r>
      <w:proofErr w:type="spellEnd"/>
      <w:r w:rsidRPr="00393EF8">
        <w:rPr>
          <w:rFonts w:ascii="Arial" w:eastAsia="Times New Roman" w:hAnsi="Arial" w:cs="Arial"/>
          <w:color w:val="000000"/>
          <w:sz w:val="20"/>
          <w:szCs w:val="20"/>
          <w:lang w:eastAsia="ru-RU"/>
        </w:rPr>
        <w:t xml:space="preserve"> века, глобальные сети связи, такие как Интернет и </w:t>
      </w:r>
      <w:proofErr w:type="spellStart"/>
      <w:r w:rsidRPr="00393EF8">
        <w:rPr>
          <w:rFonts w:ascii="Arial" w:eastAsia="Times New Roman" w:hAnsi="Arial" w:cs="Arial"/>
          <w:color w:val="000000"/>
          <w:sz w:val="20"/>
          <w:szCs w:val="20"/>
          <w:lang w:eastAsia="ru-RU"/>
        </w:rPr>
        <w:t>Интране</w:t>
      </w:r>
      <w:proofErr w:type="gramStart"/>
      <w:r w:rsidRPr="00393EF8">
        <w:rPr>
          <w:rFonts w:ascii="Arial" w:eastAsia="Times New Roman" w:hAnsi="Arial" w:cs="Arial"/>
          <w:color w:val="000000"/>
          <w:sz w:val="20"/>
          <w:szCs w:val="20"/>
          <w:lang w:eastAsia="ru-RU"/>
        </w:rPr>
        <w:t>т</w:t>
      </w:r>
      <w:proofErr w:type="spellEnd"/>
      <w:r w:rsidRPr="00393EF8">
        <w:rPr>
          <w:rFonts w:ascii="Arial" w:eastAsia="Times New Roman" w:hAnsi="Arial" w:cs="Arial"/>
          <w:color w:val="000000"/>
          <w:sz w:val="20"/>
          <w:szCs w:val="20"/>
          <w:lang w:eastAsia="ru-RU"/>
        </w:rPr>
        <w:t>(</w:t>
      </w:r>
      <w:proofErr w:type="gramEnd"/>
      <w:r w:rsidRPr="00393EF8">
        <w:rPr>
          <w:rFonts w:ascii="Arial" w:eastAsia="Times New Roman" w:hAnsi="Arial" w:cs="Arial"/>
          <w:color w:val="000000"/>
          <w:sz w:val="20"/>
          <w:szCs w:val="20"/>
          <w:lang w:eastAsia="ru-RU"/>
        </w:rPr>
        <w:t xml:space="preserve">далее Сеть) способствуют формированию бизнес-структур, в перечень </w:t>
      </w:r>
      <w:proofErr w:type="spellStart"/>
      <w:r w:rsidRPr="00393EF8">
        <w:rPr>
          <w:rFonts w:ascii="Arial" w:eastAsia="Times New Roman" w:hAnsi="Arial" w:cs="Arial"/>
          <w:color w:val="000000"/>
          <w:sz w:val="20"/>
          <w:szCs w:val="20"/>
          <w:lang w:eastAsia="ru-RU"/>
        </w:rPr>
        <w:t>характерныхособенностей</w:t>
      </w:r>
      <w:proofErr w:type="spellEnd"/>
      <w:r w:rsidRPr="00393EF8">
        <w:rPr>
          <w:rFonts w:ascii="Arial" w:eastAsia="Times New Roman" w:hAnsi="Arial" w:cs="Arial"/>
          <w:color w:val="000000"/>
          <w:sz w:val="20"/>
          <w:szCs w:val="20"/>
          <w:lang w:eastAsia="ru-RU"/>
        </w:rPr>
        <w:t xml:space="preserve"> которых входит снижение дефицита информации и </w:t>
      </w:r>
      <w:proofErr w:type="spellStart"/>
      <w:r w:rsidRPr="00393EF8">
        <w:rPr>
          <w:rFonts w:ascii="Arial" w:eastAsia="Times New Roman" w:hAnsi="Arial" w:cs="Arial"/>
          <w:color w:val="000000"/>
          <w:sz w:val="20"/>
          <w:szCs w:val="20"/>
          <w:lang w:eastAsia="ru-RU"/>
        </w:rPr>
        <w:t>повышениеэффективности</w:t>
      </w:r>
      <w:proofErr w:type="spellEnd"/>
      <w:r w:rsidRPr="00393EF8">
        <w:rPr>
          <w:rFonts w:ascii="Arial" w:eastAsia="Times New Roman" w:hAnsi="Arial" w:cs="Arial"/>
          <w:color w:val="000000"/>
          <w:sz w:val="20"/>
          <w:szCs w:val="20"/>
          <w:lang w:eastAsia="ru-RU"/>
        </w:rPr>
        <w:t xml:space="preserve"> ее использования, активизация процессов накопления и </w:t>
      </w:r>
      <w:proofErr w:type="spellStart"/>
      <w:r w:rsidRPr="00393EF8">
        <w:rPr>
          <w:rFonts w:ascii="Arial" w:eastAsia="Times New Roman" w:hAnsi="Arial" w:cs="Arial"/>
          <w:color w:val="000000"/>
          <w:sz w:val="20"/>
          <w:szCs w:val="20"/>
          <w:lang w:eastAsia="ru-RU"/>
        </w:rPr>
        <w:t>перемещениязнаний</w:t>
      </w:r>
      <w:proofErr w:type="spellEnd"/>
      <w:r w:rsidRPr="00393EF8">
        <w:rPr>
          <w:rFonts w:ascii="Arial" w:eastAsia="Times New Roman" w:hAnsi="Arial" w:cs="Arial"/>
          <w:color w:val="000000"/>
          <w:sz w:val="20"/>
          <w:szCs w:val="20"/>
          <w:lang w:eastAsia="ru-RU"/>
        </w:rPr>
        <w:t xml:space="preserve">, установление высокого уровня доверия, интенсификация </w:t>
      </w:r>
      <w:proofErr w:type="spellStart"/>
      <w:r w:rsidRPr="00393EF8">
        <w:rPr>
          <w:rFonts w:ascii="Arial" w:eastAsia="Times New Roman" w:hAnsi="Arial" w:cs="Arial"/>
          <w:color w:val="000000"/>
          <w:sz w:val="20"/>
          <w:szCs w:val="20"/>
          <w:lang w:eastAsia="ru-RU"/>
        </w:rPr>
        <w:t>кооперационныхвзаимосвязей</w:t>
      </w:r>
      <w:proofErr w:type="spellEnd"/>
      <w:r w:rsidRPr="00393EF8">
        <w:rPr>
          <w:rFonts w:ascii="Arial" w:eastAsia="Times New Roman" w:hAnsi="Arial" w:cs="Arial"/>
          <w:color w:val="000000"/>
          <w:sz w:val="20"/>
          <w:szCs w:val="20"/>
          <w:lang w:eastAsia="ru-RU"/>
        </w:rPr>
        <w:t xml:space="preserve"> между фирмами — партнерами и т.д. Такие </w:t>
      </w:r>
      <w:proofErr w:type="gramStart"/>
      <w:r w:rsidRPr="00393EF8">
        <w:rPr>
          <w:rFonts w:ascii="Arial" w:eastAsia="Times New Roman" w:hAnsi="Arial" w:cs="Arial"/>
          <w:color w:val="000000"/>
          <w:sz w:val="20"/>
          <w:szCs w:val="20"/>
          <w:lang w:eastAsia="ru-RU"/>
        </w:rPr>
        <w:t>бизнес-структуры</w:t>
      </w:r>
      <w:proofErr w:type="gramEnd"/>
      <w:r w:rsidRPr="00393EF8">
        <w:rPr>
          <w:rFonts w:ascii="Arial" w:eastAsia="Times New Roman" w:hAnsi="Arial" w:cs="Arial"/>
          <w:color w:val="000000"/>
          <w:sz w:val="20"/>
          <w:szCs w:val="20"/>
          <w:lang w:eastAsia="ru-RU"/>
        </w:rPr>
        <w:t xml:space="preserve"> за </w:t>
      </w:r>
      <w:proofErr w:type="spellStart"/>
      <w:r w:rsidRPr="00393EF8">
        <w:rPr>
          <w:rFonts w:ascii="Arial" w:eastAsia="Times New Roman" w:hAnsi="Arial" w:cs="Arial"/>
          <w:color w:val="000000"/>
          <w:sz w:val="20"/>
          <w:szCs w:val="20"/>
          <w:lang w:eastAsia="ru-RU"/>
        </w:rPr>
        <w:t>счетболее</w:t>
      </w:r>
      <w:proofErr w:type="spellEnd"/>
      <w:r w:rsidRPr="00393EF8">
        <w:rPr>
          <w:rFonts w:ascii="Arial" w:eastAsia="Times New Roman" w:hAnsi="Arial" w:cs="Arial"/>
          <w:color w:val="000000"/>
          <w:sz w:val="20"/>
          <w:szCs w:val="20"/>
          <w:lang w:eastAsia="ru-RU"/>
        </w:rPr>
        <w:t xml:space="preserve"> высокой гибкости могут быстро адаптироваться к изменениям рынка </w:t>
      </w:r>
      <w:proofErr w:type="spellStart"/>
      <w:r w:rsidRPr="00393EF8">
        <w:rPr>
          <w:rFonts w:ascii="Arial" w:eastAsia="Times New Roman" w:hAnsi="Arial" w:cs="Arial"/>
          <w:color w:val="000000"/>
          <w:sz w:val="20"/>
          <w:szCs w:val="20"/>
          <w:lang w:eastAsia="ru-RU"/>
        </w:rPr>
        <w:t>итрансформироваться</w:t>
      </w:r>
      <w:proofErr w:type="spellEnd"/>
      <w:r w:rsidRPr="00393EF8">
        <w:rPr>
          <w:rFonts w:ascii="Arial" w:eastAsia="Times New Roman" w:hAnsi="Arial" w:cs="Arial"/>
          <w:color w:val="000000"/>
          <w:sz w:val="20"/>
          <w:szCs w:val="20"/>
          <w:lang w:eastAsia="ru-RU"/>
        </w:rPr>
        <w:t xml:space="preserve"> в новые структуры, формируя при этом тот </w:t>
      </w:r>
      <w:proofErr w:type="spellStart"/>
      <w:r w:rsidRPr="00393EF8">
        <w:rPr>
          <w:rFonts w:ascii="Arial" w:eastAsia="Times New Roman" w:hAnsi="Arial" w:cs="Arial"/>
          <w:color w:val="000000"/>
          <w:sz w:val="20"/>
          <w:szCs w:val="20"/>
          <w:lang w:eastAsia="ru-RU"/>
        </w:rPr>
        <w:t>уровенькомпетенции</w:t>
      </w:r>
      <w:proofErr w:type="spellEnd"/>
      <w:r w:rsidRPr="00393EF8">
        <w:rPr>
          <w:rFonts w:ascii="Arial" w:eastAsia="Times New Roman" w:hAnsi="Arial" w:cs="Arial"/>
          <w:color w:val="000000"/>
          <w:sz w:val="20"/>
          <w:szCs w:val="20"/>
          <w:lang w:eastAsia="ru-RU"/>
        </w:rPr>
        <w:t xml:space="preserve">, который необходим для организации производства товаров и услуг </w:t>
      </w:r>
      <w:proofErr w:type="spellStart"/>
      <w:r w:rsidRPr="00393EF8">
        <w:rPr>
          <w:rFonts w:ascii="Arial" w:eastAsia="Times New Roman" w:hAnsi="Arial" w:cs="Arial"/>
          <w:color w:val="000000"/>
          <w:sz w:val="20"/>
          <w:szCs w:val="20"/>
          <w:lang w:eastAsia="ru-RU"/>
        </w:rPr>
        <w:t>взависимости</w:t>
      </w:r>
      <w:proofErr w:type="spellEnd"/>
      <w:r w:rsidRPr="00393EF8">
        <w:rPr>
          <w:rFonts w:ascii="Arial" w:eastAsia="Times New Roman" w:hAnsi="Arial" w:cs="Arial"/>
          <w:color w:val="000000"/>
          <w:sz w:val="20"/>
          <w:szCs w:val="20"/>
          <w:lang w:eastAsia="ru-RU"/>
        </w:rPr>
        <w:t xml:space="preserve"> от потребностей рынка.</w:t>
      </w:r>
    </w:p>
    <w:p w:rsidR="00393EF8" w:rsidRPr="00393EF8" w:rsidRDefault="00393EF8" w:rsidP="00393EF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Такие бизнес-</w:t>
      </w:r>
      <w:proofErr w:type="spellStart"/>
      <w:r w:rsidRPr="00393EF8">
        <w:rPr>
          <w:rFonts w:ascii="Arial" w:eastAsia="Times New Roman" w:hAnsi="Arial" w:cs="Arial"/>
          <w:color w:val="000000"/>
          <w:sz w:val="20"/>
          <w:szCs w:val="20"/>
          <w:lang w:eastAsia="ru-RU"/>
        </w:rPr>
        <w:t>структурыимеют</w:t>
      </w:r>
      <w:proofErr w:type="spellEnd"/>
      <w:r w:rsidRPr="00393EF8">
        <w:rPr>
          <w:rFonts w:ascii="Arial" w:eastAsia="Times New Roman" w:hAnsi="Arial" w:cs="Arial"/>
          <w:color w:val="000000"/>
          <w:sz w:val="20"/>
          <w:szCs w:val="20"/>
          <w:lang w:eastAsia="ru-RU"/>
        </w:rPr>
        <w:t xml:space="preserve"> следующие ключевые организационные параметры:</w:t>
      </w:r>
    </w:p>
    <w:p w:rsidR="00393EF8" w:rsidRPr="00393EF8" w:rsidRDefault="00393EF8" w:rsidP="00393EF8">
      <w:pPr>
        <w:numPr>
          <w:ilvl w:val="0"/>
          <w:numId w:val="23"/>
        </w:num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унифицированная цель: общий взгляд на ценности и цели. Совместное представление о конечном результате в условиях поддержания синхронности операций и директивности;</w:t>
      </w:r>
    </w:p>
    <w:p w:rsidR="00393EF8" w:rsidRPr="00393EF8" w:rsidRDefault="00393EF8" w:rsidP="00393EF8">
      <w:pPr>
        <w:numPr>
          <w:ilvl w:val="0"/>
          <w:numId w:val="23"/>
        </w:num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независимость членов команды: каждый ее участник, независимо от того, индивидуальный ли он бизнесмен или же представляет компанию, может продолжать поддерживать свое независимое существование наряду с получением доли прибыли;</w:t>
      </w:r>
    </w:p>
    <w:p w:rsidR="00393EF8" w:rsidRPr="00393EF8" w:rsidRDefault="00393EF8" w:rsidP="00393EF8">
      <w:pPr>
        <w:numPr>
          <w:ilvl w:val="0"/>
          <w:numId w:val="23"/>
        </w:num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добровольная взаимосвязь, выражающаяся в добровольном объединении партнерских усилий;</w:t>
      </w:r>
    </w:p>
    <w:p w:rsidR="00393EF8" w:rsidRPr="00393EF8" w:rsidRDefault="00393EF8" w:rsidP="00393EF8">
      <w:pPr>
        <w:numPr>
          <w:ilvl w:val="0"/>
          <w:numId w:val="23"/>
        </w:num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 xml:space="preserve">многочисленность лидеров: каждая персона или группа в </w:t>
      </w:r>
      <w:proofErr w:type="gramStart"/>
      <w:r w:rsidRPr="00393EF8">
        <w:rPr>
          <w:rFonts w:ascii="Arial" w:eastAsia="Times New Roman" w:hAnsi="Arial" w:cs="Arial"/>
          <w:color w:val="000000"/>
          <w:sz w:val="20"/>
          <w:szCs w:val="20"/>
          <w:lang w:eastAsia="ru-RU"/>
        </w:rPr>
        <w:t>бизнес-системе</w:t>
      </w:r>
      <w:proofErr w:type="gramEnd"/>
      <w:r w:rsidRPr="00393EF8">
        <w:rPr>
          <w:rFonts w:ascii="Arial" w:eastAsia="Times New Roman" w:hAnsi="Arial" w:cs="Arial"/>
          <w:color w:val="000000"/>
          <w:sz w:val="20"/>
          <w:szCs w:val="20"/>
          <w:lang w:eastAsia="ru-RU"/>
        </w:rPr>
        <w:t>, базирующейся на Сети, обладает особой уникальностью осуществлять содействие в любой точке процесса. При более чем одном лидере система в целом имеет большую гибкость;</w:t>
      </w:r>
    </w:p>
    <w:p w:rsidR="00393EF8" w:rsidRPr="00393EF8" w:rsidRDefault="00393EF8" w:rsidP="00393EF8">
      <w:pPr>
        <w:numPr>
          <w:ilvl w:val="0"/>
          <w:numId w:val="23"/>
        </w:numPr>
        <w:shd w:val="clear" w:color="auto" w:fill="FFFFFF"/>
        <w:spacing w:before="100" w:beforeAutospacing="1" w:after="100" w:afterAutospacing="1" w:line="240" w:lineRule="auto"/>
        <w:rPr>
          <w:rFonts w:ascii="Arial" w:eastAsia="Times New Roman" w:hAnsi="Arial" w:cs="Arial"/>
          <w:color w:val="000000"/>
          <w:sz w:val="20"/>
          <w:szCs w:val="20"/>
          <w:lang w:eastAsia="ru-RU"/>
        </w:rPr>
      </w:pPr>
      <w:proofErr w:type="spellStart"/>
      <w:r w:rsidRPr="00393EF8">
        <w:rPr>
          <w:rFonts w:ascii="Arial" w:eastAsia="Times New Roman" w:hAnsi="Arial" w:cs="Arial"/>
          <w:color w:val="000000"/>
          <w:sz w:val="20"/>
          <w:szCs w:val="20"/>
          <w:lang w:eastAsia="ru-RU"/>
        </w:rPr>
        <w:lastRenderedPageBreak/>
        <w:t>многоуровневость</w:t>
      </w:r>
      <w:proofErr w:type="spellEnd"/>
      <w:r w:rsidRPr="00393EF8">
        <w:rPr>
          <w:rFonts w:ascii="Arial" w:eastAsia="Times New Roman" w:hAnsi="Arial" w:cs="Arial"/>
          <w:color w:val="000000"/>
          <w:sz w:val="20"/>
          <w:szCs w:val="20"/>
          <w:lang w:eastAsia="ru-RU"/>
        </w:rPr>
        <w:t xml:space="preserve">: </w:t>
      </w:r>
      <w:proofErr w:type="gramStart"/>
      <w:r w:rsidRPr="00393EF8">
        <w:rPr>
          <w:rFonts w:ascii="Arial" w:eastAsia="Times New Roman" w:hAnsi="Arial" w:cs="Arial"/>
          <w:color w:val="000000"/>
          <w:sz w:val="20"/>
          <w:szCs w:val="20"/>
          <w:lang w:eastAsia="ru-RU"/>
        </w:rPr>
        <w:t>бизнес-системы</w:t>
      </w:r>
      <w:proofErr w:type="gramEnd"/>
      <w:r w:rsidRPr="00393EF8">
        <w:rPr>
          <w:rFonts w:ascii="Arial" w:eastAsia="Times New Roman" w:hAnsi="Arial" w:cs="Arial"/>
          <w:color w:val="000000"/>
          <w:sz w:val="20"/>
          <w:szCs w:val="20"/>
          <w:lang w:eastAsia="ru-RU"/>
        </w:rPr>
        <w:t xml:space="preserve"> Сети оперируют на различных уровнях, т.е. одновременно может осуществляться кооперация между организациями, департаментами и населением.</w:t>
      </w:r>
    </w:p>
    <w:p w:rsidR="00393EF8" w:rsidRPr="00393EF8" w:rsidRDefault="00393EF8" w:rsidP="00393EF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 xml:space="preserve">Описав нормативную природу </w:t>
      </w:r>
      <w:proofErr w:type="spellStart"/>
      <w:r w:rsidRPr="00393EF8">
        <w:rPr>
          <w:rFonts w:ascii="Arial" w:eastAsia="Times New Roman" w:hAnsi="Arial" w:cs="Arial"/>
          <w:color w:val="000000"/>
          <w:sz w:val="20"/>
          <w:szCs w:val="20"/>
          <w:lang w:eastAsia="ru-RU"/>
        </w:rPr>
        <w:t>идав</w:t>
      </w:r>
      <w:proofErr w:type="spellEnd"/>
      <w:r w:rsidRPr="00393EF8">
        <w:rPr>
          <w:rFonts w:ascii="Arial" w:eastAsia="Times New Roman" w:hAnsi="Arial" w:cs="Arial"/>
          <w:color w:val="000000"/>
          <w:sz w:val="20"/>
          <w:szCs w:val="20"/>
          <w:lang w:eastAsia="ru-RU"/>
        </w:rPr>
        <w:t xml:space="preserve"> характеристику организациям, базирующимся на Сети, как почти </w:t>
      </w:r>
      <w:proofErr w:type="spellStart"/>
      <w:r w:rsidRPr="00393EF8">
        <w:rPr>
          <w:rFonts w:ascii="Arial" w:eastAsia="Times New Roman" w:hAnsi="Arial" w:cs="Arial"/>
          <w:color w:val="000000"/>
          <w:sz w:val="20"/>
          <w:szCs w:val="20"/>
          <w:lang w:eastAsia="ru-RU"/>
        </w:rPr>
        <w:t>идеальных</w:t>
      </w:r>
      <w:proofErr w:type="gramStart"/>
      <w:r w:rsidRPr="00393EF8">
        <w:rPr>
          <w:rFonts w:ascii="Arial" w:eastAsia="Times New Roman" w:hAnsi="Arial" w:cs="Arial"/>
          <w:color w:val="000000"/>
          <w:sz w:val="20"/>
          <w:szCs w:val="20"/>
          <w:lang w:eastAsia="ru-RU"/>
        </w:rPr>
        <w:t>,р</w:t>
      </w:r>
      <w:proofErr w:type="gramEnd"/>
      <w:r w:rsidRPr="00393EF8">
        <w:rPr>
          <w:rFonts w:ascii="Arial" w:eastAsia="Times New Roman" w:hAnsi="Arial" w:cs="Arial"/>
          <w:color w:val="000000"/>
          <w:sz w:val="20"/>
          <w:szCs w:val="20"/>
          <w:lang w:eastAsia="ru-RU"/>
        </w:rPr>
        <w:t>ассмотрим</w:t>
      </w:r>
      <w:proofErr w:type="spellEnd"/>
      <w:r w:rsidRPr="00393EF8">
        <w:rPr>
          <w:rFonts w:ascii="Arial" w:eastAsia="Times New Roman" w:hAnsi="Arial" w:cs="Arial"/>
          <w:color w:val="000000"/>
          <w:sz w:val="20"/>
          <w:szCs w:val="20"/>
          <w:lang w:eastAsia="ru-RU"/>
        </w:rPr>
        <w:t xml:space="preserve"> другой аспект, заключающийся в их организационной приемлемости. </w:t>
      </w:r>
      <w:proofErr w:type="spellStart"/>
      <w:r w:rsidRPr="00393EF8">
        <w:rPr>
          <w:rFonts w:ascii="Arial" w:eastAsia="Times New Roman" w:hAnsi="Arial" w:cs="Arial"/>
          <w:color w:val="000000"/>
          <w:sz w:val="20"/>
          <w:szCs w:val="20"/>
          <w:lang w:eastAsia="ru-RU"/>
        </w:rPr>
        <w:t>Длялучшего</w:t>
      </w:r>
      <w:proofErr w:type="spellEnd"/>
      <w:r w:rsidRPr="00393EF8">
        <w:rPr>
          <w:rFonts w:ascii="Arial" w:eastAsia="Times New Roman" w:hAnsi="Arial" w:cs="Arial"/>
          <w:color w:val="000000"/>
          <w:sz w:val="20"/>
          <w:szCs w:val="20"/>
          <w:lang w:eastAsia="ru-RU"/>
        </w:rPr>
        <w:t xml:space="preserve"> представления проведем их деление на стабильные и </w:t>
      </w:r>
      <w:proofErr w:type="spellStart"/>
      <w:r w:rsidRPr="00393EF8">
        <w:rPr>
          <w:rFonts w:ascii="Arial" w:eastAsia="Times New Roman" w:hAnsi="Arial" w:cs="Arial"/>
          <w:color w:val="000000"/>
          <w:sz w:val="20"/>
          <w:szCs w:val="20"/>
          <w:lang w:eastAsia="ru-RU"/>
        </w:rPr>
        <w:t>динамическиебизнес</w:t>
      </w:r>
      <w:proofErr w:type="spellEnd"/>
      <w:r w:rsidRPr="00393EF8">
        <w:rPr>
          <w:rFonts w:ascii="Arial" w:eastAsia="Times New Roman" w:hAnsi="Arial" w:cs="Arial"/>
          <w:color w:val="000000"/>
          <w:sz w:val="20"/>
          <w:szCs w:val="20"/>
          <w:lang w:eastAsia="ru-RU"/>
        </w:rPr>
        <w:t>-системы Сети.</w:t>
      </w:r>
    </w:p>
    <w:p w:rsidR="00393EF8" w:rsidRPr="00393EF8" w:rsidRDefault="00393EF8" w:rsidP="00393EF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 xml:space="preserve">Стабильные </w:t>
      </w:r>
      <w:proofErr w:type="spellStart"/>
      <w:r w:rsidRPr="00393EF8">
        <w:rPr>
          <w:rFonts w:ascii="Arial" w:eastAsia="Times New Roman" w:hAnsi="Arial" w:cs="Arial"/>
          <w:color w:val="000000"/>
          <w:sz w:val="20"/>
          <w:szCs w:val="20"/>
          <w:lang w:eastAsia="ru-RU"/>
        </w:rPr>
        <w:t>бизнессистемы</w:t>
      </w:r>
      <w:proofErr w:type="spellEnd"/>
      <w:r w:rsidRPr="00393EF8">
        <w:rPr>
          <w:rFonts w:ascii="Arial" w:eastAsia="Times New Roman" w:hAnsi="Arial" w:cs="Arial"/>
          <w:color w:val="000000"/>
          <w:sz w:val="20"/>
          <w:szCs w:val="20"/>
          <w:lang w:eastAsia="ru-RU"/>
        </w:rPr>
        <w:t xml:space="preserve"> представлены как отдельными компаниями, так и группой </w:t>
      </w:r>
      <w:proofErr w:type="spellStart"/>
      <w:r w:rsidRPr="00393EF8">
        <w:rPr>
          <w:rFonts w:ascii="Arial" w:eastAsia="Times New Roman" w:hAnsi="Arial" w:cs="Arial"/>
          <w:color w:val="000000"/>
          <w:sz w:val="20"/>
          <w:szCs w:val="20"/>
          <w:lang w:eastAsia="ru-RU"/>
        </w:rPr>
        <w:t>компаний</w:t>
      </w:r>
      <w:proofErr w:type="gramStart"/>
      <w:r w:rsidRPr="00393EF8">
        <w:rPr>
          <w:rFonts w:ascii="Arial" w:eastAsia="Times New Roman" w:hAnsi="Arial" w:cs="Arial"/>
          <w:color w:val="000000"/>
          <w:sz w:val="20"/>
          <w:szCs w:val="20"/>
          <w:lang w:eastAsia="ru-RU"/>
        </w:rPr>
        <w:t>,о</w:t>
      </w:r>
      <w:proofErr w:type="gramEnd"/>
      <w:r w:rsidRPr="00393EF8">
        <w:rPr>
          <w:rFonts w:ascii="Arial" w:eastAsia="Times New Roman" w:hAnsi="Arial" w:cs="Arial"/>
          <w:color w:val="000000"/>
          <w:sz w:val="20"/>
          <w:szCs w:val="20"/>
          <w:lang w:eastAsia="ru-RU"/>
        </w:rPr>
        <w:t>бъединенных</w:t>
      </w:r>
      <w:proofErr w:type="spellEnd"/>
      <w:r w:rsidRPr="00393EF8">
        <w:rPr>
          <w:rFonts w:ascii="Arial" w:eastAsia="Times New Roman" w:hAnsi="Arial" w:cs="Arial"/>
          <w:color w:val="000000"/>
          <w:sz w:val="20"/>
          <w:szCs w:val="20"/>
          <w:lang w:eastAsia="ru-RU"/>
        </w:rPr>
        <w:t xml:space="preserve"> в долгосрочные взаимоотношения с внешними поставщиками. </w:t>
      </w:r>
      <w:proofErr w:type="spellStart"/>
      <w:r w:rsidRPr="00393EF8">
        <w:rPr>
          <w:rFonts w:ascii="Arial" w:eastAsia="Times New Roman" w:hAnsi="Arial" w:cs="Arial"/>
          <w:color w:val="000000"/>
          <w:sz w:val="20"/>
          <w:szCs w:val="20"/>
          <w:lang w:eastAsia="ru-RU"/>
        </w:rPr>
        <w:t>Партнеры</w:t>
      </w:r>
      <w:proofErr w:type="gramStart"/>
      <w:r w:rsidRPr="00393EF8">
        <w:rPr>
          <w:rFonts w:ascii="Arial" w:eastAsia="Times New Roman" w:hAnsi="Arial" w:cs="Arial"/>
          <w:color w:val="000000"/>
          <w:sz w:val="20"/>
          <w:szCs w:val="20"/>
          <w:lang w:eastAsia="ru-RU"/>
        </w:rPr>
        <w:t>,к</w:t>
      </w:r>
      <w:proofErr w:type="gramEnd"/>
      <w:r w:rsidRPr="00393EF8">
        <w:rPr>
          <w:rFonts w:ascii="Arial" w:eastAsia="Times New Roman" w:hAnsi="Arial" w:cs="Arial"/>
          <w:color w:val="000000"/>
          <w:sz w:val="20"/>
          <w:szCs w:val="20"/>
          <w:lang w:eastAsia="ru-RU"/>
        </w:rPr>
        <w:t>ак</w:t>
      </w:r>
      <w:proofErr w:type="spellEnd"/>
      <w:r w:rsidRPr="00393EF8">
        <w:rPr>
          <w:rFonts w:ascii="Arial" w:eastAsia="Times New Roman" w:hAnsi="Arial" w:cs="Arial"/>
          <w:color w:val="000000"/>
          <w:sz w:val="20"/>
          <w:szCs w:val="20"/>
          <w:lang w:eastAsia="ru-RU"/>
        </w:rPr>
        <w:t xml:space="preserve"> правило, организуются вокруг отдельных крупных фирм.</w:t>
      </w:r>
    </w:p>
    <w:p w:rsidR="00393EF8" w:rsidRPr="00393EF8" w:rsidRDefault="00393EF8" w:rsidP="00393EF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proofErr w:type="gramStart"/>
      <w:r w:rsidRPr="00393EF8">
        <w:rPr>
          <w:rFonts w:ascii="Arial" w:eastAsia="Times New Roman" w:hAnsi="Arial" w:cs="Arial"/>
          <w:color w:val="000000"/>
          <w:sz w:val="20"/>
          <w:szCs w:val="20"/>
          <w:lang w:eastAsia="ru-RU"/>
        </w:rPr>
        <w:t>Динамические</w:t>
      </w:r>
      <w:proofErr w:type="gramEnd"/>
      <w:r w:rsidRPr="00393EF8">
        <w:rPr>
          <w:rFonts w:ascii="Arial" w:eastAsia="Times New Roman" w:hAnsi="Arial" w:cs="Arial"/>
          <w:color w:val="000000"/>
          <w:sz w:val="20"/>
          <w:szCs w:val="20"/>
          <w:lang w:eastAsia="ru-RU"/>
        </w:rPr>
        <w:t xml:space="preserve"> бизнес-</w:t>
      </w:r>
      <w:proofErr w:type="spellStart"/>
      <w:r w:rsidRPr="00393EF8">
        <w:rPr>
          <w:rFonts w:ascii="Arial" w:eastAsia="Times New Roman" w:hAnsi="Arial" w:cs="Arial"/>
          <w:color w:val="000000"/>
          <w:sz w:val="20"/>
          <w:szCs w:val="20"/>
          <w:lang w:eastAsia="ru-RU"/>
        </w:rPr>
        <w:t>системыпредставлены</w:t>
      </w:r>
      <w:proofErr w:type="spellEnd"/>
      <w:r w:rsidRPr="00393EF8">
        <w:rPr>
          <w:rFonts w:ascii="Arial" w:eastAsia="Times New Roman" w:hAnsi="Arial" w:cs="Arial"/>
          <w:color w:val="000000"/>
          <w:sz w:val="20"/>
          <w:szCs w:val="20"/>
          <w:lang w:eastAsia="ru-RU"/>
        </w:rPr>
        <w:t xml:space="preserve"> временными альянсами фирм. Организуются они, как правило, </w:t>
      </w:r>
      <w:proofErr w:type="spellStart"/>
      <w:r w:rsidRPr="00393EF8">
        <w:rPr>
          <w:rFonts w:ascii="Arial" w:eastAsia="Times New Roman" w:hAnsi="Arial" w:cs="Arial"/>
          <w:color w:val="000000"/>
          <w:sz w:val="20"/>
          <w:szCs w:val="20"/>
          <w:lang w:eastAsia="ru-RU"/>
        </w:rPr>
        <w:t>вокруглидирующей</w:t>
      </w:r>
      <w:proofErr w:type="spellEnd"/>
      <w:r w:rsidRPr="00393EF8">
        <w:rPr>
          <w:rFonts w:ascii="Arial" w:eastAsia="Times New Roman" w:hAnsi="Arial" w:cs="Arial"/>
          <w:color w:val="000000"/>
          <w:sz w:val="20"/>
          <w:szCs w:val="20"/>
          <w:lang w:eastAsia="ru-RU"/>
        </w:rPr>
        <w:t xml:space="preserve"> фирмы. Каждый из партнеров этой группы обладает </w:t>
      </w:r>
      <w:proofErr w:type="spellStart"/>
      <w:r w:rsidRPr="00393EF8">
        <w:rPr>
          <w:rFonts w:ascii="Arial" w:eastAsia="Times New Roman" w:hAnsi="Arial" w:cs="Arial"/>
          <w:color w:val="000000"/>
          <w:sz w:val="20"/>
          <w:szCs w:val="20"/>
          <w:lang w:eastAsia="ru-RU"/>
        </w:rPr>
        <w:t>самостоятельностью</w:t>
      </w:r>
      <w:proofErr w:type="gramStart"/>
      <w:r w:rsidRPr="00393EF8">
        <w:rPr>
          <w:rFonts w:ascii="Arial" w:eastAsia="Times New Roman" w:hAnsi="Arial" w:cs="Arial"/>
          <w:color w:val="000000"/>
          <w:sz w:val="20"/>
          <w:szCs w:val="20"/>
          <w:lang w:eastAsia="ru-RU"/>
        </w:rPr>
        <w:t>,и</w:t>
      </w:r>
      <w:proofErr w:type="spellEnd"/>
      <w:proofErr w:type="gramEnd"/>
      <w:r w:rsidRPr="00393EF8">
        <w:rPr>
          <w:rFonts w:ascii="Arial" w:eastAsia="Times New Roman" w:hAnsi="Arial" w:cs="Arial"/>
          <w:color w:val="000000"/>
          <w:sz w:val="20"/>
          <w:szCs w:val="20"/>
          <w:lang w:eastAsia="ru-RU"/>
        </w:rPr>
        <w:t xml:space="preserve"> сотрудничество осуществляется на основе специфического проекта </w:t>
      </w:r>
      <w:proofErr w:type="spellStart"/>
      <w:r w:rsidRPr="00393EF8">
        <w:rPr>
          <w:rFonts w:ascii="Arial" w:eastAsia="Times New Roman" w:hAnsi="Arial" w:cs="Arial"/>
          <w:color w:val="000000"/>
          <w:sz w:val="20"/>
          <w:szCs w:val="20"/>
          <w:lang w:eastAsia="ru-RU"/>
        </w:rPr>
        <w:t>иливзаимодействия</w:t>
      </w:r>
      <w:proofErr w:type="spellEnd"/>
      <w:r w:rsidRPr="00393EF8">
        <w:rPr>
          <w:rFonts w:ascii="Arial" w:eastAsia="Times New Roman" w:hAnsi="Arial" w:cs="Arial"/>
          <w:color w:val="000000"/>
          <w:sz w:val="20"/>
          <w:szCs w:val="20"/>
          <w:lang w:eastAsia="ru-RU"/>
        </w:rPr>
        <w:t>.</w:t>
      </w:r>
    </w:p>
    <w:p w:rsidR="00393EF8" w:rsidRPr="00393EF8" w:rsidRDefault="00393EF8" w:rsidP="00393EF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 xml:space="preserve">С учетом того, что в </w:t>
      </w:r>
      <w:proofErr w:type="spellStart"/>
      <w:r w:rsidRPr="00393EF8">
        <w:rPr>
          <w:rFonts w:ascii="Arial" w:eastAsia="Times New Roman" w:hAnsi="Arial" w:cs="Arial"/>
          <w:color w:val="000000"/>
          <w:sz w:val="20"/>
          <w:szCs w:val="20"/>
          <w:lang w:eastAsia="ru-RU"/>
        </w:rPr>
        <w:t>российскойэкономике</w:t>
      </w:r>
      <w:proofErr w:type="spellEnd"/>
      <w:r w:rsidRPr="00393EF8">
        <w:rPr>
          <w:rFonts w:ascii="Arial" w:eastAsia="Times New Roman" w:hAnsi="Arial" w:cs="Arial"/>
          <w:color w:val="000000"/>
          <w:sz w:val="20"/>
          <w:szCs w:val="20"/>
          <w:lang w:eastAsia="ru-RU"/>
        </w:rPr>
        <w:t xml:space="preserve"> пока еще нет достаточного опыта формирования </w:t>
      </w:r>
      <w:proofErr w:type="spellStart"/>
      <w:r w:rsidRPr="00393EF8">
        <w:rPr>
          <w:rFonts w:ascii="Arial" w:eastAsia="Times New Roman" w:hAnsi="Arial" w:cs="Arial"/>
          <w:color w:val="000000"/>
          <w:sz w:val="20"/>
          <w:szCs w:val="20"/>
          <w:lang w:eastAsia="ru-RU"/>
        </w:rPr>
        <w:t>эффективныхбизнес</w:t>
      </w:r>
      <w:proofErr w:type="spellEnd"/>
      <w:r w:rsidRPr="00393EF8">
        <w:rPr>
          <w:rFonts w:ascii="Arial" w:eastAsia="Times New Roman" w:hAnsi="Arial" w:cs="Arial"/>
          <w:color w:val="000000"/>
          <w:sz w:val="20"/>
          <w:szCs w:val="20"/>
          <w:lang w:eastAsia="ru-RU"/>
        </w:rPr>
        <w:t xml:space="preserve">-систем в Сети, постараемся на ряде примеров проанализировать </w:t>
      </w:r>
      <w:proofErr w:type="spellStart"/>
      <w:r w:rsidRPr="00393EF8">
        <w:rPr>
          <w:rFonts w:ascii="Arial" w:eastAsia="Times New Roman" w:hAnsi="Arial" w:cs="Arial"/>
          <w:color w:val="000000"/>
          <w:sz w:val="20"/>
          <w:szCs w:val="20"/>
          <w:lang w:eastAsia="ru-RU"/>
        </w:rPr>
        <w:t>зарубежныйопыт</w:t>
      </w:r>
      <w:proofErr w:type="spellEnd"/>
      <w:r w:rsidRPr="00393EF8">
        <w:rPr>
          <w:rFonts w:ascii="Arial" w:eastAsia="Times New Roman" w:hAnsi="Arial" w:cs="Arial"/>
          <w:color w:val="000000"/>
          <w:sz w:val="20"/>
          <w:szCs w:val="20"/>
          <w:lang w:eastAsia="ru-RU"/>
        </w:rPr>
        <w:t xml:space="preserve"> формирования бизнес-процессов, базирующихся на Интернете, </w:t>
      </w:r>
      <w:proofErr w:type="spellStart"/>
      <w:r w:rsidRPr="00393EF8">
        <w:rPr>
          <w:rFonts w:ascii="Arial" w:eastAsia="Times New Roman" w:hAnsi="Arial" w:cs="Arial"/>
          <w:color w:val="000000"/>
          <w:sz w:val="20"/>
          <w:szCs w:val="20"/>
          <w:lang w:eastAsia="ru-RU"/>
        </w:rPr>
        <w:t>Интранете</w:t>
      </w:r>
      <w:proofErr w:type="spell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идругих</w:t>
      </w:r>
      <w:proofErr w:type="spellEnd"/>
      <w:r w:rsidRPr="00393EF8">
        <w:rPr>
          <w:rFonts w:ascii="Arial" w:eastAsia="Times New Roman" w:hAnsi="Arial" w:cs="Arial"/>
          <w:color w:val="000000"/>
          <w:sz w:val="20"/>
          <w:szCs w:val="20"/>
          <w:lang w:eastAsia="ru-RU"/>
        </w:rPr>
        <w:t xml:space="preserve"> типах корпоративных сетей.</w:t>
      </w:r>
    </w:p>
    <w:p w:rsidR="00393EF8" w:rsidRPr="00393EF8" w:rsidRDefault="00393EF8" w:rsidP="00393EF8">
      <w:pPr>
        <w:shd w:val="clear" w:color="auto" w:fill="FFFFFF"/>
        <w:spacing w:before="100" w:beforeAutospacing="1" w:after="100" w:afterAutospacing="1" w:line="240" w:lineRule="auto"/>
        <w:jc w:val="center"/>
        <w:rPr>
          <w:rFonts w:ascii="Arial" w:eastAsia="Times New Roman" w:hAnsi="Arial" w:cs="Arial"/>
          <w:color w:val="000000"/>
          <w:sz w:val="20"/>
          <w:szCs w:val="20"/>
          <w:lang w:eastAsia="ru-RU"/>
        </w:rPr>
      </w:pPr>
      <w:r w:rsidRPr="00393EF8">
        <w:rPr>
          <w:rFonts w:ascii="Arial" w:eastAsia="Times New Roman" w:hAnsi="Arial" w:cs="Arial"/>
          <w:b/>
          <w:bCs/>
          <w:color w:val="000000"/>
          <w:sz w:val="20"/>
          <w:szCs w:val="20"/>
          <w:lang w:eastAsia="ru-RU"/>
        </w:rPr>
        <w:t xml:space="preserve">Опыт предприятий, формирующих в сети стабильные </w:t>
      </w:r>
      <w:proofErr w:type="gramStart"/>
      <w:r w:rsidRPr="00393EF8">
        <w:rPr>
          <w:rFonts w:ascii="Arial" w:eastAsia="Times New Roman" w:hAnsi="Arial" w:cs="Arial"/>
          <w:b/>
          <w:bCs/>
          <w:color w:val="000000"/>
          <w:sz w:val="20"/>
          <w:szCs w:val="20"/>
          <w:lang w:eastAsia="ru-RU"/>
        </w:rPr>
        <w:t>бизнес-системы</w:t>
      </w:r>
      <w:proofErr w:type="gramEnd"/>
    </w:p>
    <w:p w:rsidR="00393EF8" w:rsidRPr="00393EF8" w:rsidRDefault="00393EF8" w:rsidP="00393EF8">
      <w:pPr>
        <w:shd w:val="clear" w:color="auto" w:fill="FFFFFF"/>
        <w:spacing w:before="100" w:beforeAutospacing="1" w:after="100" w:afterAutospacing="1" w:line="240" w:lineRule="auto"/>
        <w:jc w:val="center"/>
        <w:rPr>
          <w:rFonts w:ascii="Arial" w:eastAsia="Times New Roman" w:hAnsi="Arial" w:cs="Arial"/>
          <w:color w:val="000000"/>
          <w:sz w:val="20"/>
          <w:szCs w:val="20"/>
          <w:lang w:eastAsia="ru-RU"/>
        </w:rPr>
      </w:pPr>
      <w:r w:rsidRPr="00393EF8">
        <w:rPr>
          <w:rFonts w:ascii="Arial" w:eastAsia="Times New Roman" w:hAnsi="Arial" w:cs="Arial"/>
          <w:b/>
          <w:bCs/>
          <w:i/>
          <w:iCs/>
          <w:color w:val="000000"/>
          <w:sz w:val="20"/>
          <w:szCs w:val="20"/>
          <w:lang w:eastAsia="ru-RU"/>
        </w:rPr>
        <w:t>«ДЕЛЛ»</w:t>
      </w:r>
    </w:p>
    <w:p w:rsidR="00393EF8" w:rsidRPr="00393EF8" w:rsidRDefault="00393EF8" w:rsidP="00393EF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Компания ДЕЛЛ (</w:t>
      </w:r>
      <w:proofErr w:type="spellStart"/>
      <w:r w:rsidRPr="00393EF8">
        <w:rPr>
          <w:rFonts w:ascii="Arial" w:eastAsia="Times New Roman" w:hAnsi="Arial" w:cs="Arial"/>
          <w:color w:val="000000"/>
          <w:sz w:val="20"/>
          <w:szCs w:val="20"/>
          <w:lang w:eastAsia="ru-RU"/>
        </w:rPr>
        <w:t>Dell</w:t>
      </w:r>
      <w:proofErr w:type="spell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Computer</w:t>
      </w:r>
      <w:proofErr w:type="spellEnd"/>
      <w:r w:rsidRPr="00393EF8">
        <w:rPr>
          <w:rFonts w:ascii="Arial" w:eastAsia="Times New Roman" w:hAnsi="Arial" w:cs="Arial"/>
          <w:color w:val="000000"/>
          <w:sz w:val="20"/>
          <w:szCs w:val="20"/>
          <w:lang w:eastAsia="ru-RU"/>
        </w:rPr>
        <w:t xml:space="preserve">)является лидирующей компанией США в области производства компьютерных </w:t>
      </w:r>
      <w:proofErr w:type="spellStart"/>
      <w:r w:rsidRPr="00393EF8">
        <w:rPr>
          <w:rFonts w:ascii="Arial" w:eastAsia="Times New Roman" w:hAnsi="Arial" w:cs="Arial"/>
          <w:color w:val="000000"/>
          <w:sz w:val="20"/>
          <w:szCs w:val="20"/>
          <w:lang w:eastAsia="ru-RU"/>
        </w:rPr>
        <w:t>систем</w:t>
      </w:r>
      <w:proofErr w:type="gramStart"/>
      <w:r w:rsidRPr="00393EF8">
        <w:rPr>
          <w:rFonts w:ascii="Arial" w:eastAsia="Times New Roman" w:hAnsi="Arial" w:cs="Arial"/>
          <w:color w:val="000000"/>
          <w:sz w:val="20"/>
          <w:szCs w:val="20"/>
          <w:lang w:eastAsia="ru-RU"/>
        </w:rPr>
        <w:t>.П</w:t>
      </w:r>
      <w:proofErr w:type="gramEnd"/>
      <w:r w:rsidRPr="00393EF8">
        <w:rPr>
          <w:rFonts w:ascii="Arial" w:eastAsia="Times New Roman" w:hAnsi="Arial" w:cs="Arial"/>
          <w:color w:val="000000"/>
          <w:sz w:val="20"/>
          <w:szCs w:val="20"/>
          <w:lang w:eastAsia="ru-RU"/>
        </w:rPr>
        <w:t>ри</w:t>
      </w:r>
      <w:proofErr w:type="spellEnd"/>
      <w:r w:rsidRPr="00393EF8">
        <w:rPr>
          <w:rFonts w:ascii="Arial" w:eastAsia="Times New Roman" w:hAnsi="Arial" w:cs="Arial"/>
          <w:color w:val="000000"/>
          <w:sz w:val="20"/>
          <w:szCs w:val="20"/>
          <w:lang w:eastAsia="ru-RU"/>
        </w:rPr>
        <w:t xml:space="preserve"> численности персонала в 24000 человек, годовой объем продаж — 18,2 </w:t>
      </w:r>
      <w:proofErr w:type="spellStart"/>
      <w:r w:rsidRPr="00393EF8">
        <w:rPr>
          <w:rFonts w:ascii="Arial" w:eastAsia="Times New Roman" w:hAnsi="Arial" w:cs="Arial"/>
          <w:color w:val="000000"/>
          <w:sz w:val="20"/>
          <w:szCs w:val="20"/>
          <w:lang w:eastAsia="ru-RU"/>
        </w:rPr>
        <w:t>млрддол</w:t>
      </w:r>
      <w:proofErr w:type="spellEnd"/>
      <w:r w:rsidRPr="00393EF8">
        <w:rPr>
          <w:rFonts w:ascii="Arial" w:eastAsia="Times New Roman" w:hAnsi="Arial" w:cs="Arial"/>
          <w:color w:val="000000"/>
          <w:sz w:val="20"/>
          <w:szCs w:val="20"/>
          <w:lang w:eastAsia="ru-RU"/>
        </w:rPr>
        <w:t xml:space="preserve">. США [1]. Ежедневная продажа компьютерных систем через Интернет </w:t>
      </w:r>
      <w:proofErr w:type="spellStart"/>
      <w:r w:rsidRPr="00393EF8">
        <w:rPr>
          <w:rFonts w:ascii="Arial" w:eastAsia="Times New Roman" w:hAnsi="Arial" w:cs="Arial"/>
          <w:color w:val="000000"/>
          <w:sz w:val="20"/>
          <w:szCs w:val="20"/>
          <w:lang w:eastAsia="ru-RU"/>
        </w:rPr>
        <w:t>составляетприблизительно</w:t>
      </w:r>
      <w:proofErr w:type="spellEnd"/>
      <w:r w:rsidRPr="00393EF8">
        <w:rPr>
          <w:rFonts w:ascii="Arial" w:eastAsia="Times New Roman" w:hAnsi="Arial" w:cs="Arial"/>
          <w:color w:val="000000"/>
          <w:sz w:val="20"/>
          <w:szCs w:val="20"/>
          <w:lang w:eastAsia="ru-RU"/>
        </w:rPr>
        <w:t xml:space="preserve"> 14 </w:t>
      </w:r>
      <w:proofErr w:type="gramStart"/>
      <w:r w:rsidRPr="00393EF8">
        <w:rPr>
          <w:rFonts w:ascii="Arial" w:eastAsia="Times New Roman" w:hAnsi="Arial" w:cs="Arial"/>
          <w:color w:val="000000"/>
          <w:sz w:val="20"/>
          <w:szCs w:val="20"/>
          <w:lang w:eastAsia="ru-RU"/>
        </w:rPr>
        <w:t>млн</w:t>
      </w:r>
      <w:proofErr w:type="gramEnd"/>
      <w:r w:rsidRPr="00393EF8">
        <w:rPr>
          <w:rFonts w:ascii="Arial" w:eastAsia="Times New Roman" w:hAnsi="Arial" w:cs="Arial"/>
          <w:color w:val="000000"/>
          <w:sz w:val="20"/>
          <w:szCs w:val="20"/>
          <w:lang w:eastAsia="ru-RU"/>
        </w:rPr>
        <w:t xml:space="preserve"> дол. США. Компания обслуживает примерно 1/3индивидуальных клиентов и 2/3 компаний — оптовиков. Успех базируется </w:t>
      </w:r>
      <w:proofErr w:type="spellStart"/>
      <w:r w:rsidRPr="00393EF8">
        <w:rPr>
          <w:rFonts w:ascii="Arial" w:eastAsia="Times New Roman" w:hAnsi="Arial" w:cs="Arial"/>
          <w:color w:val="000000"/>
          <w:sz w:val="20"/>
          <w:szCs w:val="20"/>
          <w:lang w:eastAsia="ru-RU"/>
        </w:rPr>
        <w:t>наиспользовании</w:t>
      </w:r>
      <w:proofErr w:type="spellEnd"/>
      <w:r w:rsidRPr="00393EF8">
        <w:rPr>
          <w:rFonts w:ascii="Arial" w:eastAsia="Times New Roman" w:hAnsi="Arial" w:cs="Arial"/>
          <w:color w:val="000000"/>
          <w:sz w:val="20"/>
          <w:szCs w:val="20"/>
          <w:lang w:eastAsia="ru-RU"/>
        </w:rPr>
        <w:t xml:space="preserve"> двух концепций, включающих прямые продажи и порядок, при </w:t>
      </w:r>
      <w:proofErr w:type="spellStart"/>
      <w:r w:rsidRPr="00393EF8">
        <w:rPr>
          <w:rFonts w:ascii="Arial" w:eastAsia="Times New Roman" w:hAnsi="Arial" w:cs="Arial"/>
          <w:color w:val="000000"/>
          <w:sz w:val="20"/>
          <w:szCs w:val="20"/>
          <w:lang w:eastAsia="ru-RU"/>
        </w:rPr>
        <w:t>которомреализация</w:t>
      </w:r>
      <w:proofErr w:type="spellEnd"/>
      <w:r w:rsidRPr="00393EF8">
        <w:rPr>
          <w:rFonts w:ascii="Arial" w:eastAsia="Times New Roman" w:hAnsi="Arial" w:cs="Arial"/>
          <w:color w:val="000000"/>
          <w:sz w:val="20"/>
          <w:szCs w:val="20"/>
          <w:lang w:eastAsia="ru-RU"/>
        </w:rPr>
        <w:t xml:space="preserve"> осуществляется через системы менеджмента взаимосвязей с потребителем(CRM, </w:t>
      </w:r>
      <w:proofErr w:type="spellStart"/>
      <w:r w:rsidRPr="00393EF8">
        <w:rPr>
          <w:rFonts w:ascii="Arial" w:eastAsia="Times New Roman" w:hAnsi="Arial" w:cs="Arial"/>
          <w:color w:val="000000"/>
          <w:sz w:val="20"/>
          <w:szCs w:val="20"/>
          <w:lang w:eastAsia="ru-RU"/>
        </w:rPr>
        <w:t>Customer</w:t>
      </w:r>
      <w:proofErr w:type="spell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Relationship</w:t>
      </w:r>
      <w:proofErr w:type="spell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Management</w:t>
      </w:r>
      <w:proofErr w:type="spellEnd"/>
      <w:r w:rsidRPr="00393EF8">
        <w:rPr>
          <w:rFonts w:ascii="Arial" w:eastAsia="Times New Roman" w:hAnsi="Arial" w:cs="Arial"/>
          <w:color w:val="000000"/>
          <w:sz w:val="20"/>
          <w:szCs w:val="20"/>
          <w:lang w:eastAsia="ru-RU"/>
        </w:rPr>
        <w:t xml:space="preserve">). ДЕЛЛ использует систему </w:t>
      </w:r>
      <w:proofErr w:type="spellStart"/>
      <w:r w:rsidRPr="00393EF8">
        <w:rPr>
          <w:rFonts w:ascii="Arial" w:eastAsia="Times New Roman" w:hAnsi="Arial" w:cs="Arial"/>
          <w:color w:val="000000"/>
          <w:sz w:val="20"/>
          <w:szCs w:val="20"/>
          <w:lang w:eastAsia="ru-RU"/>
        </w:rPr>
        <w:t>накопленияопыта</w:t>
      </w:r>
      <w:proofErr w:type="spellEnd"/>
      <w:r w:rsidRPr="00393EF8">
        <w:rPr>
          <w:rFonts w:ascii="Arial" w:eastAsia="Times New Roman" w:hAnsi="Arial" w:cs="Arial"/>
          <w:color w:val="000000"/>
          <w:sz w:val="20"/>
          <w:szCs w:val="20"/>
          <w:lang w:eastAsia="ru-RU"/>
        </w:rPr>
        <w:t xml:space="preserve"> с каждым индивидуальным покупателем. Компания отдает предпочтение взаимосвязи</w:t>
      </w:r>
      <w:proofErr w:type="gramStart"/>
      <w:r w:rsidRPr="00393EF8">
        <w:rPr>
          <w:rFonts w:ascii="Arial" w:eastAsia="Times New Roman" w:hAnsi="Arial" w:cs="Arial"/>
          <w:color w:val="000000"/>
          <w:sz w:val="20"/>
          <w:szCs w:val="20"/>
          <w:lang w:eastAsia="ru-RU"/>
        </w:rPr>
        <w:t>1</w:t>
      </w:r>
      <w:proofErr w:type="gramEnd"/>
      <w:r w:rsidRPr="00393EF8">
        <w:rPr>
          <w:rFonts w:ascii="Arial" w:eastAsia="Times New Roman" w:hAnsi="Arial" w:cs="Arial"/>
          <w:color w:val="000000"/>
          <w:sz w:val="20"/>
          <w:szCs w:val="20"/>
          <w:lang w:eastAsia="ru-RU"/>
        </w:rPr>
        <w:t xml:space="preserve">:1, специфичной для одной персоны или одной компании. </w:t>
      </w:r>
      <w:proofErr w:type="gramStart"/>
      <w:r w:rsidRPr="00393EF8">
        <w:rPr>
          <w:rFonts w:ascii="Arial" w:eastAsia="Times New Roman" w:hAnsi="Arial" w:cs="Arial"/>
          <w:color w:val="000000"/>
          <w:sz w:val="20"/>
          <w:szCs w:val="20"/>
          <w:lang w:eastAsia="ru-RU"/>
        </w:rPr>
        <w:t>Такая</w:t>
      </w:r>
      <w:proofErr w:type="gram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индивидуальностьхарактерна</w:t>
      </w:r>
      <w:proofErr w:type="spellEnd"/>
      <w:r w:rsidRPr="00393EF8">
        <w:rPr>
          <w:rFonts w:ascii="Arial" w:eastAsia="Times New Roman" w:hAnsi="Arial" w:cs="Arial"/>
          <w:color w:val="000000"/>
          <w:sz w:val="20"/>
          <w:szCs w:val="20"/>
          <w:lang w:eastAsia="ru-RU"/>
        </w:rPr>
        <w:t xml:space="preserve"> как в отношении реализуемого продукта, так и в отношении </w:t>
      </w:r>
      <w:proofErr w:type="spellStart"/>
      <w:r w:rsidRPr="00393EF8">
        <w:rPr>
          <w:rFonts w:ascii="Arial" w:eastAsia="Times New Roman" w:hAnsi="Arial" w:cs="Arial"/>
          <w:color w:val="000000"/>
          <w:sz w:val="20"/>
          <w:szCs w:val="20"/>
          <w:lang w:eastAsia="ru-RU"/>
        </w:rPr>
        <w:t>любойдополнительной</w:t>
      </w:r>
      <w:proofErr w:type="spellEnd"/>
      <w:r w:rsidRPr="00393EF8">
        <w:rPr>
          <w:rFonts w:ascii="Arial" w:eastAsia="Times New Roman" w:hAnsi="Arial" w:cs="Arial"/>
          <w:color w:val="000000"/>
          <w:sz w:val="20"/>
          <w:szCs w:val="20"/>
          <w:lang w:eastAsia="ru-RU"/>
        </w:rPr>
        <w:t xml:space="preserve"> услуги. Каждая компьютерная система, проходящая через </w:t>
      </w:r>
      <w:proofErr w:type="spellStart"/>
      <w:r w:rsidRPr="00393EF8">
        <w:rPr>
          <w:rFonts w:ascii="Arial" w:eastAsia="Times New Roman" w:hAnsi="Arial" w:cs="Arial"/>
          <w:color w:val="000000"/>
          <w:sz w:val="20"/>
          <w:szCs w:val="20"/>
          <w:lang w:eastAsia="ru-RU"/>
        </w:rPr>
        <w:t>ДЕЛЛ</w:t>
      </w:r>
      <w:proofErr w:type="gramStart"/>
      <w:r w:rsidRPr="00393EF8">
        <w:rPr>
          <w:rFonts w:ascii="Arial" w:eastAsia="Times New Roman" w:hAnsi="Arial" w:cs="Arial"/>
          <w:color w:val="000000"/>
          <w:sz w:val="20"/>
          <w:szCs w:val="20"/>
          <w:lang w:eastAsia="ru-RU"/>
        </w:rPr>
        <w:t>,с</w:t>
      </w:r>
      <w:proofErr w:type="gramEnd"/>
      <w:r w:rsidRPr="00393EF8">
        <w:rPr>
          <w:rFonts w:ascii="Arial" w:eastAsia="Times New Roman" w:hAnsi="Arial" w:cs="Arial"/>
          <w:color w:val="000000"/>
          <w:sz w:val="20"/>
          <w:szCs w:val="20"/>
          <w:lang w:eastAsia="ru-RU"/>
        </w:rPr>
        <w:t>пециально</w:t>
      </w:r>
      <w:proofErr w:type="spellEnd"/>
      <w:r w:rsidRPr="00393EF8">
        <w:rPr>
          <w:rFonts w:ascii="Arial" w:eastAsia="Times New Roman" w:hAnsi="Arial" w:cs="Arial"/>
          <w:color w:val="000000"/>
          <w:sz w:val="20"/>
          <w:szCs w:val="20"/>
          <w:lang w:eastAsia="ru-RU"/>
        </w:rPr>
        <w:t xml:space="preserve"> конфигурируется и ассемблируется с учетом пожелания клиента. </w:t>
      </w:r>
      <w:proofErr w:type="spellStart"/>
      <w:r w:rsidRPr="00393EF8">
        <w:rPr>
          <w:rFonts w:ascii="Arial" w:eastAsia="Times New Roman" w:hAnsi="Arial" w:cs="Arial"/>
          <w:color w:val="000000"/>
          <w:sz w:val="20"/>
          <w:szCs w:val="20"/>
          <w:lang w:eastAsia="ru-RU"/>
        </w:rPr>
        <w:t>Дажеесли</w:t>
      </w:r>
      <w:proofErr w:type="spellEnd"/>
      <w:r w:rsidRPr="00393EF8">
        <w:rPr>
          <w:rFonts w:ascii="Arial" w:eastAsia="Times New Roman" w:hAnsi="Arial" w:cs="Arial"/>
          <w:color w:val="000000"/>
          <w:sz w:val="20"/>
          <w:szCs w:val="20"/>
          <w:lang w:eastAsia="ru-RU"/>
        </w:rPr>
        <w:t xml:space="preserve"> собрано 100 комплектов компьютерных систем одного и того же типа, </w:t>
      </w:r>
      <w:proofErr w:type="spellStart"/>
      <w:r w:rsidRPr="00393EF8">
        <w:rPr>
          <w:rFonts w:ascii="Arial" w:eastAsia="Times New Roman" w:hAnsi="Arial" w:cs="Arial"/>
          <w:color w:val="000000"/>
          <w:sz w:val="20"/>
          <w:szCs w:val="20"/>
          <w:lang w:eastAsia="ru-RU"/>
        </w:rPr>
        <w:t>каждаясистема</w:t>
      </w:r>
      <w:proofErr w:type="spellEnd"/>
      <w:r w:rsidRPr="00393EF8">
        <w:rPr>
          <w:rFonts w:ascii="Arial" w:eastAsia="Times New Roman" w:hAnsi="Arial" w:cs="Arial"/>
          <w:color w:val="000000"/>
          <w:sz w:val="20"/>
          <w:szCs w:val="20"/>
          <w:lang w:eastAsia="ru-RU"/>
        </w:rPr>
        <w:t xml:space="preserve"> проходит через цепочку комплексной связи. Дополнительные услуги, </w:t>
      </w:r>
      <w:proofErr w:type="spellStart"/>
      <w:r w:rsidRPr="00393EF8">
        <w:rPr>
          <w:rFonts w:ascii="Arial" w:eastAsia="Times New Roman" w:hAnsi="Arial" w:cs="Arial"/>
          <w:color w:val="000000"/>
          <w:sz w:val="20"/>
          <w:szCs w:val="20"/>
          <w:lang w:eastAsia="ru-RU"/>
        </w:rPr>
        <w:t>такие</w:t>
      </w:r>
      <w:proofErr w:type="gramStart"/>
      <w:r w:rsidRPr="00393EF8">
        <w:rPr>
          <w:rFonts w:ascii="Arial" w:eastAsia="Times New Roman" w:hAnsi="Arial" w:cs="Arial"/>
          <w:color w:val="000000"/>
          <w:sz w:val="20"/>
          <w:szCs w:val="20"/>
          <w:lang w:eastAsia="ru-RU"/>
        </w:rPr>
        <w:t>,н</w:t>
      </w:r>
      <w:proofErr w:type="gramEnd"/>
      <w:r w:rsidRPr="00393EF8">
        <w:rPr>
          <w:rFonts w:ascii="Arial" w:eastAsia="Times New Roman" w:hAnsi="Arial" w:cs="Arial"/>
          <w:color w:val="000000"/>
          <w:sz w:val="20"/>
          <w:szCs w:val="20"/>
          <w:lang w:eastAsia="ru-RU"/>
        </w:rPr>
        <w:t>апример</w:t>
      </w:r>
      <w:proofErr w:type="spellEnd"/>
      <w:r w:rsidRPr="00393EF8">
        <w:rPr>
          <w:rFonts w:ascii="Arial" w:eastAsia="Times New Roman" w:hAnsi="Arial" w:cs="Arial"/>
          <w:color w:val="000000"/>
          <w:sz w:val="20"/>
          <w:szCs w:val="20"/>
          <w:lang w:eastAsia="ru-RU"/>
        </w:rPr>
        <w:t xml:space="preserve">, как обеспечение каталогами выпускаемой продукции, </w:t>
      </w:r>
      <w:proofErr w:type="spellStart"/>
      <w:r w:rsidRPr="00393EF8">
        <w:rPr>
          <w:rFonts w:ascii="Arial" w:eastAsia="Times New Roman" w:hAnsi="Arial" w:cs="Arial"/>
          <w:color w:val="000000"/>
          <w:sz w:val="20"/>
          <w:szCs w:val="20"/>
          <w:lang w:eastAsia="ru-RU"/>
        </w:rPr>
        <w:t>охватываютспецифический</w:t>
      </w:r>
      <w:proofErr w:type="spellEnd"/>
      <w:r w:rsidRPr="00393EF8">
        <w:rPr>
          <w:rFonts w:ascii="Arial" w:eastAsia="Times New Roman" w:hAnsi="Arial" w:cs="Arial"/>
          <w:color w:val="000000"/>
          <w:sz w:val="20"/>
          <w:szCs w:val="20"/>
          <w:lang w:eastAsia="ru-RU"/>
        </w:rPr>
        <w:t xml:space="preserve"> круг клиентов. Специфичность заключается в том, что в </w:t>
      </w:r>
      <w:proofErr w:type="spellStart"/>
      <w:r w:rsidRPr="00393EF8">
        <w:rPr>
          <w:rFonts w:ascii="Arial" w:eastAsia="Times New Roman" w:hAnsi="Arial" w:cs="Arial"/>
          <w:color w:val="000000"/>
          <w:sz w:val="20"/>
          <w:szCs w:val="20"/>
          <w:lang w:eastAsia="ru-RU"/>
        </w:rPr>
        <w:t>этихкаталогах</w:t>
      </w:r>
      <w:proofErr w:type="spellEnd"/>
      <w:r w:rsidRPr="00393EF8">
        <w:rPr>
          <w:rFonts w:ascii="Arial" w:eastAsia="Times New Roman" w:hAnsi="Arial" w:cs="Arial"/>
          <w:color w:val="000000"/>
          <w:sz w:val="20"/>
          <w:szCs w:val="20"/>
          <w:lang w:eastAsia="ru-RU"/>
        </w:rPr>
        <w:t xml:space="preserve"> содержатся только те товары, которые заявлены клиентами. </w:t>
      </w:r>
      <w:proofErr w:type="spellStart"/>
      <w:r w:rsidRPr="00393EF8">
        <w:rPr>
          <w:rFonts w:ascii="Arial" w:eastAsia="Times New Roman" w:hAnsi="Arial" w:cs="Arial"/>
          <w:color w:val="000000"/>
          <w:sz w:val="20"/>
          <w:szCs w:val="20"/>
          <w:lang w:eastAsia="ru-RU"/>
        </w:rPr>
        <w:t>Учитываютсяздесь</w:t>
      </w:r>
      <w:proofErr w:type="spellEnd"/>
      <w:r w:rsidRPr="00393EF8">
        <w:rPr>
          <w:rFonts w:ascii="Arial" w:eastAsia="Times New Roman" w:hAnsi="Arial" w:cs="Arial"/>
          <w:color w:val="000000"/>
          <w:sz w:val="20"/>
          <w:szCs w:val="20"/>
          <w:lang w:eastAsia="ru-RU"/>
        </w:rPr>
        <w:t xml:space="preserve"> и цены на отдельные виды товаров, наличие контактов с клиентом, </w:t>
      </w:r>
      <w:proofErr w:type="spellStart"/>
      <w:r w:rsidRPr="00393EF8">
        <w:rPr>
          <w:rFonts w:ascii="Arial" w:eastAsia="Times New Roman" w:hAnsi="Arial" w:cs="Arial"/>
          <w:color w:val="000000"/>
          <w:sz w:val="20"/>
          <w:szCs w:val="20"/>
          <w:lang w:eastAsia="ru-RU"/>
        </w:rPr>
        <w:t>ведениесчетов</w:t>
      </w:r>
      <w:proofErr w:type="spellEnd"/>
      <w:r w:rsidRPr="00393EF8">
        <w:rPr>
          <w:rFonts w:ascii="Arial" w:eastAsia="Times New Roman" w:hAnsi="Arial" w:cs="Arial"/>
          <w:color w:val="000000"/>
          <w:sz w:val="20"/>
          <w:szCs w:val="20"/>
          <w:lang w:eastAsia="ru-RU"/>
        </w:rPr>
        <w:t xml:space="preserve">, специальный сервис, обеспечивающий локальной связью с </w:t>
      </w:r>
      <w:proofErr w:type="spellStart"/>
      <w:r w:rsidRPr="00393EF8">
        <w:rPr>
          <w:rFonts w:ascii="Arial" w:eastAsia="Times New Roman" w:hAnsi="Arial" w:cs="Arial"/>
          <w:color w:val="000000"/>
          <w:sz w:val="20"/>
          <w:szCs w:val="20"/>
          <w:lang w:eastAsia="ru-RU"/>
        </w:rPr>
        <w:t>производителемчерез</w:t>
      </w:r>
      <w:proofErr w:type="spellEnd"/>
      <w:r w:rsidRPr="00393EF8">
        <w:rPr>
          <w:rFonts w:ascii="Arial" w:eastAsia="Times New Roman" w:hAnsi="Arial" w:cs="Arial"/>
          <w:color w:val="000000"/>
          <w:sz w:val="20"/>
          <w:szCs w:val="20"/>
          <w:lang w:eastAsia="ru-RU"/>
        </w:rPr>
        <w:t xml:space="preserve"> </w:t>
      </w:r>
      <w:proofErr w:type="gramStart"/>
      <w:r w:rsidRPr="00393EF8">
        <w:rPr>
          <w:rFonts w:ascii="Arial" w:eastAsia="Times New Roman" w:hAnsi="Arial" w:cs="Arial"/>
          <w:color w:val="000000"/>
          <w:sz w:val="20"/>
          <w:szCs w:val="20"/>
          <w:lang w:eastAsia="ru-RU"/>
        </w:rPr>
        <w:t>он-</w:t>
      </w:r>
      <w:proofErr w:type="spellStart"/>
      <w:r w:rsidRPr="00393EF8">
        <w:rPr>
          <w:rFonts w:ascii="Arial" w:eastAsia="Times New Roman" w:hAnsi="Arial" w:cs="Arial"/>
          <w:color w:val="000000"/>
          <w:sz w:val="20"/>
          <w:szCs w:val="20"/>
          <w:lang w:eastAsia="ru-RU"/>
        </w:rPr>
        <w:t>лайновую</w:t>
      </w:r>
      <w:proofErr w:type="spellEnd"/>
      <w:proofErr w:type="gramEnd"/>
      <w:r w:rsidRPr="00393EF8">
        <w:rPr>
          <w:rFonts w:ascii="Arial" w:eastAsia="Times New Roman" w:hAnsi="Arial" w:cs="Arial"/>
          <w:color w:val="000000"/>
          <w:sz w:val="20"/>
          <w:szCs w:val="20"/>
          <w:lang w:eastAsia="ru-RU"/>
        </w:rPr>
        <w:t xml:space="preserve"> телефонную связь, целью которой является создание </w:t>
      </w:r>
      <w:proofErr w:type="spellStart"/>
      <w:r w:rsidRPr="00393EF8">
        <w:rPr>
          <w:rFonts w:ascii="Arial" w:eastAsia="Times New Roman" w:hAnsi="Arial" w:cs="Arial"/>
          <w:color w:val="000000"/>
          <w:sz w:val="20"/>
          <w:szCs w:val="20"/>
          <w:lang w:eastAsia="ru-RU"/>
        </w:rPr>
        <w:t>базисныхотношений</w:t>
      </w:r>
      <w:proofErr w:type="spellEnd"/>
      <w:r w:rsidRPr="00393EF8">
        <w:rPr>
          <w:rFonts w:ascii="Arial" w:eastAsia="Times New Roman" w:hAnsi="Arial" w:cs="Arial"/>
          <w:color w:val="000000"/>
          <w:sz w:val="20"/>
          <w:szCs w:val="20"/>
          <w:lang w:eastAsia="ru-RU"/>
        </w:rPr>
        <w:t xml:space="preserve">, ориентированных на потребителя и устанавливающих взаимосвязь </w:t>
      </w:r>
      <w:proofErr w:type="spellStart"/>
      <w:r w:rsidRPr="00393EF8">
        <w:rPr>
          <w:rFonts w:ascii="Arial" w:eastAsia="Times New Roman" w:hAnsi="Arial" w:cs="Arial"/>
          <w:color w:val="000000"/>
          <w:sz w:val="20"/>
          <w:szCs w:val="20"/>
          <w:lang w:eastAsia="ru-RU"/>
        </w:rPr>
        <w:t>междуДЕЛЛ</w:t>
      </w:r>
      <w:proofErr w:type="spellEnd"/>
      <w:r w:rsidRPr="00393EF8">
        <w:rPr>
          <w:rFonts w:ascii="Arial" w:eastAsia="Times New Roman" w:hAnsi="Arial" w:cs="Arial"/>
          <w:color w:val="000000"/>
          <w:sz w:val="20"/>
          <w:szCs w:val="20"/>
          <w:lang w:eastAsia="ru-RU"/>
        </w:rPr>
        <w:t xml:space="preserve"> и потребителями.</w:t>
      </w:r>
    </w:p>
    <w:p w:rsidR="00393EF8" w:rsidRPr="00393EF8" w:rsidRDefault="00393EF8" w:rsidP="00393EF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 xml:space="preserve">Построение такой взаимосвязи в соотношении 1:1 в большинстве своем зависит от дизайна цепочки взаимосвязей с потребителем и лежащей в ее основе информационной системы. Компания производит каждую компьютерную систему, начиная от сборки до поставки, в течение 12 </w:t>
      </w:r>
      <w:proofErr w:type="spellStart"/>
      <w:r w:rsidRPr="00393EF8">
        <w:rPr>
          <w:rFonts w:ascii="Arial" w:eastAsia="Times New Roman" w:hAnsi="Arial" w:cs="Arial"/>
          <w:color w:val="000000"/>
          <w:sz w:val="20"/>
          <w:szCs w:val="20"/>
          <w:lang w:eastAsia="ru-RU"/>
        </w:rPr>
        <w:t>дней</w:t>
      </w:r>
      <w:proofErr w:type="gramStart"/>
      <w:r w:rsidRPr="00393EF8">
        <w:rPr>
          <w:rFonts w:ascii="Arial" w:eastAsia="Times New Roman" w:hAnsi="Arial" w:cs="Arial"/>
          <w:color w:val="000000"/>
          <w:sz w:val="20"/>
          <w:szCs w:val="20"/>
          <w:lang w:eastAsia="ru-RU"/>
        </w:rPr>
        <w:t>.Э</w:t>
      </w:r>
      <w:proofErr w:type="gramEnd"/>
      <w:r w:rsidRPr="00393EF8">
        <w:rPr>
          <w:rFonts w:ascii="Arial" w:eastAsia="Times New Roman" w:hAnsi="Arial" w:cs="Arial"/>
          <w:color w:val="000000"/>
          <w:sz w:val="20"/>
          <w:szCs w:val="20"/>
          <w:lang w:eastAsia="ru-RU"/>
        </w:rPr>
        <w:t>то</w:t>
      </w:r>
      <w:proofErr w:type="spellEnd"/>
      <w:r w:rsidRPr="00393EF8">
        <w:rPr>
          <w:rFonts w:ascii="Arial" w:eastAsia="Times New Roman" w:hAnsi="Arial" w:cs="Arial"/>
          <w:color w:val="000000"/>
          <w:sz w:val="20"/>
          <w:szCs w:val="20"/>
          <w:lang w:eastAsia="ru-RU"/>
        </w:rPr>
        <w:t xml:space="preserve"> означает, что операции осуществляются виртуально без использования </w:t>
      </w:r>
      <w:proofErr w:type="spellStart"/>
      <w:r w:rsidRPr="00393EF8">
        <w:rPr>
          <w:rFonts w:ascii="Arial" w:eastAsia="Times New Roman" w:hAnsi="Arial" w:cs="Arial"/>
          <w:color w:val="000000"/>
          <w:sz w:val="20"/>
          <w:szCs w:val="20"/>
          <w:lang w:eastAsia="ru-RU"/>
        </w:rPr>
        <w:t>системыскладирования</w:t>
      </w:r>
      <w:proofErr w:type="spellEnd"/>
      <w:r w:rsidRPr="00393EF8">
        <w:rPr>
          <w:rFonts w:ascii="Arial" w:eastAsia="Times New Roman" w:hAnsi="Arial" w:cs="Arial"/>
          <w:color w:val="000000"/>
          <w:sz w:val="20"/>
          <w:szCs w:val="20"/>
          <w:lang w:eastAsia="ru-RU"/>
        </w:rPr>
        <w:t xml:space="preserve">. Поставщики компании находятся в пределах 15 минут езды от </w:t>
      </w:r>
      <w:proofErr w:type="spellStart"/>
      <w:r w:rsidRPr="00393EF8">
        <w:rPr>
          <w:rFonts w:ascii="Arial" w:eastAsia="Times New Roman" w:hAnsi="Arial" w:cs="Arial"/>
          <w:color w:val="000000"/>
          <w:sz w:val="20"/>
          <w:szCs w:val="20"/>
          <w:lang w:eastAsia="ru-RU"/>
        </w:rPr>
        <w:t>местапроизводства</w:t>
      </w:r>
      <w:proofErr w:type="spellEnd"/>
      <w:r w:rsidRPr="00393EF8">
        <w:rPr>
          <w:rFonts w:ascii="Arial" w:eastAsia="Times New Roman" w:hAnsi="Arial" w:cs="Arial"/>
          <w:color w:val="000000"/>
          <w:sz w:val="20"/>
          <w:szCs w:val="20"/>
          <w:lang w:eastAsia="ru-RU"/>
        </w:rPr>
        <w:t xml:space="preserve">. Это позволяет корпорации обеспечивать высокую степень </w:t>
      </w:r>
      <w:proofErr w:type="spellStart"/>
      <w:r w:rsidRPr="00393EF8">
        <w:rPr>
          <w:rFonts w:ascii="Arial" w:eastAsia="Times New Roman" w:hAnsi="Arial" w:cs="Arial"/>
          <w:color w:val="000000"/>
          <w:sz w:val="20"/>
          <w:szCs w:val="20"/>
          <w:lang w:eastAsia="ru-RU"/>
        </w:rPr>
        <w:t>инновациисвоих</w:t>
      </w:r>
      <w:proofErr w:type="spellEnd"/>
      <w:r w:rsidRPr="00393EF8">
        <w:rPr>
          <w:rFonts w:ascii="Arial" w:eastAsia="Times New Roman" w:hAnsi="Arial" w:cs="Arial"/>
          <w:color w:val="000000"/>
          <w:sz w:val="20"/>
          <w:szCs w:val="20"/>
          <w:lang w:eastAsia="ru-RU"/>
        </w:rPr>
        <w:t xml:space="preserve"> продуктов, что особо необходимо для такой продукции, как </w:t>
      </w:r>
      <w:proofErr w:type="spellStart"/>
      <w:r w:rsidRPr="00393EF8">
        <w:rPr>
          <w:rFonts w:ascii="Arial" w:eastAsia="Times New Roman" w:hAnsi="Arial" w:cs="Arial"/>
          <w:color w:val="000000"/>
          <w:sz w:val="20"/>
          <w:szCs w:val="20"/>
          <w:lang w:eastAsia="ru-RU"/>
        </w:rPr>
        <w:t>компьютерноепроизводство</w:t>
      </w:r>
      <w:proofErr w:type="spellEnd"/>
      <w:r w:rsidRPr="00393EF8">
        <w:rPr>
          <w:rFonts w:ascii="Arial" w:eastAsia="Times New Roman" w:hAnsi="Arial" w:cs="Arial"/>
          <w:color w:val="000000"/>
          <w:sz w:val="20"/>
          <w:szCs w:val="20"/>
          <w:lang w:eastAsia="ru-RU"/>
        </w:rPr>
        <w:t>.</w:t>
      </w:r>
    </w:p>
    <w:p w:rsidR="00393EF8" w:rsidRPr="00393EF8" w:rsidRDefault="00393EF8" w:rsidP="00393EF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 xml:space="preserve">Каждый компьютер </w:t>
      </w:r>
      <w:proofErr w:type="spellStart"/>
      <w:r w:rsidRPr="00393EF8">
        <w:rPr>
          <w:rFonts w:ascii="Arial" w:eastAsia="Times New Roman" w:hAnsi="Arial" w:cs="Arial"/>
          <w:color w:val="000000"/>
          <w:sz w:val="20"/>
          <w:szCs w:val="20"/>
          <w:lang w:eastAsia="ru-RU"/>
        </w:rPr>
        <w:t>доставляетсяклиенту</w:t>
      </w:r>
      <w:proofErr w:type="spellEnd"/>
      <w:r w:rsidRPr="00393EF8">
        <w:rPr>
          <w:rFonts w:ascii="Arial" w:eastAsia="Times New Roman" w:hAnsi="Arial" w:cs="Arial"/>
          <w:color w:val="000000"/>
          <w:sz w:val="20"/>
          <w:szCs w:val="20"/>
          <w:lang w:eastAsia="ru-RU"/>
        </w:rPr>
        <w:t xml:space="preserve"> при помощи он-</w:t>
      </w:r>
      <w:proofErr w:type="spellStart"/>
      <w:r w:rsidRPr="00393EF8">
        <w:rPr>
          <w:rFonts w:ascii="Arial" w:eastAsia="Times New Roman" w:hAnsi="Arial" w:cs="Arial"/>
          <w:color w:val="000000"/>
          <w:sz w:val="20"/>
          <w:szCs w:val="20"/>
          <w:lang w:eastAsia="ru-RU"/>
        </w:rPr>
        <w:t>лайн</w:t>
      </w:r>
      <w:proofErr w:type="spellEnd"/>
      <w:r w:rsidRPr="00393EF8">
        <w:rPr>
          <w:rFonts w:ascii="Arial" w:eastAsia="Times New Roman" w:hAnsi="Arial" w:cs="Arial"/>
          <w:color w:val="000000"/>
          <w:sz w:val="20"/>
          <w:szCs w:val="20"/>
          <w:lang w:eastAsia="ru-RU"/>
        </w:rPr>
        <w:t xml:space="preserve">-систем. Такой вид сервиса осуществляется примерно20000 раз в день, причем используется информационная цепочка общения </w:t>
      </w:r>
      <w:proofErr w:type="spellStart"/>
      <w:r w:rsidRPr="00393EF8">
        <w:rPr>
          <w:rFonts w:ascii="Arial" w:eastAsia="Times New Roman" w:hAnsi="Arial" w:cs="Arial"/>
          <w:color w:val="000000"/>
          <w:sz w:val="20"/>
          <w:szCs w:val="20"/>
          <w:lang w:eastAsia="ru-RU"/>
        </w:rPr>
        <w:t>склиентом</w:t>
      </w:r>
      <w:proofErr w:type="spellEnd"/>
      <w:r w:rsidRPr="00393EF8">
        <w:rPr>
          <w:rFonts w:ascii="Arial" w:eastAsia="Times New Roman" w:hAnsi="Arial" w:cs="Arial"/>
          <w:color w:val="000000"/>
          <w:sz w:val="20"/>
          <w:szCs w:val="20"/>
          <w:lang w:eastAsia="ru-RU"/>
        </w:rPr>
        <w:t xml:space="preserve">, включающая оценку параметров компьютерной системы, ее </w:t>
      </w:r>
      <w:proofErr w:type="spellStart"/>
      <w:r w:rsidRPr="00393EF8">
        <w:rPr>
          <w:rFonts w:ascii="Arial" w:eastAsia="Times New Roman" w:hAnsi="Arial" w:cs="Arial"/>
          <w:color w:val="000000"/>
          <w:sz w:val="20"/>
          <w:szCs w:val="20"/>
          <w:lang w:eastAsia="ru-RU"/>
        </w:rPr>
        <w:t>опись</w:t>
      </w:r>
      <w:proofErr w:type="gramStart"/>
      <w:r w:rsidRPr="00393EF8">
        <w:rPr>
          <w:rFonts w:ascii="Arial" w:eastAsia="Times New Roman" w:hAnsi="Arial" w:cs="Arial"/>
          <w:color w:val="000000"/>
          <w:sz w:val="20"/>
          <w:szCs w:val="20"/>
          <w:lang w:eastAsia="ru-RU"/>
        </w:rPr>
        <w:t>,с</w:t>
      </w:r>
      <w:proofErr w:type="gramEnd"/>
      <w:r w:rsidRPr="00393EF8">
        <w:rPr>
          <w:rFonts w:ascii="Arial" w:eastAsia="Times New Roman" w:hAnsi="Arial" w:cs="Arial"/>
          <w:color w:val="000000"/>
          <w:sz w:val="20"/>
          <w:szCs w:val="20"/>
          <w:lang w:eastAsia="ru-RU"/>
        </w:rPr>
        <w:t>труктуры</w:t>
      </w:r>
      <w:proofErr w:type="spellEnd"/>
      <w:r w:rsidRPr="00393EF8">
        <w:rPr>
          <w:rFonts w:ascii="Arial" w:eastAsia="Times New Roman" w:hAnsi="Arial" w:cs="Arial"/>
          <w:color w:val="000000"/>
          <w:sz w:val="20"/>
          <w:szCs w:val="20"/>
          <w:lang w:eastAsia="ru-RU"/>
        </w:rPr>
        <w:t xml:space="preserve"> стоимости товара, параметры качества информации, текущий </w:t>
      </w:r>
      <w:proofErr w:type="spellStart"/>
      <w:r w:rsidRPr="00393EF8">
        <w:rPr>
          <w:rFonts w:ascii="Arial" w:eastAsia="Times New Roman" w:hAnsi="Arial" w:cs="Arial"/>
          <w:color w:val="000000"/>
          <w:sz w:val="20"/>
          <w:szCs w:val="20"/>
          <w:lang w:eastAsia="ru-RU"/>
        </w:rPr>
        <w:t>прогноз,спрос</w:t>
      </w:r>
      <w:proofErr w:type="spellEnd"/>
      <w:r w:rsidRPr="00393EF8">
        <w:rPr>
          <w:rFonts w:ascii="Arial" w:eastAsia="Times New Roman" w:hAnsi="Arial" w:cs="Arial"/>
          <w:color w:val="000000"/>
          <w:sz w:val="20"/>
          <w:szCs w:val="20"/>
          <w:lang w:eastAsia="ru-RU"/>
        </w:rPr>
        <w:t xml:space="preserve">, рыночную стоимость, </w:t>
      </w:r>
      <w:r w:rsidRPr="00393EF8">
        <w:rPr>
          <w:rFonts w:ascii="Arial" w:eastAsia="Times New Roman" w:hAnsi="Arial" w:cs="Arial"/>
          <w:color w:val="000000"/>
          <w:sz w:val="20"/>
          <w:szCs w:val="20"/>
          <w:lang w:eastAsia="ru-RU"/>
        </w:rPr>
        <w:lastRenderedPageBreak/>
        <w:t xml:space="preserve">и все это излагается в реальном масштабе времени. </w:t>
      </w:r>
      <w:proofErr w:type="spellStart"/>
      <w:r w:rsidRPr="00393EF8">
        <w:rPr>
          <w:rFonts w:ascii="Arial" w:eastAsia="Times New Roman" w:hAnsi="Arial" w:cs="Arial"/>
          <w:color w:val="000000"/>
          <w:sz w:val="20"/>
          <w:szCs w:val="20"/>
          <w:lang w:eastAsia="ru-RU"/>
        </w:rPr>
        <w:t>Помнению</w:t>
      </w:r>
      <w:proofErr w:type="spellEnd"/>
      <w:r w:rsidRPr="00393EF8">
        <w:rPr>
          <w:rFonts w:ascii="Arial" w:eastAsia="Times New Roman" w:hAnsi="Arial" w:cs="Arial"/>
          <w:color w:val="000000"/>
          <w:sz w:val="20"/>
          <w:szCs w:val="20"/>
          <w:lang w:eastAsia="ru-RU"/>
        </w:rPr>
        <w:t xml:space="preserve"> ДЕЛЛ в 2002 году около 50% всех транзакций предположительно </w:t>
      </w:r>
      <w:proofErr w:type="spellStart"/>
      <w:r w:rsidRPr="00393EF8">
        <w:rPr>
          <w:rFonts w:ascii="Arial" w:eastAsia="Times New Roman" w:hAnsi="Arial" w:cs="Arial"/>
          <w:color w:val="000000"/>
          <w:sz w:val="20"/>
          <w:szCs w:val="20"/>
          <w:lang w:eastAsia="ru-RU"/>
        </w:rPr>
        <w:t>пройдетчерез</w:t>
      </w:r>
      <w:proofErr w:type="spellEnd"/>
      <w:r w:rsidRPr="00393EF8">
        <w:rPr>
          <w:rFonts w:ascii="Arial" w:eastAsia="Times New Roman" w:hAnsi="Arial" w:cs="Arial"/>
          <w:color w:val="000000"/>
          <w:sz w:val="20"/>
          <w:szCs w:val="20"/>
          <w:lang w:eastAsia="ru-RU"/>
        </w:rPr>
        <w:t xml:space="preserve"> систему Интернет-торговли. Через разработанную систему «DELL </w:t>
      </w:r>
      <w:proofErr w:type="spellStart"/>
      <w:r w:rsidRPr="00393EF8">
        <w:rPr>
          <w:rFonts w:ascii="Arial" w:eastAsia="Times New Roman" w:hAnsi="Arial" w:cs="Arial"/>
          <w:color w:val="000000"/>
          <w:sz w:val="20"/>
          <w:szCs w:val="20"/>
          <w:lang w:eastAsia="ru-RU"/>
        </w:rPr>
        <w:t>Talk</w:t>
      </w:r>
      <w:proofErr w:type="spell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Forum»корпорация</w:t>
      </w:r>
      <w:proofErr w:type="spellEnd"/>
      <w:r w:rsidRPr="00393EF8">
        <w:rPr>
          <w:rFonts w:ascii="Arial" w:eastAsia="Times New Roman" w:hAnsi="Arial" w:cs="Arial"/>
          <w:color w:val="000000"/>
          <w:sz w:val="20"/>
          <w:szCs w:val="20"/>
          <w:lang w:eastAsia="ru-RU"/>
        </w:rPr>
        <w:t xml:space="preserve"> предлагает потребителю платформу для обмена опытом. Сегодня </w:t>
      </w:r>
      <w:proofErr w:type="spellStart"/>
      <w:r w:rsidRPr="00393EF8">
        <w:rPr>
          <w:rFonts w:ascii="Arial" w:eastAsia="Times New Roman" w:hAnsi="Arial" w:cs="Arial"/>
          <w:color w:val="000000"/>
          <w:sz w:val="20"/>
          <w:szCs w:val="20"/>
          <w:lang w:eastAsia="ru-RU"/>
        </w:rPr>
        <w:t>ужеоколо</w:t>
      </w:r>
      <w:proofErr w:type="spellEnd"/>
      <w:r w:rsidRPr="00393EF8">
        <w:rPr>
          <w:rFonts w:ascii="Arial" w:eastAsia="Times New Roman" w:hAnsi="Arial" w:cs="Arial"/>
          <w:color w:val="000000"/>
          <w:sz w:val="20"/>
          <w:szCs w:val="20"/>
          <w:lang w:eastAsia="ru-RU"/>
        </w:rPr>
        <w:t xml:space="preserve"> 50000 зарегистрированных пользователей оказывается помощь в </w:t>
      </w:r>
      <w:proofErr w:type="spellStart"/>
      <w:r w:rsidRPr="00393EF8">
        <w:rPr>
          <w:rFonts w:ascii="Arial" w:eastAsia="Times New Roman" w:hAnsi="Arial" w:cs="Arial"/>
          <w:color w:val="000000"/>
          <w:sz w:val="20"/>
          <w:szCs w:val="20"/>
          <w:lang w:eastAsia="ru-RU"/>
        </w:rPr>
        <w:t>использованииДЕЛЛ</w:t>
      </w:r>
      <w:proofErr w:type="spellEnd"/>
      <w:r w:rsidRPr="00393EF8">
        <w:rPr>
          <w:rFonts w:ascii="Arial" w:eastAsia="Times New Roman" w:hAnsi="Arial" w:cs="Arial"/>
          <w:color w:val="000000"/>
          <w:sz w:val="20"/>
          <w:szCs w:val="20"/>
          <w:lang w:eastAsia="ru-RU"/>
        </w:rPr>
        <w:t>-компьютеров.</w:t>
      </w:r>
    </w:p>
    <w:p w:rsidR="00393EF8" w:rsidRPr="00393EF8" w:rsidRDefault="00393EF8" w:rsidP="00393EF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 xml:space="preserve">Компания координирует </w:t>
      </w:r>
      <w:proofErr w:type="spellStart"/>
      <w:r w:rsidRPr="00393EF8">
        <w:rPr>
          <w:rFonts w:ascii="Arial" w:eastAsia="Times New Roman" w:hAnsi="Arial" w:cs="Arial"/>
          <w:color w:val="000000"/>
          <w:sz w:val="20"/>
          <w:szCs w:val="20"/>
          <w:lang w:eastAsia="ru-RU"/>
        </w:rPr>
        <w:t>работукак</w:t>
      </w:r>
      <w:proofErr w:type="spellEnd"/>
      <w:r w:rsidRPr="00393EF8">
        <w:rPr>
          <w:rFonts w:ascii="Arial" w:eastAsia="Times New Roman" w:hAnsi="Arial" w:cs="Arial"/>
          <w:color w:val="000000"/>
          <w:sz w:val="20"/>
          <w:szCs w:val="20"/>
          <w:lang w:eastAsia="ru-RU"/>
        </w:rPr>
        <w:t xml:space="preserve"> с корпоративными клиентами, так и с потребителями через процесс продаж </w:t>
      </w:r>
      <w:proofErr w:type="spellStart"/>
      <w:r w:rsidRPr="00393EF8">
        <w:rPr>
          <w:rFonts w:ascii="Arial" w:eastAsia="Times New Roman" w:hAnsi="Arial" w:cs="Arial"/>
          <w:color w:val="000000"/>
          <w:sz w:val="20"/>
          <w:szCs w:val="20"/>
          <w:lang w:eastAsia="ru-RU"/>
        </w:rPr>
        <w:t>ичерез</w:t>
      </w:r>
      <w:proofErr w:type="spellEnd"/>
      <w:r w:rsidRPr="00393EF8">
        <w:rPr>
          <w:rFonts w:ascii="Arial" w:eastAsia="Times New Roman" w:hAnsi="Arial" w:cs="Arial"/>
          <w:color w:val="000000"/>
          <w:sz w:val="20"/>
          <w:szCs w:val="20"/>
          <w:lang w:eastAsia="ru-RU"/>
        </w:rPr>
        <w:t xml:space="preserve"> систему менеджмента взаимосвязей с потребителем. Сетевая </w:t>
      </w:r>
      <w:proofErr w:type="spellStart"/>
      <w:r w:rsidRPr="00393EF8">
        <w:rPr>
          <w:rFonts w:ascii="Arial" w:eastAsia="Times New Roman" w:hAnsi="Arial" w:cs="Arial"/>
          <w:color w:val="000000"/>
          <w:sz w:val="20"/>
          <w:szCs w:val="20"/>
          <w:lang w:eastAsia="ru-RU"/>
        </w:rPr>
        <w:t>инфраструктураподдерживает</w:t>
      </w:r>
      <w:proofErr w:type="spellEnd"/>
      <w:r w:rsidRPr="00393EF8">
        <w:rPr>
          <w:rFonts w:ascii="Arial" w:eastAsia="Times New Roman" w:hAnsi="Arial" w:cs="Arial"/>
          <w:color w:val="000000"/>
          <w:sz w:val="20"/>
          <w:szCs w:val="20"/>
          <w:lang w:eastAsia="ru-RU"/>
        </w:rPr>
        <w:t xml:space="preserve"> процесс продаж с использованием для этого системы </w:t>
      </w:r>
      <w:proofErr w:type="spellStart"/>
      <w:r w:rsidRPr="00393EF8">
        <w:rPr>
          <w:rFonts w:ascii="Arial" w:eastAsia="Times New Roman" w:hAnsi="Arial" w:cs="Arial"/>
          <w:color w:val="000000"/>
          <w:sz w:val="20"/>
          <w:szCs w:val="20"/>
          <w:lang w:eastAsia="ru-RU"/>
        </w:rPr>
        <w:t>управленияцепочки</w:t>
      </w:r>
      <w:proofErr w:type="spellEnd"/>
      <w:r w:rsidRPr="00393EF8">
        <w:rPr>
          <w:rFonts w:ascii="Arial" w:eastAsia="Times New Roman" w:hAnsi="Arial" w:cs="Arial"/>
          <w:color w:val="000000"/>
          <w:sz w:val="20"/>
          <w:szCs w:val="20"/>
          <w:lang w:eastAsia="ru-RU"/>
        </w:rPr>
        <w:t xml:space="preserve"> взаимосвязей, которая кооперирует с цепочкой поставок </w:t>
      </w:r>
      <w:proofErr w:type="spellStart"/>
      <w:r w:rsidRPr="00393EF8">
        <w:rPr>
          <w:rFonts w:ascii="Arial" w:eastAsia="Times New Roman" w:hAnsi="Arial" w:cs="Arial"/>
          <w:color w:val="000000"/>
          <w:sz w:val="20"/>
          <w:szCs w:val="20"/>
          <w:lang w:eastAsia="ru-RU"/>
        </w:rPr>
        <w:t>компьютерныхсистем</w:t>
      </w:r>
      <w:proofErr w:type="spellEnd"/>
      <w:r w:rsidRPr="00393EF8">
        <w:rPr>
          <w:rFonts w:ascii="Arial" w:eastAsia="Times New Roman" w:hAnsi="Arial" w:cs="Arial"/>
          <w:color w:val="000000"/>
          <w:sz w:val="20"/>
          <w:szCs w:val="20"/>
          <w:lang w:eastAsia="ru-RU"/>
        </w:rPr>
        <w:t xml:space="preserve">. Пример компании ДЕЛЛ говорит о той существенной роли, которую </w:t>
      </w:r>
      <w:proofErr w:type="spellStart"/>
      <w:r w:rsidRPr="00393EF8">
        <w:rPr>
          <w:rFonts w:ascii="Arial" w:eastAsia="Times New Roman" w:hAnsi="Arial" w:cs="Arial"/>
          <w:color w:val="000000"/>
          <w:sz w:val="20"/>
          <w:szCs w:val="20"/>
          <w:lang w:eastAsia="ru-RU"/>
        </w:rPr>
        <w:t>играетпроцесс</w:t>
      </w:r>
      <w:proofErr w:type="spellEnd"/>
      <w:r w:rsidRPr="00393EF8">
        <w:rPr>
          <w:rFonts w:ascii="Arial" w:eastAsia="Times New Roman" w:hAnsi="Arial" w:cs="Arial"/>
          <w:color w:val="000000"/>
          <w:sz w:val="20"/>
          <w:szCs w:val="20"/>
          <w:lang w:eastAsia="ru-RU"/>
        </w:rPr>
        <w:t xml:space="preserve"> стабильного взаимодействия между пользователями сети. По </w:t>
      </w:r>
      <w:proofErr w:type="spellStart"/>
      <w:r w:rsidRPr="00393EF8">
        <w:rPr>
          <w:rFonts w:ascii="Arial" w:eastAsia="Times New Roman" w:hAnsi="Arial" w:cs="Arial"/>
          <w:color w:val="000000"/>
          <w:sz w:val="20"/>
          <w:szCs w:val="20"/>
          <w:lang w:eastAsia="ru-RU"/>
        </w:rPr>
        <w:t>существуиспользуется</w:t>
      </w:r>
      <w:proofErr w:type="spellEnd"/>
      <w:r w:rsidRPr="00393EF8">
        <w:rPr>
          <w:rFonts w:ascii="Arial" w:eastAsia="Times New Roman" w:hAnsi="Arial" w:cs="Arial"/>
          <w:color w:val="000000"/>
          <w:sz w:val="20"/>
          <w:szCs w:val="20"/>
          <w:lang w:eastAsia="ru-RU"/>
        </w:rPr>
        <w:t xml:space="preserve"> весомый потенциал реализации сетевой инфраструктуры, </w:t>
      </w:r>
      <w:proofErr w:type="spellStart"/>
      <w:r w:rsidRPr="00393EF8">
        <w:rPr>
          <w:rFonts w:ascii="Arial" w:eastAsia="Times New Roman" w:hAnsi="Arial" w:cs="Arial"/>
          <w:color w:val="000000"/>
          <w:sz w:val="20"/>
          <w:szCs w:val="20"/>
          <w:lang w:eastAsia="ru-RU"/>
        </w:rPr>
        <w:t>позволяющийполучать</w:t>
      </w:r>
      <w:proofErr w:type="spellEnd"/>
      <w:r w:rsidRPr="00393EF8">
        <w:rPr>
          <w:rFonts w:ascii="Arial" w:eastAsia="Times New Roman" w:hAnsi="Arial" w:cs="Arial"/>
          <w:color w:val="000000"/>
          <w:sz w:val="20"/>
          <w:szCs w:val="20"/>
          <w:lang w:eastAsia="ru-RU"/>
        </w:rPr>
        <w:t xml:space="preserve"> эффект от взаимодействия цепочки поставок и менеджмента взаимосвязей </w:t>
      </w:r>
      <w:proofErr w:type="spellStart"/>
      <w:r w:rsidRPr="00393EF8">
        <w:rPr>
          <w:rFonts w:ascii="Arial" w:eastAsia="Times New Roman" w:hAnsi="Arial" w:cs="Arial"/>
          <w:color w:val="000000"/>
          <w:sz w:val="20"/>
          <w:szCs w:val="20"/>
          <w:lang w:eastAsia="ru-RU"/>
        </w:rPr>
        <w:t>спотребителем</w:t>
      </w:r>
      <w:proofErr w:type="spellEnd"/>
      <w:r w:rsidRPr="00393EF8">
        <w:rPr>
          <w:rFonts w:ascii="Arial" w:eastAsia="Times New Roman" w:hAnsi="Arial" w:cs="Arial"/>
          <w:color w:val="000000"/>
          <w:sz w:val="20"/>
          <w:szCs w:val="20"/>
          <w:lang w:eastAsia="ru-RU"/>
        </w:rPr>
        <w:t>.</w:t>
      </w:r>
    </w:p>
    <w:p w:rsidR="00393EF8" w:rsidRPr="00393EF8" w:rsidRDefault="00393EF8" w:rsidP="00393EF8">
      <w:pPr>
        <w:shd w:val="clear" w:color="auto" w:fill="FFFFFF"/>
        <w:spacing w:before="100" w:beforeAutospacing="1" w:after="100" w:afterAutospacing="1" w:line="240" w:lineRule="auto"/>
        <w:jc w:val="center"/>
        <w:rPr>
          <w:rFonts w:ascii="Arial" w:eastAsia="Times New Roman" w:hAnsi="Arial" w:cs="Arial"/>
          <w:color w:val="000000"/>
          <w:sz w:val="20"/>
          <w:szCs w:val="20"/>
          <w:lang w:eastAsia="ru-RU"/>
        </w:rPr>
      </w:pPr>
      <w:r w:rsidRPr="00393EF8">
        <w:rPr>
          <w:rFonts w:ascii="Arial" w:eastAsia="Times New Roman" w:hAnsi="Arial" w:cs="Arial"/>
          <w:b/>
          <w:bCs/>
          <w:i/>
          <w:iCs/>
          <w:color w:val="000000"/>
          <w:sz w:val="20"/>
          <w:szCs w:val="20"/>
          <w:lang w:eastAsia="ru-RU"/>
        </w:rPr>
        <w:t>«UBS»</w:t>
      </w:r>
    </w:p>
    <w:p w:rsidR="00393EF8" w:rsidRPr="00393EF8" w:rsidRDefault="00393EF8" w:rsidP="00393EF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«UBS» (Цюрих, Швейцария</w:t>
      </w:r>
      <w:proofErr w:type="gramStart"/>
      <w:r w:rsidRPr="00393EF8">
        <w:rPr>
          <w:rFonts w:ascii="Arial" w:eastAsia="Times New Roman" w:hAnsi="Arial" w:cs="Arial"/>
          <w:color w:val="000000"/>
          <w:sz w:val="20"/>
          <w:szCs w:val="20"/>
          <w:lang w:eastAsia="ru-RU"/>
        </w:rPr>
        <w:t>)я</w:t>
      </w:r>
      <w:proofErr w:type="gramEnd"/>
      <w:r w:rsidRPr="00393EF8">
        <w:rPr>
          <w:rFonts w:ascii="Arial" w:eastAsia="Times New Roman" w:hAnsi="Arial" w:cs="Arial"/>
          <w:color w:val="000000"/>
          <w:sz w:val="20"/>
          <w:szCs w:val="20"/>
          <w:lang w:eastAsia="ru-RU"/>
        </w:rPr>
        <w:t xml:space="preserve">вляется крупнейшим банком Европы. В 1997 году его оборот составил 19миллиардов долл. США при 27600 служащих. Он имеет 500 отделений в 40 </w:t>
      </w:r>
      <w:proofErr w:type="spellStart"/>
      <w:r w:rsidRPr="00393EF8">
        <w:rPr>
          <w:rFonts w:ascii="Arial" w:eastAsia="Times New Roman" w:hAnsi="Arial" w:cs="Arial"/>
          <w:color w:val="000000"/>
          <w:sz w:val="20"/>
          <w:szCs w:val="20"/>
          <w:lang w:eastAsia="ru-RU"/>
        </w:rPr>
        <w:t>странахмира</w:t>
      </w:r>
      <w:proofErr w:type="spellEnd"/>
      <w:r w:rsidRPr="00393EF8">
        <w:rPr>
          <w:rFonts w:ascii="Arial" w:eastAsia="Times New Roman" w:hAnsi="Arial" w:cs="Arial"/>
          <w:color w:val="000000"/>
          <w:sz w:val="20"/>
          <w:szCs w:val="20"/>
          <w:lang w:eastAsia="ru-RU"/>
        </w:rPr>
        <w:t xml:space="preserve">. До 1999 г. банк был вовлечен в непрямые поставки сырья через </w:t>
      </w:r>
      <w:proofErr w:type="spellStart"/>
      <w:r w:rsidRPr="00393EF8">
        <w:rPr>
          <w:rFonts w:ascii="Arial" w:eastAsia="Times New Roman" w:hAnsi="Arial" w:cs="Arial"/>
          <w:color w:val="000000"/>
          <w:sz w:val="20"/>
          <w:szCs w:val="20"/>
          <w:lang w:eastAsia="ru-RU"/>
        </w:rPr>
        <w:t>деятельностьпосредников</w:t>
      </w:r>
      <w:proofErr w:type="spellEnd"/>
      <w:r w:rsidRPr="00393EF8">
        <w:rPr>
          <w:rFonts w:ascii="Arial" w:eastAsia="Times New Roman" w:hAnsi="Arial" w:cs="Arial"/>
          <w:color w:val="000000"/>
          <w:sz w:val="20"/>
          <w:szCs w:val="20"/>
          <w:lang w:eastAsia="ru-RU"/>
        </w:rPr>
        <w:t xml:space="preserve"> и ERP-систему, что постоянно требовало решать проблемы </w:t>
      </w:r>
      <w:proofErr w:type="spellStart"/>
      <w:r w:rsidRPr="00393EF8">
        <w:rPr>
          <w:rFonts w:ascii="Arial" w:eastAsia="Times New Roman" w:hAnsi="Arial" w:cs="Arial"/>
          <w:color w:val="000000"/>
          <w:sz w:val="20"/>
          <w:szCs w:val="20"/>
          <w:lang w:eastAsia="ru-RU"/>
        </w:rPr>
        <w:t>сложноготехнологического</w:t>
      </w:r>
      <w:proofErr w:type="spellEnd"/>
      <w:r w:rsidRPr="00393EF8">
        <w:rPr>
          <w:rFonts w:ascii="Arial" w:eastAsia="Times New Roman" w:hAnsi="Arial" w:cs="Arial"/>
          <w:color w:val="000000"/>
          <w:sz w:val="20"/>
          <w:szCs w:val="20"/>
          <w:lang w:eastAsia="ru-RU"/>
        </w:rPr>
        <w:t xml:space="preserve"> процесса и производственных издержек [2, 3].</w:t>
      </w:r>
    </w:p>
    <w:p w:rsidR="00393EF8" w:rsidRPr="00393EF8" w:rsidRDefault="00393EF8" w:rsidP="00393EF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 xml:space="preserve">Сегодня UBS </w:t>
      </w:r>
      <w:proofErr w:type="spellStart"/>
      <w:r w:rsidRPr="00393EF8">
        <w:rPr>
          <w:rFonts w:ascii="Arial" w:eastAsia="Times New Roman" w:hAnsi="Arial" w:cs="Arial"/>
          <w:color w:val="000000"/>
          <w:sz w:val="20"/>
          <w:szCs w:val="20"/>
          <w:lang w:eastAsia="ru-RU"/>
        </w:rPr>
        <w:t>классифицировалпоставку</w:t>
      </w:r>
      <w:proofErr w:type="spellEnd"/>
      <w:r w:rsidRPr="00393EF8">
        <w:rPr>
          <w:rFonts w:ascii="Arial" w:eastAsia="Times New Roman" w:hAnsi="Arial" w:cs="Arial"/>
          <w:color w:val="000000"/>
          <w:sz w:val="20"/>
          <w:szCs w:val="20"/>
          <w:lang w:eastAsia="ru-RU"/>
        </w:rPr>
        <w:t xml:space="preserve"> полуфабрикатов на несколько групп и сформировал «систему продаж». </w:t>
      </w:r>
      <w:proofErr w:type="spellStart"/>
      <w:r w:rsidRPr="00393EF8">
        <w:rPr>
          <w:rFonts w:ascii="Arial" w:eastAsia="Times New Roman" w:hAnsi="Arial" w:cs="Arial"/>
          <w:color w:val="000000"/>
          <w:sz w:val="20"/>
          <w:szCs w:val="20"/>
          <w:lang w:eastAsia="ru-RU"/>
        </w:rPr>
        <w:t>Этусистему</w:t>
      </w:r>
      <w:proofErr w:type="spellEnd"/>
      <w:r w:rsidRPr="00393EF8">
        <w:rPr>
          <w:rFonts w:ascii="Arial" w:eastAsia="Times New Roman" w:hAnsi="Arial" w:cs="Arial"/>
          <w:color w:val="000000"/>
          <w:sz w:val="20"/>
          <w:szCs w:val="20"/>
          <w:lang w:eastAsia="ru-RU"/>
        </w:rPr>
        <w:t xml:space="preserve"> UBS разработал самостоятельно на базе сервера по </w:t>
      </w:r>
      <w:proofErr w:type="spellStart"/>
      <w:r w:rsidRPr="00393EF8">
        <w:rPr>
          <w:rFonts w:ascii="Arial" w:eastAsia="Times New Roman" w:hAnsi="Arial" w:cs="Arial"/>
          <w:color w:val="000000"/>
          <w:sz w:val="20"/>
          <w:szCs w:val="20"/>
          <w:lang w:eastAsia="ru-RU"/>
        </w:rPr>
        <w:t>обработкеИнтернет</w:t>
      </w:r>
      <w:proofErr w:type="spellEnd"/>
      <w:r w:rsidRPr="00393EF8">
        <w:rPr>
          <w:rFonts w:ascii="Arial" w:eastAsia="Times New Roman" w:hAnsi="Arial" w:cs="Arial"/>
          <w:color w:val="000000"/>
          <w:sz w:val="20"/>
          <w:szCs w:val="20"/>
          <w:lang w:eastAsia="ru-RU"/>
        </w:rPr>
        <w:t>-транзакций, являющегося новым продуктом, работающим в системе SAP R/3.В отношении продуктов категории</w:t>
      </w:r>
      <w:proofErr w:type="gramStart"/>
      <w:r w:rsidRPr="00393EF8">
        <w:rPr>
          <w:rFonts w:ascii="Arial" w:eastAsia="Times New Roman" w:hAnsi="Arial" w:cs="Arial"/>
          <w:color w:val="000000"/>
          <w:sz w:val="20"/>
          <w:szCs w:val="20"/>
          <w:lang w:eastAsia="ru-RU"/>
        </w:rPr>
        <w:t xml:space="preserve"> А</w:t>
      </w:r>
      <w:proofErr w:type="gramEnd"/>
      <w:r w:rsidRPr="00393EF8">
        <w:rPr>
          <w:rFonts w:ascii="Arial" w:eastAsia="Times New Roman" w:hAnsi="Arial" w:cs="Arial"/>
          <w:color w:val="000000"/>
          <w:sz w:val="20"/>
          <w:szCs w:val="20"/>
          <w:lang w:eastAsia="ru-RU"/>
        </w:rPr>
        <w:t xml:space="preserve"> компания UBS регулярно получала </w:t>
      </w:r>
      <w:proofErr w:type="spellStart"/>
      <w:r w:rsidRPr="00393EF8">
        <w:rPr>
          <w:rFonts w:ascii="Arial" w:eastAsia="Times New Roman" w:hAnsi="Arial" w:cs="Arial"/>
          <w:color w:val="000000"/>
          <w:sz w:val="20"/>
          <w:szCs w:val="20"/>
          <w:lang w:eastAsia="ru-RU"/>
        </w:rPr>
        <w:t>электронныйкаталог</w:t>
      </w:r>
      <w:proofErr w:type="spellEnd"/>
      <w:r w:rsidRPr="00393EF8">
        <w:rPr>
          <w:rFonts w:ascii="Arial" w:eastAsia="Times New Roman" w:hAnsi="Arial" w:cs="Arial"/>
          <w:color w:val="000000"/>
          <w:sz w:val="20"/>
          <w:szCs w:val="20"/>
          <w:lang w:eastAsia="ru-RU"/>
        </w:rPr>
        <w:t xml:space="preserve"> от компании, имеющей название «</w:t>
      </w:r>
      <w:proofErr w:type="spellStart"/>
      <w:r w:rsidRPr="00393EF8">
        <w:rPr>
          <w:rFonts w:ascii="Arial" w:eastAsia="Times New Roman" w:hAnsi="Arial" w:cs="Arial"/>
          <w:color w:val="000000"/>
          <w:sz w:val="20"/>
          <w:szCs w:val="20"/>
          <w:lang w:eastAsia="ru-RU"/>
        </w:rPr>
        <w:t>Gate</w:t>
      </w:r>
      <w:proofErr w:type="spellEnd"/>
      <w:r w:rsidRPr="00393EF8">
        <w:rPr>
          <w:rFonts w:ascii="Arial" w:eastAsia="Times New Roman" w:hAnsi="Arial" w:cs="Arial"/>
          <w:color w:val="000000"/>
          <w:sz w:val="20"/>
          <w:szCs w:val="20"/>
          <w:lang w:eastAsia="ru-RU"/>
        </w:rPr>
        <w:t xml:space="preserve">» (совместное предприятие </w:t>
      </w:r>
      <w:proofErr w:type="spellStart"/>
      <w:r w:rsidRPr="00393EF8">
        <w:rPr>
          <w:rFonts w:ascii="Arial" w:eastAsia="Times New Roman" w:hAnsi="Arial" w:cs="Arial"/>
          <w:color w:val="000000"/>
          <w:sz w:val="20"/>
          <w:szCs w:val="20"/>
          <w:lang w:eastAsia="ru-RU"/>
        </w:rPr>
        <w:t>скомпаниями</w:t>
      </w:r>
      <w:proofErr w:type="spellEnd"/>
      <w:r w:rsidRPr="00393EF8">
        <w:rPr>
          <w:rFonts w:ascii="Arial" w:eastAsia="Times New Roman" w:hAnsi="Arial" w:cs="Arial"/>
          <w:color w:val="000000"/>
          <w:sz w:val="20"/>
          <w:szCs w:val="20"/>
          <w:lang w:eastAsia="ru-RU"/>
        </w:rPr>
        <w:t xml:space="preserve"> — поставщиками </w:t>
      </w:r>
      <w:proofErr w:type="spellStart"/>
      <w:r w:rsidRPr="00393EF8">
        <w:rPr>
          <w:rFonts w:ascii="Arial" w:eastAsia="Times New Roman" w:hAnsi="Arial" w:cs="Arial"/>
          <w:color w:val="000000"/>
          <w:sz w:val="20"/>
          <w:szCs w:val="20"/>
          <w:lang w:eastAsia="ru-RU"/>
        </w:rPr>
        <w:t>Furer</w:t>
      </w:r>
      <w:proofErr w:type="spell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Waser</w:t>
      </w:r>
      <w:proofErr w:type="spell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Muhlebach</w:t>
      </w:r>
      <w:proofErr w:type="spellEnd"/>
      <w:r w:rsidRPr="00393EF8">
        <w:rPr>
          <w:rFonts w:ascii="Arial" w:eastAsia="Times New Roman" w:hAnsi="Arial" w:cs="Arial"/>
          <w:color w:val="000000"/>
          <w:sz w:val="20"/>
          <w:szCs w:val="20"/>
          <w:lang w:eastAsia="ru-RU"/>
        </w:rPr>
        <w:t xml:space="preserve"> и </w:t>
      </w:r>
      <w:proofErr w:type="spellStart"/>
      <w:r w:rsidRPr="00393EF8">
        <w:rPr>
          <w:rFonts w:ascii="Arial" w:eastAsia="Times New Roman" w:hAnsi="Arial" w:cs="Arial"/>
          <w:color w:val="000000"/>
          <w:sz w:val="20"/>
          <w:szCs w:val="20"/>
          <w:lang w:eastAsia="ru-RU"/>
        </w:rPr>
        <w:t>Serlog</w:t>
      </w:r>
      <w:proofErr w:type="spellEnd"/>
      <w:r w:rsidRPr="00393EF8">
        <w:rPr>
          <w:rFonts w:ascii="Arial" w:eastAsia="Times New Roman" w:hAnsi="Arial" w:cs="Arial"/>
          <w:color w:val="000000"/>
          <w:sz w:val="20"/>
          <w:szCs w:val="20"/>
          <w:lang w:eastAsia="ru-RU"/>
        </w:rPr>
        <w:t xml:space="preserve">). В настоящее </w:t>
      </w:r>
      <w:proofErr w:type="spellStart"/>
      <w:r w:rsidRPr="00393EF8">
        <w:rPr>
          <w:rFonts w:ascii="Arial" w:eastAsia="Times New Roman" w:hAnsi="Arial" w:cs="Arial"/>
          <w:color w:val="000000"/>
          <w:sz w:val="20"/>
          <w:szCs w:val="20"/>
          <w:lang w:eastAsia="ru-RU"/>
        </w:rPr>
        <w:t>времяUBS</w:t>
      </w:r>
      <w:proofErr w:type="spellEnd"/>
      <w:r w:rsidRPr="00393EF8">
        <w:rPr>
          <w:rFonts w:ascii="Arial" w:eastAsia="Times New Roman" w:hAnsi="Arial" w:cs="Arial"/>
          <w:color w:val="000000"/>
          <w:sz w:val="20"/>
          <w:szCs w:val="20"/>
          <w:lang w:eastAsia="ru-RU"/>
        </w:rPr>
        <w:t xml:space="preserve"> самостоятельно поддерживает каталог по товарам групп</w:t>
      </w:r>
      <w:proofErr w:type="gramStart"/>
      <w:r w:rsidRPr="00393EF8">
        <w:rPr>
          <w:rFonts w:ascii="Arial" w:eastAsia="Times New Roman" w:hAnsi="Arial" w:cs="Arial"/>
          <w:color w:val="000000"/>
          <w:sz w:val="20"/>
          <w:szCs w:val="20"/>
          <w:lang w:eastAsia="ru-RU"/>
        </w:rPr>
        <w:t xml:space="preserve"> В</w:t>
      </w:r>
      <w:proofErr w:type="gramEnd"/>
      <w:r w:rsidRPr="00393EF8">
        <w:rPr>
          <w:rFonts w:ascii="Arial" w:eastAsia="Times New Roman" w:hAnsi="Arial" w:cs="Arial"/>
          <w:color w:val="000000"/>
          <w:sz w:val="20"/>
          <w:szCs w:val="20"/>
          <w:lang w:eastAsia="ru-RU"/>
        </w:rPr>
        <w:t xml:space="preserve"> и С и </w:t>
      </w:r>
      <w:proofErr w:type="spellStart"/>
      <w:r w:rsidRPr="00393EF8">
        <w:rPr>
          <w:rFonts w:ascii="Arial" w:eastAsia="Times New Roman" w:hAnsi="Arial" w:cs="Arial"/>
          <w:color w:val="000000"/>
          <w:sz w:val="20"/>
          <w:szCs w:val="20"/>
          <w:lang w:eastAsia="ru-RU"/>
        </w:rPr>
        <w:t>совершенствуетего</w:t>
      </w:r>
      <w:proofErr w:type="spellEnd"/>
      <w:r w:rsidRPr="00393EF8">
        <w:rPr>
          <w:rFonts w:ascii="Arial" w:eastAsia="Times New Roman" w:hAnsi="Arial" w:cs="Arial"/>
          <w:color w:val="000000"/>
          <w:sz w:val="20"/>
          <w:szCs w:val="20"/>
          <w:lang w:eastAsia="ru-RU"/>
        </w:rPr>
        <w:t xml:space="preserve"> после проведения каждой операции по поставкам. В первые месяцы 1999 </w:t>
      </w:r>
      <w:proofErr w:type="spellStart"/>
      <w:r w:rsidRPr="00393EF8">
        <w:rPr>
          <w:rFonts w:ascii="Arial" w:eastAsia="Times New Roman" w:hAnsi="Arial" w:cs="Arial"/>
          <w:color w:val="000000"/>
          <w:sz w:val="20"/>
          <w:szCs w:val="20"/>
          <w:lang w:eastAsia="ru-RU"/>
        </w:rPr>
        <w:t>годаежедневная</w:t>
      </w:r>
      <w:proofErr w:type="spellEnd"/>
      <w:r w:rsidRPr="00393EF8">
        <w:rPr>
          <w:rFonts w:ascii="Arial" w:eastAsia="Times New Roman" w:hAnsi="Arial" w:cs="Arial"/>
          <w:color w:val="000000"/>
          <w:sz w:val="20"/>
          <w:szCs w:val="20"/>
          <w:lang w:eastAsia="ru-RU"/>
        </w:rPr>
        <w:t xml:space="preserve"> реализация через созданную «систему продаж» составила примерно 2400наименований (в том числе 55% — категории</w:t>
      </w:r>
      <w:proofErr w:type="gramStart"/>
      <w:r w:rsidRPr="00393EF8">
        <w:rPr>
          <w:rFonts w:ascii="Arial" w:eastAsia="Times New Roman" w:hAnsi="Arial" w:cs="Arial"/>
          <w:color w:val="000000"/>
          <w:sz w:val="20"/>
          <w:szCs w:val="20"/>
          <w:lang w:eastAsia="ru-RU"/>
        </w:rPr>
        <w:t xml:space="preserve"> А</w:t>
      </w:r>
      <w:proofErr w:type="gramEnd"/>
      <w:r w:rsidRPr="00393EF8">
        <w:rPr>
          <w:rFonts w:ascii="Arial" w:eastAsia="Times New Roman" w:hAnsi="Arial" w:cs="Arial"/>
          <w:color w:val="000000"/>
          <w:sz w:val="20"/>
          <w:szCs w:val="20"/>
          <w:lang w:eastAsia="ru-RU"/>
        </w:rPr>
        <w:t xml:space="preserve">, 42% — категории В и 3% — </w:t>
      </w:r>
      <w:proofErr w:type="spellStart"/>
      <w:r w:rsidRPr="00393EF8">
        <w:rPr>
          <w:rFonts w:ascii="Arial" w:eastAsia="Times New Roman" w:hAnsi="Arial" w:cs="Arial"/>
          <w:color w:val="000000"/>
          <w:sz w:val="20"/>
          <w:szCs w:val="20"/>
          <w:lang w:eastAsia="ru-RU"/>
        </w:rPr>
        <w:t>категорииС</w:t>
      </w:r>
      <w:proofErr w:type="spellEnd"/>
      <w:r w:rsidRPr="00393EF8">
        <w:rPr>
          <w:rFonts w:ascii="Arial" w:eastAsia="Times New Roman" w:hAnsi="Arial" w:cs="Arial"/>
          <w:color w:val="000000"/>
          <w:sz w:val="20"/>
          <w:szCs w:val="20"/>
          <w:lang w:eastAsia="ru-RU"/>
        </w:rPr>
        <w:t xml:space="preserve">). Учитывая высокий уровень приемлемости и существенную экономию затрат, </w:t>
      </w:r>
      <w:proofErr w:type="spellStart"/>
      <w:proofErr w:type="gramStart"/>
      <w:r w:rsidRPr="00393EF8">
        <w:rPr>
          <w:rFonts w:ascii="Arial" w:eastAsia="Times New Roman" w:hAnsi="Arial" w:cs="Arial"/>
          <w:color w:val="000000"/>
          <w:sz w:val="20"/>
          <w:szCs w:val="20"/>
          <w:lang w:eastAsia="ru-RU"/>
        </w:rPr>
        <w:t>UBS</w:t>
      </w:r>
      <w:proofErr w:type="gramEnd"/>
      <w:r w:rsidRPr="00393EF8">
        <w:rPr>
          <w:rFonts w:ascii="Arial" w:eastAsia="Times New Roman" w:hAnsi="Arial" w:cs="Arial"/>
          <w:color w:val="000000"/>
          <w:sz w:val="20"/>
          <w:szCs w:val="20"/>
          <w:lang w:eastAsia="ru-RU"/>
        </w:rPr>
        <w:t>ускорил</w:t>
      </w:r>
      <w:proofErr w:type="spellEnd"/>
      <w:r w:rsidRPr="00393EF8">
        <w:rPr>
          <w:rFonts w:ascii="Arial" w:eastAsia="Times New Roman" w:hAnsi="Arial" w:cs="Arial"/>
          <w:color w:val="000000"/>
          <w:sz w:val="20"/>
          <w:szCs w:val="20"/>
          <w:lang w:eastAsia="ru-RU"/>
        </w:rPr>
        <w:t xml:space="preserve"> реализацию проекта, в результате чего он вошел в силу в течение </w:t>
      </w:r>
      <w:proofErr w:type="spellStart"/>
      <w:r w:rsidRPr="00393EF8">
        <w:rPr>
          <w:rFonts w:ascii="Arial" w:eastAsia="Times New Roman" w:hAnsi="Arial" w:cs="Arial"/>
          <w:color w:val="000000"/>
          <w:sz w:val="20"/>
          <w:szCs w:val="20"/>
          <w:lang w:eastAsia="ru-RU"/>
        </w:rPr>
        <w:t>одногогода</w:t>
      </w:r>
      <w:proofErr w:type="spellEnd"/>
      <w:r w:rsidRPr="00393EF8">
        <w:rPr>
          <w:rFonts w:ascii="Arial" w:eastAsia="Times New Roman" w:hAnsi="Arial" w:cs="Arial"/>
          <w:color w:val="000000"/>
          <w:sz w:val="20"/>
          <w:szCs w:val="20"/>
          <w:lang w:eastAsia="ru-RU"/>
        </w:rPr>
        <w:t>. Параметры полученной экономии включают:</w:t>
      </w:r>
    </w:p>
    <w:p w:rsidR="00393EF8" w:rsidRPr="00393EF8" w:rsidRDefault="00393EF8" w:rsidP="00393EF8">
      <w:pPr>
        <w:numPr>
          <w:ilvl w:val="0"/>
          <w:numId w:val="24"/>
        </w:num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снижение цепочки затрат: UBS стал расплачиваться по счетам-фактурам за продукты категории</w:t>
      </w:r>
      <w:proofErr w:type="gramStart"/>
      <w:r w:rsidRPr="00393EF8">
        <w:rPr>
          <w:rFonts w:ascii="Arial" w:eastAsia="Times New Roman" w:hAnsi="Arial" w:cs="Arial"/>
          <w:color w:val="000000"/>
          <w:sz w:val="20"/>
          <w:szCs w:val="20"/>
          <w:lang w:eastAsia="ru-RU"/>
        </w:rPr>
        <w:t xml:space="preserve"> А</w:t>
      </w:r>
      <w:proofErr w:type="gramEnd"/>
      <w:r w:rsidRPr="00393EF8">
        <w:rPr>
          <w:rFonts w:ascii="Arial" w:eastAsia="Times New Roman" w:hAnsi="Arial" w:cs="Arial"/>
          <w:color w:val="000000"/>
          <w:sz w:val="20"/>
          <w:szCs w:val="20"/>
          <w:lang w:eastAsia="ru-RU"/>
        </w:rPr>
        <w:t xml:space="preserve"> ежемесячно на базе электронных счетов, которые позволяют автоматически ассигновать соответствующие отделения компании. Задача счетов-фактур заключалась в обеспечении менеджеров достоверными чеками с целью унификации всей системы электронных транзакций.</w:t>
      </w:r>
    </w:p>
    <w:p w:rsidR="00393EF8" w:rsidRPr="00393EF8" w:rsidRDefault="00393EF8" w:rsidP="00393EF8">
      <w:pPr>
        <w:numPr>
          <w:ilvl w:val="0"/>
          <w:numId w:val="24"/>
        </w:num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уменьшение фиксированной стоимости: по большинству полуфабрикатов организована система договоров. Сегодня заказы и порядок транзакции товаров находятся под контролем партнеров по бизнесу и осуществляются с помощью электронной системы.</w:t>
      </w:r>
    </w:p>
    <w:p w:rsidR="00393EF8" w:rsidRPr="00393EF8" w:rsidRDefault="00393EF8" w:rsidP="00393EF8">
      <w:pPr>
        <w:shd w:val="clear" w:color="auto" w:fill="FFFFFF"/>
        <w:spacing w:before="100" w:beforeAutospacing="1" w:after="100" w:afterAutospacing="1" w:line="240" w:lineRule="auto"/>
        <w:jc w:val="center"/>
        <w:rPr>
          <w:rFonts w:ascii="Arial" w:eastAsia="Times New Roman" w:hAnsi="Arial" w:cs="Arial"/>
          <w:color w:val="000000"/>
          <w:sz w:val="20"/>
          <w:szCs w:val="20"/>
          <w:lang w:eastAsia="ru-RU"/>
        </w:rPr>
      </w:pPr>
      <w:r w:rsidRPr="00393EF8">
        <w:rPr>
          <w:rFonts w:ascii="Arial" w:eastAsia="Times New Roman" w:hAnsi="Arial" w:cs="Arial"/>
          <w:b/>
          <w:bCs/>
          <w:i/>
          <w:iCs/>
          <w:color w:val="000000"/>
          <w:sz w:val="20"/>
          <w:szCs w:val="20"/>
          <w:lang w:eastAsia="ru-RU"/>
        </w:rPr>
        <w:t xml:space="preserve">«MIGROS </w:t>
      </w:r>
      <w:proofErr w:type="spellStart"/>
      <w:r w:rsidRPr="00393EF8">
        <w:rPr>
          <w:rFonts w:ascii="Arial" w:eastAsia="Times New Roman" w:hAnsi="Arial" w:cs="Arial"/>
          <w:b/>
          <w:bCs/>
          <w:i/>
          <w:iCs/>
          <w:color w:val="000000"/>
          <w:sz w:val="20"/>
          <w:szCs w:val="20"/>
          <w:lang w:eastAsia="ru-RU"/>
        </w:rPr>
        <w:t>Cooperative</w:t>
      </w:r>
      <w:proofErr w:type="spellEnd"/>
      <w:r w:rsidRPr="00393EF8">
        <w:rPr>
          <w:rFonts w:ascii="Arial" w:eastAsia="Times New Roman" w:hAnsi="Arial" w:cs="Arial"/>
          <w:b/>
          <w:bCs/>
          <w:i/>
          <w:iCs/>
          <w:color w:val="000000"/>
          <w:sz w:val="20"/>
          <w:szCs w:val="20"/>
          <w:lang w:eastAsia="ru-RU"/>
        </w:rPr>
        <w:t>»</w:t>
      </w:r>
    </w:p>
    <w:p w:rsidR="00393EF8" w:rsidRPr="00393EF8" w:rsidRDefault="00393EF8" w:rsidP="00393EF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 xml:space="preserve">«MIGROS </w:t>
      </w:r>
      <w:proofErr w:type="spellStart"/>
      <w:r w:rsidRPr="00393EF8">
        <w:rPr>
          <w:rFonts w:ascii="Arial" w:eastAsia="Times New Roman" w:hAnsi="Arial" w:cs="Arial"/>
          <w:color w:val="000000"/>
          <w:sz w:val="20"/>
          <w:szCs w:val="20"/>
          <w:lang w:eastAsia="ru-RU"/>
        </w:rPr>
        <w:t>Cooperative</w:t>
      </w:r>
      <w:proofErr w:type="spellEnd"/>
      <w:r w:rsidRPr="00393EF8">
        <w:rPr>
          <w:rFonts w:ascii="Arial" w:eastAsia="Times New Roman" w:hAnsi="Arial" w:cs="Arial"/>
          <w:color w:val="000000"/>
          <w:sz w:val="20"/>
          <w:szCs w:val="20"/>
          <w:lang w:eastAsia="ru-RU"/>
        </w:rPr>
        <w:t xml:space="preserve">»(далее </w:t>
      </w:r>
      <w:proofErr w:type="spellStart"/>
      <w:r w:rsidRPr="00393EF8">
        <w:rPr>
          <w:rFonts w:ascii="Arial" w:eastAsia="Times New Roman" w:hAnsi="Arial" w:cs="Arial"/>
          <w:color w:val="000000"/>
          <w:sz w:val="20"/>
          <w:szCs w:val="20"/>
          <w:lang w:eastAsia="ru-RU"/>
        </w:rPr>
        <w:t>Мигрос</w:t>
      </w:r>
      <w:proofErr w:type="spellEnd"/>
      <w:r w:rsidRPr="00393EF8">
        <w:rPr>
          <w:rFonts w:ascii="Arial" w:eastAsia="Times New Roman" w:hAnsi="Arial" w:cs="Arial"/>
          <w:color w:val="000000"/>
          <w:sz w:val="20"/>
          <w:szCs w:val="20"/>
          <w:lang w:eastAsia="ru-RU"/>
        </w:rPr>
        <w:t xml:space="preserve">) является одной из крупнейших торговых компаний Швейцарии. </w:t>
      </w:r>
      <w:proofErr w:type="spellStart"/>
      <w:r w:rsidRPr="00393EF8">
        <w:rPr>
          <w:rFonts w:ascii="Arial" w:eastAsia="Times New Roman" w:hAnsi="Arial" w:cs="Arial"/>
          <w:color w:val="000000"/>
          <w:sz w:val="20"/>
          <w:szCs w:val="20"/>
          <w:lang w:eastAsia="ru-RU"/>
        </w:rPr>
        <w:t>Здесьработают</w:t>
      </w:r>
      <w:proofErr w:type="spellEnd"/>
      <w:r w:rsidRPr="00393EF8">
        <w:rPr>
          <w:rFonts w:ascii="Arial" w:eastAsia="Times New Roman" w:hAnsi="Arial" w:cs="Arial"/>
          <w:color w:val="000000"/>
          <w:sz w:val="20"/>
          <w:szCs w:val="20"/>
          <w:lang w:eastAsia="ru-RU"/>
        </w:rPr>
        <w:t xml:space="preserve"> 72 000 служащих. Оборот компании составляет 11,3 млрд долл. США в </w:t>
      </w:r>
      <w:proofErr w:type="spellStart"/>
      <w:r w:rsidRPr="00393EF8">
        <w:rPr>
          <w:rFonts w:ascii="Arial" w:eastAsia="Times New Roman" w:hAnsi="Arial" w:cs="Arial"/>
          <w:color w:val="000000"/>
          <w:sz w:val="20"/>
          <w:szCs w:val="20"/>
          <w:lang w:eastAsia="ru-RU"/>
        </w:rPr>
        <w:t>год,причем</w:t>
      </w:r>
      <w:proofErr w:type="spellEnd"/>
      <w:r w:rsidRPr="00393EF8">
        <w:rPr>
          <w:rFonts w:ascii="Arial" w:eastAsia="Times New Roman" w:hAnsi="Arial" w:cs="Arial"/>
          <w:color w:val="000000"/>
          <w:sz w:val="20"/>
          <w:szCs w:val="20"/>
          <w:lang w:eastAsia="ru-RU"/>
        </w:rPr>
        <w:t xml:space="preserve"> около 80% всех товаров реализуется через собственную торговую </w:t>
      </w:r>
      <w:proofErr w:type="spellStart"/>
      <w:r w:rsidRPr="00393EF8">
        <w:rPr>
          <w:rFonts w:ascii="Arial" w:eastAsia="Times New Roman" w:hAnsi="Arial" w:cs="Arial"/>
          <w:color w:val="000000"/>
          <w:sz w:val="20"/>
          <w:szCs w:val="20"/>
          <w:lang w:eastAsia="ru-RU"/>
        </w:rPr>
        <w:t>сеть</w:t>
      </w:r>
      <w:proofErr w:type="gramStart"/>
      <w:r w:rsidRPr="00393EF8">
        <w:rPr>
          <w:rFonts w:ascii="Arial" w:eastAsia="Times New Roman" w:hAnsi="Arial" w:cs="Arial"/>
          <w:color w:val="000000"/>
          <w:sz w:val="20"/>
          <w:szCs w:val="20"/>
          <w:lang w:eastAsia="ru-RU"/>
        </w:rPr>
        <w:t>.О</w:t>
      </w:r>
      <w:proofErr w:type="gramEnd"/>
      <w:r w:rsidRPr="00393EF8">
        <w:rPr>
          <w:rFonts w:ascii="Arial" w:eastAsia="Times New Roman" w:hAnsi="Arial" w:cs="Arial"/>
          <w:color w:val="000000"/>
          <w:sz w:val="20"/>
          <w:szCs w:val="20"/>
          <w:lang w:eastAsia="ru-RU"/>
        </w:rPr>
        <w:t>сновную</w:t>
      </w:r>
      <w:proofErr w:type="spellEnd"/>
      <w:r w:rsidRPr="00393EF8">
        <w:rPr>
          <w:rFonts w:ascii="Arial" w:eastAsia="Times New Roman" w:hAnsi="Arial" w:cs="Arial"/>
          <w:color w:val="000000"/>
          <w:sz w:val="20"/>
          <w:szCs w:val="20"/>
          <w:lang w:eastAsia="ru-RU"/>
        </w:rPr>
        <w:t xml:space="preserve"> долю реализации составляют продовольственные товары: </w:t>
      </w:r>
      <w:proofErr w:type="spellStart"/>
      <w:r w:rsidRPr="00393EF8">
        <w:rPr>
          <w:rFonts w:ascii="Arial" w:eastAsia="Times New Roman" w:hAnsi="Arial" w:cs="Arial"/>
          <w:color w:val="000000"/>
          <w:sz w:val="20"/>
          <w:szCs w:val="20"/>
          <w:lang w:eastAsia="ru-RU"/>
        </w:rPr>
        <w:t>хлебобулочные,кондитерские</w:t>
      </w:r>
      <w:proofErr w:type="spellEnd"/>
      <w:r w:rsidRPr="00393EF8">
        <w:rPr>
          <w:rFonts w:ascii="Arial" w:eastAsia="Times New Roman" w:hAnsi="Arial" w:cs="Arial"/>
          <w:color w:val="000000"/>
          <w:sz w:val="20"/>
          <w:szCs w:val="20"/>
          <w:lang w:eastAsia="ru-RU"/>
        </w:rPr>
        <w:t xml:space="preserve"> изделия, выпечка, мясо, консервированные продукты и </w:t>
      </w:r>
      <w:proofErr w:type="spellStart"/>
      <w:r w:rsidRPr="00393EF8">
        <w:rPr>
          <w:rFonts w:ascii="Arial" w:eastAsia="Times New Roman" w:hAnsi="Arial" w:cs="Arial"/>
          <w:color w:val="000000"/>
          <w:sz w:val="20"/>
          <w:szCs w:val="20"/>
          <w:lang w:eastAsia="ru-RU"/>
        </w:rPr>
        <w:t>минеральнаявода</w:t>
      </w:r>
      <w:proofErr w:type="spell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Мигрос</w:t>
      </w:r>
      <w:proofErr w:type="spellEnd"/>
      <w:r w:rsidRPr="00393EF8">
        <w:rPr>
          <w:rFonts w:ascii="Arial" w:eastAsia="Times New Roman" w:hAnsi="Arial" w:cs="Arial"/>
          <w:color w:val="000000"/>
          <w:sz w:val="20"/>
          <w:szCs w:val="20"/>
          <w:lang w:eastAsia="ru-RU"/>
        </w:rPr>
        <w:t xml:space="preserve"> является крупной децентрализованной организацией. Некоторые из </w:t>
      </w:r>
      <w:proofErr w:type="spellStart"/>
      <w:r w:rsidRPr="00393EF8">
        <w:rPr>
          <w:rFonts w:ascii="Arial" w:eastAsia="Times New Roman" w:hAnsi="Arial" w:cs="Arial"/>
          <w:color w:val="000000"/>
          <w:sz w:val="20"/>
          <w:szCs w:val="20"/>
          <w:lang w:eastAsia="ru-RU"/>
        </w:rPr>
        <w:t>еепартнеров</w:t>
      </w:r>
      <w:proofErr w:type="spellEnd"/>
      <w:r w:rsidRPr="00393EF8">
        <w:rPr>
          <w:rFonts w:ascii="Arial" w:eastAsia="Times New Roman" w:hAnsi="Arial" w:cs="Arial"/>
          <w:color w:val="000000"/>
          <w:sz w:val="20"/>
          <w:szCs w:val="20"/>
          <w:lang w:eastAsia="ru-RU"/>
        </w:rPr>
        <w:t xml:space="preserve"> заняты в процессе разработки и производства упаковки для </w:t>
      </w:r>
      <w:proofErr w:type="spellStart"/>
      <w:r w:rsidRPr="00393EF8">
        <w:rPr>
          <w:rFonts w:ascii="Arial" w:eastAsia="Times New Roman" w:hAnsi="Arial" w:cs="Arial"/>
          <w:color w:val="000000"/>
          <w:sz w:val="20"/>
          <w:szCs w:val="20"/>
          <w:lang w:eastAsia="ru-RU"/>
        </w:rPr>
        <w:t>пищевыхпродуктов</w:t>
      </w:r>
      <w:proofErr w:type="spellEnd"/>
      <w:r w:rsidRPr="00393EF8">
        <w:rPr>
          <w:rFonts w:ascii="Arial" w:eastAsia="Times New Roman" w:hAnsi="Arial" w:cs="Arial"/>
          <w:color w:val="000000"/>
          <w:sz w:val="20"/>
          <w:szCs w:val="20"/>
          <w:lang w:eastAsia="ru-RU"/>
        </w:rPr>
        <w:t xml:space="preserve">, в производстве принтеров, упаковочных и мультимедийных </w:t>
      </w:r>
      <w:proofErr w:type="spellStart"/>
      <w:r w:rsidRPr="00393EF8">
        <w:rPr>
          <w:rFonts w:ascii="Arial" w:eastAsia="Times New Roman" w:hAnsi="Arial" w:cs="Arial"/>
          <w:color w:val="000000"/>
          <w:sz w:val="20"/>
          <w:szCs w:val="20"/>
          <w:lang w:eastAsia="ru-RU"/>
        </w:rPr>
        <w:t>товаров</w:t>
      </w:r>
      <w:proofErr w:type="gramStart"/>
      <w:r w:rsidRPr="00393EF8">
        <w:rPr>
          <w:rFonts w:ascii="Arial" w:eastAsia="Times New Roman" w:hAnsi="Arial" w:cs="Arial"/>
          <w:color w:val="000000"/>
          <w:sz w:val="20"/>
          <w:szCs w:val="20"/>
          <w:lang w:eastAsia="ru-RU"/>
        </w:rPr>
        <w:t>.С</w:t>
      </w:r>
      <w:proofErr w:type="gramEnd"/>
      <w:r w:rsidRPr="00393EF8">
        <w:rPr>
          <w:rFonts w:ascii="Arial" w:eastAsia="Times New Roman" w:hAnsi="Arial" w:cs="Arial"/>
          <w:color w:val="000000"/>
          <w:sz w:val="20"/>
          <w:szCs w:val="20"/>
          <w:lang w:eastAsia="ru-RU"/>
        </w:rPr>
        <w:t>реди</w:t>
      </w:r>
      <w:proofErr w:type="spellEnd"/>
      <w:r w:rsidRPr="00393EF8">
        <w:rPr>
          <w:rFonts w:ascii="Arial" w:eastAsia="Times New Roman" w:hAnsi="Arial" w:cs="Arial"/>
          <w:color w:val="000000"/>
          <w:sz w:val="20"/>
          <w:szCs w:val="20"/>
          <w:lang w:eastAsia="ru-RU"/>
        </w:rPr>
        <w:t xml:space="preserve"> партнеров </w:t>
      </w:r>
      <w:proofErr w:type="spellStart"/>
      <w:r w:rsidRPr="00393EF8">
        <w:rPr>
          <w:rFonts w:ascii="Arial" w:eastAsia="Times New Roman" w:hAnsi="Arial" w:cs="Arial"/>
          <w:color w:val="000000"/>
          <w:sz w:val="20"/>
          <w:szCs w:val="20"/>
          <w:lang w:eastAsia="ru-RU"/>
        </w:rPr>
        <w:t>Мигрос</w:t>
      </w:r>
      <w:proofErr w:type="spellEnd"/>
      <w:r w:rsidRPr="00393EF8">
        <w:rPr>
          <w:rFonts w:ascii="Arial" w:eastAsia="Times New Roman" w:hAnsi="Arial" w:cs="Arial"/>
          <w:color w:val="000000"/>
          <w:sz w:val="20"/>
          <w:szCs w:val="20"/>
          <w:lang w:eastAsia="ru-RU"/>
        </w:rPr>
        <w:t xml:space="preserve"> — фирмы по дизайну, трансляции и анализу </w:t>
      </w:r>
      <w:proofErr w:type="spellStart"/>
      <w:r w:rsidRPr="00393EF8">
        <w:rPr>
          <w:rFonts w:ascii="Arial" w:eastAsia="Times New Roman" w:hAnsi="Arial" w:cs="Arial"/>
          <w:color w:val="000000"/>
          <w:sz w:val="20"/>
          <w:szCs w:val="20"/>
          <w:lang w:eastAsia="ru-RU"/>
        </w:rPr>
        <w:t>пищевыхпродуктов</w:t>
      </w:r>
      <w:proofErr w:type="spellEnd"/>
      <w:r w:rsidRPr="00393EF8">
        <w:rPr>
          <w:rFonts w:ascii="Arial" w:eastAsia="Times New Roman" w:hAnsi="Arial" w:cs="Arial"/>
          <w:color w:val="000000"/>
          <w:sz w:val="20"/>
          <w:szCs w:val="20"/>
          <w:lang w:eastAsia="ru-RU"/>
        </w:rPr>
        <w:t xml:space="preserve">. </w:t>
      </w:r>
      <w:proofErr w:type="gramStart"/>
      <w:r w:rsidRPr="00393EF8">
        <w:rPr>
          <w:rFonts w:ascii="Arial" w:eastAsia="Times New Roman" w:hAnsi="Arial" w:cs="Arial"/>
          <w:color w:val="000000"/>
          <w:sz w:val="20"/>
          <w:szCs w:val="20"/>
          <w:lang w:eastAsia="ru-RU"/>
        </w:rPr>
        <w:t xml:space="preserve">Так, например, фирма MGB разработала и внедрила систему </w:t>
      </w:r>
      <w:proofErr w:type="spellStart"/>
      <w:r w:rsidRPr="00393EF8">
        <w:rPr>
          <w:rFonts w:ascii="Arial" w:eastAsia="Times New Roman" w:hAnsi="Arial" w:cs="Arial"/>
          <w:color w:val="000000"/>
          <w:sz w:val="20"/>
          <w:szCs w:val="20"/>
          <w:lang w:eastAsia="ru-RU"/>
        </w:rPr>
        <w:t>электронногодокументооборота</w:t>
      </w:r>
      <w:proofErr w:type="spellEnd"/>
      <w:r w:rsidRPr="00393EF8">
        <w:rPr>
          <w:rFonts w:ascii="Arial" w:eastAsia="Times New Roman" w:hAnsi="Arial" w:cs="Arial"/>
          <w:color w:val="000000"/>
          <w:sz w:val="20"/>
          <w:szCs w:val="20"/>
          <w:lang w:eastAsia="ru-RU"/>
        </w:rPr>
        <w:t xml:space="preserve">, позволяющего координировать работы по созданию упаковки </w:t>
      </w:r>
      <w:proofErr w:type="spellStart"/>
      <w:r w:rsidRPr="00393EF8">
        <w:rPr>
          <w:rFonts w:ascii="Arial" w:eastAsia="Times New Roman" w:hAnsi="Arial" w:cs="Arial"/>
          <w:color w:val="000000"/>
          <w:sz w:val="20"/>
          <w:szCs w:val="20"/>
          <w:lang w:eastAsia="ru-RU"/>
        </w:rPr>
        <w:t>дляпищевых</w:t>
      </w:r>
      <w:proofErr w:type="spellEnd"/>
      <w:r w:rsidRPr="00393EF8">
        <w:rPr>
          <w:rFonts w:ascii="Arial" w:eastAsia="Times New Roman" w:hAnsi="Arial" w:cs="Arial"/>
          <w:color w:val="000000"/>
          <w:sz w:val="20"/>
          <w:szCs w:val="20"/>
          <w:lang w:eastAsia="ru-RU"/>
        </w:rPr>
        <w:t xml:space="preserve"> продуктов, что позволило ограничить затраты времени на </w:t>
      </w:r>
      <w:proofErr w:type="spellStart"/>
      <w:r w:rsidRPr="00393EF8">
        <w:rPr>
          <w:rFonts w:ascii="Arial" w:eastAsia="Times New Roman" w:hAnsi="Arial" w:cs="Arial"/>
          <w:color w:val="000000"/>
          <w:sz w:val="20"/>
          <w:szCs w:val="20"/>
          <w:lang w:eastAsia="ru-RU"/>
        </w:rPr>
        <w:t>разработкудизайна</w:t>
      </w:r>
      <w:proofErr w:type="spellEnd"/>
      <w:r w:rsidRPr="00393EF8">
        <w:rPr>
          <w:rFonts w:ascii="Arial" w:eastAsia="Times New Roman" w:hAnsi="Arial" w:cs="Arial"/>
          <w:color w:val="000000"/>
          <w:sz w:val="20"/>
          <w:szCs w:val="20"/>
          <w:lang w:eastAsia="ru-RU"/>
        </w:rPr>
        <w:t xml:space="preserve"> страницы с одним рисунком до 30 дней, с несколькими рисунками — до 60дней и, таким образом радикально снизить время выхода товара с новой </w:t>
      </w:r>
      <w:proofErr w:type="spellStart"/>
      <w:r w:rsidRPr="00393EF8">
        <w:rPr>
          <w:rFonts w:ascii="Arial" w:eastAsia="Times New Roman" w:hAnsi="Arial" w:cs="Arial"/>
          <w:color w:val="000000"/>
          <w:sz w:val="20"/>
          <w:szCs w:val="20"/>
          <w:lang w:eastAsia="ru-RU"/>
        </w:rPr>
        <w:t>упаковкойна</w:t>
      </w:r>
      <w:proofErr w:type="spellEnd"/>
      <w:r w:rsidRPr="00393EF8">
        <w:rPr>
          <w:rFonts w:ascii="Arial" w:eastAsia="Times New Roman" w:hAnsi="Arial" w:cs="Arial"/>
          <w:color w:val="000000"/>
          <w:sz w:val="20"/>
          <w:szCs w:val="20"/>
          <w:lang w:eastAsia="ru-RU"/>
        </w:rPr>
        <w:t xml:space="preserve"> рынок.</w:t>
      </w:r>
      <w:proofErr w:type="gramEnd"/>
      <w:r w:rsidRPr="00393EF8">
        <w:rPr>
          <w:rFonts w:ascii="Arial" w:eastAsia="Times New Roman" w:hAnsi="Arial" w:cs="Arial"/>
          <w:color w:val="000000"/>
          <w:sz w:val="20"/>
          <w:szCs w:val="20"/>
          <w:lang w:eastAsia="ru-RU"/>
        </w:rPr>
        <w:t xml:space="preserve"> Приоритетом в создании </w:t>
      </w:r>
      <w:r w:rsidRPr="00393EF8">
        <w:rPr>
          <w:rFonts w:ascii="Arial" w:eastAsia="Times New Roman" w:hAnsi="Arial" w:cs="Arial"/>
          <w:color w:val="000000"/>
          <w:sz w:val="20"/>
          <w:szCs w:val="20"/>
          <w:lang w:eastAsia="ru-RU"/>
        </w:rPr>
        <w:lastRenderedPageBreak/>
        <w:t xml:space="preserve">стабильной </w:t>
      </w:r>
      <w:proofErr w:type="gramStart"/>
      <w:r w:rsidRPr="00393EF8">
        <w:rPr>
          <w:rFonts w:ascii="Arial" w:eastAsia="Times New Roman" w:hAnsi="Arial" w:cs="Arial"/>
          <w:color w:val="000000"/>
          <w:sz w:val="20"/>
          <w:szCs w:val="20"/>
          <w:lang w:eastAsia="ru-RU"/>
        </w:rPr>
        <w:t>бизнес-системы</w:t>
      </w:r>
      <w:proofErr w:type="gramEnd"/>
      <w:r w:rsidRPr="00393EF8">
        <w:rPr>
          <w:rFonts w:ascii="Arial" w:eastAsia="Times New Roman" w:hAnsi="Arial" w:cs="Arial"/>
          <w:color w:val="000000"/>
          <w:sz w:val="20"/>
          <w:szCs w:val="20"/>
          <w:lang w:eastAsia="ru-RU"/>
        </w:rPr>
        <w:t xml:space="preserve"> было </w:t>
      </w:r>
      <w:proofErr w:type="spellStart"/>
      <w:r w:rsidRPr="00393EF8">
        <w:rPr>
          <w:rFonts w:ascii="Arial" w:eastAsia="Times New Roman" w:hAnsi="Arial" w:cs="Arial"/>
          <w:color w:val="000000"/>
          <w:sz w:val="20"/>
          <w:szCs w:val="20"/>
          <w:lang w:eastAsia="ru-RU"/>
        </w:rPr>
        <w:t>формированиерегулярного</w:t>
      </w:r>
      <w:proofErr w:type="spellEnd"/>
      <w:r w:rsidRPr="00393EF8">
        <w:rPr>
          <w:rFonts w:ascii="Arial" w:eastAsia="Times New Roman" w:hAnsi="Arial" w:cs="Arial"/>
          <w:color w:val="000000"/>
          <w:sz w:val="20"/>
          <w:szCs w:val="20"/>
          <w:lang w:eastAsia="ru-RU"/>
        </w:rPr>
        <w:t xml:space="preserve"> информационного потока и четкой зоны ответственности [4].</w:t>
      </w:r>
    </w:p>
    <w:p w:rsidR="00393EF8" w:rsidRPr="00393EF8" w:rsidRDefault="00393EF8" w:rsidP="00393EF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proofErr w:type="spellStart"/>
      <w:r w:rsidRPr="00393EF8">
        <w:rPr>
          <w:rFonts w:ascii="Arial" w:eastAsia="Times New Roman" w:hAnsi="Arial" w:cs="Arial"/>
          <w:color w:val="000000"/>
          <w:sz w:val="20"/>
          <w:szCs w:val="20"/>
          <w:lang w:eastAsia="ru-RU"/>
        </w:rPr>
        <w:t>Разработаннаяинфокоммуникационная</w:t>
      </w:r>
      <w:proofErr w:type="spellEnd"/>
      <w:r w:rsidRPr="00393EF8">
        <w:rPr>
          <w:rFonts w:ascii="Arial" w:eastAsia="Times New Roman" w:hAnsi="Arial" w:cs="Arial"/>
          <w:color w:val="000000"/>
          <w:sz w:val="20"/>
          <w:szCs w:val="20"/>
          <w:lang w:eastAsia="ru-RU"/>
        </w:rPr>
        <w:t xml:space="preserve"> система гарантировала совместный график разработки и </w:t>
      </w:r>
      <w:proofErr w:type="spellStart"/>
      <w:r w:rsidRPr="00393EF8">
        <w:rPr>
          <w:rFonts w:ascii="Arial" w:eastAsia="Times New Roman" w:hAnsi="Arial" w:cs="Arial"/>
          <w:color w:val="000000"/>
          <w:sz w:val="20"/>
          <w:szCs w:val="20"/>
          <w:lang w:eastAsia="ru-RU"/>
        </w:rPr>
        <w:t>егомониторинг</w:t>
      </w:r>
      <w:proofErr w:type="spellEnd"/>
      <w:r w:rsidRPr="00393EF8">
        <w:rPr>
          <w:rFonts w:ascii="Arial" w:eastAsia="Times New Roman" w:hAnsi="Arial" w:cs="Arial"/>
          <w:color w:val="000000"/>
          <w:sz w:val="20"/>
          <w:szCs w:val="20"/>
          <w:lang w:eastAsia="ru-RU"/>
        </w:rPr>
        <w:t xml:space="preserve">, позволяла проводить совместную обработку хранящихся в банке </w:t>
      </w:r>
      <w:proofErr w:type="spellStart"/>
      <w:r w:rsidRPr="00393EF8">
        <w:rPr>
          <w:rFonts w:ascii="Arial" w:eastAsia="Times New Roman" w:hAnsi="Arial" w:cs="Arial"/>
          <w:color w:val="000000"/>
          <w:sz w:val="20"/>
          <w:szCs w:val="20"/>
          <w:lang w:eastAsia="ru-RU"/>
        </w:rPr>
        <w:t>данныхматериалов</w:t>
      </w:r>
      <w:proofErr w:type="spellEnd"/>
      <w:r w:rsidRPr="00393EF8">
        <w:rPr>
          <w:rFonts w:ascii="Arial" w:eastAsia="Times New Roman" w:hAnsi="Arial" w:cs="Arial"/>
          <w:color w:val="000000"/>
          <w:sz w:val="20"/>
          <w:szCs w:val="20"/>
          <w:lang w:eastAsia="ru-RU"/>
        </w:rPr>
        <w:t xml:space="preserve"> и документов, а также создала возможность оповещения </w:t>
      </w:r>
      <w:proofErr w:type="spellStart"/>
      <w:r w:rsidRPr="00393EF8">
        <w:rPr>
          <w:rFonts w:ascii="Arial" w:eastAsia="Times New Roman" w:hAnsi="Arial" w:cs="Arial"/>
          <w:color w:val="000000"/>
          <w:sz w:val="20"/>
          <w:szCs w:val="20"/>
          <w:lang w:eastAsia="ru-RU"/>
        </w:rPr>
        <w:t>цепочкибизнес</w:t>
      </w:r>
      <w:proofErr w:type="spellEnd"/>
      <w:r w:rsidRPr="00393EF8">
        <w:rPr>
          <w:rFonts w:ascii="Arial" w:eastAsia="Times New Roman" w:hAnsi="Arial" w:cs="Arial"/>
          <w:color w:val="000000"/>
          <w:sz w:val="20"/>
          <w:szCs w:val="20"/>
          <w:lang w:eastAsia="ru-RU"/>
        </w:rPr>
        <w:t>-структур о завершении работ по поставленной задаче.</w:t>
      </w:r>
    </w:p>
    <w:p w:rsidR="00393EF8" w:rsidRPr="00393EF8" w:rsidRDefault="00393EF8" w:rsidP="00393EF8">
      <w:pPr>
        <w:shd w:val="clear" w:color="auto" w:fill="FFFFFF"/>
        <w:spacing w:before="100" w:beforeAutospacing="1" w:after="100" w:afterAutospacing="1" w:line="240" w:lineRule="auto"/>
        <w:jc w:val="center"/>
        <w:rPr>
          <w:rFonts w:ascii="Arial" w:eastAsia="Times New Roman" w:hAnsi="Arial" w:cs="Arial"/>
          <w:color w:val="000000"/>
          <w:sz w:val="20"/>
          <w:szCs w:val="20"/>
          <w:lang w:eastAsia="ru-RU"/>
        </w:rPr>
      </w:pPr>
      <w:r w:rsidRPr="00393EF8">
        <w:rPr>
          <w:rFonts w:ascii="Arial" w:eastAsia="Times New Roman" w:hAnsi="Arial" w:cs="Arial"/>
          <w:b/>
          <w:bCs/>
          <w:color w:val="000000"/>
          <w:sz w:val="20"/>
          <w:szCs w:val="20"/>
          <w:lang w:eastAsia="ru-RU"/>
        </w:rPr>
        <w:t>Формирование динамических бизнес-процессов в сети</w:t>
      </w:r>
    </w:p>
    <w:p w:rsidR="00393EF8" w:rsidRPr="00393EF8" w:rsidRDefault="00393EF8" w:rsidP="00393EF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 xml:space="preserve">Динамические сети </w:t>
      </w:r>
      <w:proofErr w:type="spellStart"/>
      <w:r w:rsidRPr="00393EF8">
        <w:rPr>
          <w:rFonts w:ascii="Arial" w:eastAsia="Times New Roman" w:hAnsi="Arial" w:cs="Arial"/>
          <w:color w:val="000000"/>
          <w:sz w:val="20"/>
          <w:szCs w:val="20"/>
          <w:lang w:eastAsia="ru-RU"/>
        </w:rPr>
        <w:t>представленыальянсами</w:t>
      </w:r>
      <w:proofErr w:type="spellEnd"/>
      <w:r w:rsidRPr="00393EF8">
        <w:rPr>
          <w:rFonts w:ascii="Arial" w:eastAsia="Times New Roman" w:hAnsi="Arial" w:cs="Arial"/>
          <w:color w:val="000000"/>
          <w:sz w:val="20"/>
          <w:szCs w:val="20"/>
          <w:lang w:eastAsia="ru-RU"/>
        </w:rPr>
        <w:t xml:space="preserve"> предпринимателей или компаний, каждый/</w:t>
      </w:r>
      <w:proofErr w:type="spellStart"/>
      <w:r w:rsidRPr="00393EF8">
        <w:rPr>
          <w:rFonts w:ascii="Arial" w:eastAsia="Times New Roman" w:hAnsi="Arial" w:cs="Arial"/>
          <w:color w:val="000000"/>
          <w:sz w:val="20"/>
          <w:szCs w:val="20"/>
          <w:lang w:eastAsia="ru-RU"/>
        </w:rPr>
        <w:t>ая</w:t>
      </w:r>
      <w:proofErr w:type="spellEnd"/>
      <w:r w:rsidRPr="00393EF8">
        <w:rPr>
          <w:rFonts w:ascii="Arial" w:eastAsia="Times New Roman" w:hAnsi="Arial" w:cs="Arial"/>
          <w:color w:val="000000"/>
          <w:sz w:val="20"/>
          <w:szCs w:val="20"/>
          <w:lang w:eastAsia="ru-RU"/>
        </w:rPr>
        <w:t xml:space="preserve"> из которых обладает </w:t>
      </w:r>
      <w:proofErr w:type="spellStart"/>
      <w:r w:rsidRPr="00393EF8">
        <w:rPr>
          <w:rFonts w:ascii="Arial" w:eastAsia="Times New Roman" w:hAnsi="Arial" w:cs="Arial"/>
          <w:color w:val="000000"/>
          <w:sz w:val="20"/>
          <w:szCs w:val="20"/>
          <w:lang w:eastAsia="ru-RU"/>
        </w:rPr>
        <w:t>ключевойтехнологией</w:t>
      </w:r>
      <w:proofErr w:type="spellEnd"/>
      <w:r w:rsidRPr="00393EF8">
        <w:rPr>
          <w:rFonts w:ascii="Arial" w:eastAsia="Times New Roman" w:hAnsi="Arial" w:cs="Arial"/>
          <w:color w:val="000000"/>
          <w:sz w:val="20"/>
          <w:szCs w:val="20"/>
          <w:lang w:eastAsia="ru-RU"/>
        </w:rPr>
        <w:t xml:space="preserve"> и высоким уровнем компетенции. Бизнес-партнеры здесь </w:t>
      </w:r>
      <w:proofErr w:type="spellStart"/>
      <w:r w:rsidRPr="00393EF8">
        <w:rPr>
          <w:rFonts w:ascii="Arial" w:eastAsia="Times New Roman" w:hAnsi="Arial" w:cs="Arial"/>
          <w:color w:val="000000"/>
          <w:sz w:val="20"/>
          <w:szCs w:val="20"/>
          <w:lang w:eastAsia="ru-RU"/>
        </w:rPr>
        <w:t>сохраняютполную</w:t>
      </w:r>
      <w:proofErr w:type="spellEnd"/>
      <w:r w:rsidRPr="00393EF8">
        <w:rPr>
          <w:rFonts w:ascii="Arial" w:eastAsia="Times New Roman" w:hAnsi="Arial" w:cs="Arial"/>
          <w:color w:val="000000"/>
          <w:sz w:val="20"/>
          <w:szCs w:val="20"/>
          <w:lang w:eastAsia="ru-RU"/>
        </w:rPr>
        <w:t xml:space="preserve"> самостоятельность, а взаимодействие осуществляется на </w:t>
      </w:r>
      <w:proofErr w:type="spellStart"/>
      <w:r w:rsidRPr="00393EF8">
        <w:rPr>
          <w:rFonts w:ascii="Arial" w:eastAsia="Times New Roman" w:hAnsi="Arial" w:cs="Arial"/>
          <w:color w:val="000000"/>
          <w:sz w:val="20"/>
          <w:szCs w:val="20"/>
          <w:lang w:eastAsia="ru-RU"/>
        </w:rPr>
        <w:t>основеспецифических</w:t>
      </w:r>
      <w:proofErr w:type="spellEnd"/>
      <w:r w:rsidRPr="00393EF8">
        <w:rPr>
          <w:rFonts w:ascii="Arial" w:eastAsia="Times New Roman" w:hAnsi="Arial" w:cs="Arial"/>
          <w:color w:val="000000"/>
          <w:sz w:val="20"/>
          <w:szCs w:val="20"/>
          <w:lang w:eastAsia="ru-RU"/>
        </w:rPr>
        <w:t xml:space="preserve"> проектов, для реализации которых создается базовая </w:t>
      </w:r>
      <w:proofErr w:type="spellStart"/>
      <w:r w:rsidRPr="00393EF8">
        <w:rPr>
          <w:rFonts w:ascii="Arial" w:eastAsia="Times New Roman" w:hAnsi="Arial" w:cs="Arial"/>
          <w:color w:val="000000"/>
          <w:sz w:val="20"/>
          <w:szCs w:val="20"/>
          <w:lang w:eastAsia="ru-RU"/>
        </w:rPr>
        <w:t>компетенция</w:t>
      </w:r>
      <w:proofErr w:type="gramStart"/>
      <w:r w:rsidRPr="00393EF8">
        <w:rPr>
          <w:rFonts w:ascii="Arial" w:eastAsia="Times New Roman" w:hAnsi="Arial" w:cs="Arial"/>
          <w:color w:val="000000"/>
          <w:sz w:val="20"/>
          <w:szCs w:val="20"/>
          <w:lang w:eastAsia="ru-RU"/>
        </w:rPr>
        <w:t>,п</w:t>
      </w:r>
      <w:proofErr w:type="gramEnd"/>
      <w:r w:rsidRPr="00393EF8">
        <w:rPr>
          <w:rFonts w:ascii="Arial" w:eastAsia="Times New Roman" w:hAnsi="Arial" w:cs="Arial"/>
          <w:color w:val="000000"/>
          <w:sz w:val="20"/>
          <w:szCs w:val="20"/>
          <w:lang w:eastAsia="ru-RU"/>
        </w:rPr>
        <w:t>озволяющая</w:t>
      </w:r>
      <w:proofErr w:type="spellEnd"/>
      <w:r w:rsidRPr="00393EF8">
        <w:rPr>
          <w:rFonts w:ascii="Arial" w:eastAsia="Times New Roman" w:hAnsi="Arial" w:cs="Arial"/>
          <w:color w:val="000000"/>
          <w:sz w:val="20"/>
          <w:szCs w:val="20"/>
          <w:lang w:eastAsia="ru-RU"/>
        </w:rPr>
        <w:t xml:space="preserve"> реализовать проект в кратчайшие сроки и представить на рынок </w:t>
      </w:r>
      <w:proofErr w:type="spellStart"/>
      <w:r w:rsidRPr="00393EF8">
        <w:rPr>
          <w:rFonts w:ascii="Arial" w:eastAsia="Times New Roman" w:hAnsi="Arial" w:cs="Arial"/>
          <w:color w:val="000000"/>
          <w:sz w:val="20"/>
          <w:szCs w:val="20"/>
          <w:lang w:eastAsia="ru-RU"/>
        </w:rPr>
        <w:t>товарили</w:t>
      </w:r>
      <w:proofErr w:type="spellEnd"/>
      <w:r w:rsidRPr="00393EF8">
        <w:rPr>
          <w:rFonts w:ascii="Arial" w:eastAsia="Times New Roman" w:hAnsi="Arial" w:cs="Arial"/>
          <w:color w:val="000000"/>
          <w:sz w:val="20"/>
          <w:szCs w:val="20"/>
          <w:lang w:eastAsia="ru-RU"/>
        </w:rPr>
        <w:t xml:space="preserve"> услугу в соответствии с запросами потребителей. После завершения </w:t>
      </w:r>
      <w:proofErr w:type="spellStart"/>
      <w:r w:rsidRPr="00393EF8">
        <w:rPr>
          <w:rFonts w:ascii="Arial" w:eastAsia="Times New Roman" w:hAnsi="Arial" w:cs="Arial"/>
          <w:color w:val="000000"/>
          <w:sz w:val="20"/>
          <w:szCs w:val="20"/>
          <w:lang w:eastAsia="ru-RU"/>
        </w:rPr>
        <w:t>проектажизненный</w:t>
      </w:r>
      <w:proofErr w:type="spellEnd"/>
      <w:r w:rsidRPr="00393EF8">
        <w:rPr>
          <w:rFonts w:ascii="Arial" w:eastAsia="Times New Roman" w:hAnsi="Arial" w:cs="Arial"/>
          <w:color w:val="000000"/>
          <w:sz w:val="20"/>
          <w:szCs w:val="20"/>
          <w:lang w:eastAsia="ru-RU"/>
        </w:rPr>
        <w:t xml:space="preserve"> цикл динамичного альянса может быть завершен.</w:t>
      </w:r>
    </w:p>
    <w:p w:rsidR="00393EF8" w:rsidRPr="00393EF8" w:rsidRDefault="00393EF8" w:rsidP="00393EF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 xml:space="preserve">Наиболее эффективной </w:t>
      </w:r>
      <w:proofErr w:type="spellStart"/>
      <w:r w:rsidRPr="00393EF8">
        <w:rPr>
          <w:rFonts w:ascii="Arial" w:eastAsia="Times New Roman" w:hAnsi="Arial" w:cs="Arial"/>
          <w:color w:val="000000"/>
          <w:sz w:val="20"/>
          <w:szCs w:val="20"/>
          <w:lang w:eastAsia="ru-RU"/>
        </w:rPr>
        <w:t>формой</w:t>
      </w:r>
      <w:proofErr w:type="gramStart"/>
      <w:r w:rsidRPr="00393EF8">
        <w:rPr>
          <w:rFonts w:ascii="Arial" w:eastAsia="Times New Roman" w:hAnsi="Arial" w:cs="Arial"/>
          <w:color w:val="000000"/>
          <w:sz w:val="20"/>
          <w:szCs w:val="20"/>
          <w:lang w:eastAsia="ru-RU"/>
        </w:rPr>
        <w:t>,с</w:t>
      </w:r>
      <w:proofErr w:type="gramEnd"/>
      <w:r w:rsidRPr="00393EF8">
        <w:rPr>
          <w:rFonts w:ascii="Arial" w:eastAsia="Times New Roman" w:hAnsi="Arial" w:cs="Arial"/>
          <w:color w:val="000000"/>
          <w:sz w:val="20"/>
          <w:szCs w:val="20"/>
          <w:lang w:eastAsia="ru-RU"/>
        </w:rPr>
        <w:t>пособной</w:t>
      </w:r>
      <w:proofErr w:type="spellEnd"/>
      <w:r w:rsidRPr="00393EF8">
        <w:rPr>
          <w:rFonts w:ascii="Arial" w:eastAsia="Times New Roman" w:hAnsi="Arial" w:cs="Arial"/>
          <w:color w:val="000000"/>
          <w:sz w:val="20"/>
          <w:szCs w:val="20"/>
          <w:lang w:eastAsia="ru-RU"/>
        </w:rPr>
        <w:t xml:space="preserve"> выживать в условиях жесткой конкуренции свободного рынка является </w:t>
      </w:r>
      <w:proofErr w:type="spellStart"/>
      <w:r w:rsidRPr="00393EF8">
        <w:rPr>
          <w:rFonts w:ascii="Arial" w:eastAsia="Times New Roman" w:hAnsi="Arial" w:cs="Arial"/>
          <w:color w:val="000000"/>
          <w:sz w:val="20"/>
          <w:szCs w:val="20"/>
          <w:lang w:eastAsia="ru-RU"/>
        </w:rPr>
        <w:t>динамическаябизнес</w:t>
      </w:r>
      <w:proofErr w:type="spellEnd"/>
      <w:r w:rsidRPr="00393EF8">
        <w:rPr>
          <w:rFonts w:ascii="Arial" w:eastAsia="Times New Roman" w:hAnsi="Arial" w:cs="Arial"/>
          <w:color w:val="000000"/>
          <w:sz w:val="20"/>
          <w:szCs w:val="20"/>
          <w:lang w:eastAsia="ru-RU"/>
        </w:rPr>
        <w:t xml:space="preserve">-система, именуемая «Виртуальной организацией» (ВО) [5]. </w:t>
      </w:r>
      <w:proofErr w:type="spellStart"/>
      <w:r w:rsidRPr="00393EF8">
        <w:rPr>
          <w:rFonts w:ascii="Arial" w:eastAsia="Times New Roman" w:hAnsi="Arial" w:cs="Arial"/>
          <w:color w:val="000000"/>
          <w:sz w:val="20"/>
          <w:szCs w:val="20"/>
          <w:lang w:eastAsia="ru-RU"/>
        </w:rPr>
        <w:t>Поэтомурассмотрим</w:t>
      </w:r>
      <w:proofErr w:type="spellEnd"/>
      <w:r w:rsidRPr="00393EF8">
        <w:rPr>
          <w:rFonts w:ascii="Arial" w:eastAsia="Times New Roman" w:hAnsi="Arial" w:cs="Arial"/>
          <w:color w:val="000000"/>
          <w:sz w:val="20"/>
          <w:szCs w:val="20"/>
          <w:lang w:eastAsia="ru-RU"/>
        </w:rPr>
        <w:t xml:space="preserve"> ее более подробно в аспекте эволюции Сети.</w:t>
      </w:r>
    </w:p>
    <w:p w:rsidR="00393EF8" w:rsidRPr="00393EF8" w:rsidRDefault="00393EF8" w:rsidP="00393EF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 xml:space="preserve">На практике оперируют </w:t>
      </w:r>
      <w:proofErr w:type="spellStart"/>
      <w:r w:rsidRPr="00393EF8">
        <w:rPr>
          <w:rFonts w:ascii="Arial" w:eastAsia="Times New Roman" w:hAnsi="Arial" w:cs="Arial"/>
          <w:color w:val="000000"/>
          <w:sz w:val="20"/>
          <w:szCs w:val="20"/>
          <w:lang w:eastAsia="ru-RU"/>
        </w:rPr>
        <w:t>несколькотипов</w:t>
      </w:r>
      <w:proofErr w:type="spellEnd"/>
      <w:r w:rsidRPr="00393EF8">
        <w:rPr>
          <w:rFonts w:ascii="Arial" w:eastAsia="Times New Roman" w:hAnsi="Arial" w:cs="Arial"/>
          <w:color w:val="000000"/>
          <w:sz w:val="20"/>
          <w:szCs w:val="20"/>
          <w:lang w:eastAsia="ru-RU"/>
        </w:rPr>
        <w:t xml:space="preserve"> виртуальных структур от мобильных торговых агентов до </w:t>
      </w:r>
      <w:proofErr w:type="spellStart"/>
      <w:r w:rsidRPr="00393EF8">
        <w:rPr>
          <w:rFonts w:ascii="Arial" w:eastAsia="Times New Roman" w:hAnsi="Arial" w:cs="Arial"/>
          <w:color w:val="000000"/>
          <w:sz w:val="20"/>
          <w:szCs w:val="20"/>
          <w:lang w:eastAsia="ru-RU"/>
        </w:rPr>
        <w:t>разобщенныхтерриториально</w:t>
      </w:r>
      <w:proofErr w:type="spellEnd"/>
      <w:r w:rsidRPr="00393EF8">
        <w:rPr>
          <w:rFonts w:ascii="Arial" w:eastAsia="Times New Roman" w:hAnsi="Arial" w:cs="Arial"/>
          <w:color w:val="000000"/>
          <w:sz w:val="20"/>
          <w:szCs w:val="20"/>
          <w:lang w:eastAsia="ru-RU"/>
        </w:rPr>
        <w:t xml:space="preserve"> партнерских кластеров. Поэтому, постараемся сгруппировать </w:t>
      </w:r>
      <w:proofErr w:type="spellStart"/>
      <w:r w:rsidRPr="00393EF8">
        <w:rPr>
          <w:rFonts w:ascii="Arial" w:eastAsia="Times New Roman" w:hAnsi="Arial" w:cs="Arial"/>
          <w:color w:val="000000"/>
          <w:sz w:val="20"/>
          <w:szCs w:val="20"/>
          <w:lang w:eastAsia="ru-RU"/>
        </w:rPr>
        <w:t>этиструктуры</w:t>
      </w:r>
      <w:proofErr w:type="spellEnd"/>
      <w:r w:rsidRPr="00393EF8">
        <w:rPr>
          <w:rFonts w:ascii="Arial" w:eastAsia="Times New Roman" w:hAnsi="Arial" w:cs="Arial"/>
          <w:color w:val="000000"/>
          <w:sz w:val="20"/>
          <w:szCs w:val="20"/>
          <w:lang w:eastAsia="ru-RU"/>
        </w:rPr>
        <w:t xml:space="preserve"> по приведенному ниже принципу коммутирования в сети и дать </w:t>
      </w:r>
      <w:proofErr w:type="spellStart"/>
      <w:r w:rsidRPr="00393EF8">
        <w:rPr>
          <w:rFonts w:ascii="Arial" w:eastAsia="Times New Roman" w:hAnsi="Arial" w:cs="Arial"/>
          <w:color w:val="000000"/>
          <w:sz w:val="20"/>
          <w:szCs w:val="20"/>
          <w:lang w:eastAsia="ru-RU"/>
        </w:rPr>
        <w:t>краткуюхарактеристику</w:t>
      </w:r>
      <w:proofErr w:type="spellEnd"/>
      <w:r w:rsidRPr="00393EF8">
        <w:rPr>
          <w:rFonts w:ascii="Arial" w:eastAsia="Times New Roman" w:hAnsi="Arial" w:cs="Arial"/>
          <w:color w:val="000000"/>
          <w:sz w:val="20"/>
          <w:szCs w:val="20"/>
          <w:lang w:eastAsia="ru-RU"/>
        </w:rPr>
        <w:t xml:space="preserve"> их деятельности.</w:t>
      </w:r>
    </w:p>
    <w:p w:rsidR="00393EF8" w:rsidRPr="00393EF8" w:rsidRDefault="00393EF8" w:rsidP="00393EF8">
      <w:pPr>
        <w:shd w:val="clear" w:color="auto" w:fill="FFFFFF"/>
        <w:spacing w:before="100" w:beforeAutospacing="1" w:after="100" w:afterAutospacing="1" w:line="240" w:lineRule="auto"/>
        <w:jc w:val="center"/>
        <w:rPr>
          <w:rFonts w:ascii="Arial" w:eastAsia="Times New Roman" w:hAnsi="Arial" w:cs="Arial"/>
          <w:color w:val="000000"/>
          <w:sz w:val="20"/>
          <w:szCs w:val="20"/>
          <w:lang w:eastAsia="ru-RU"/>
        </w:rPr>
      </w:pPr>
      <w:r w:rsidRPr="00393EF8">
        <w:rPr>
          <w:rFonts w:ascii="Arial" w:eastAsia="Times New Roman" w:hAnsi="Arial" w:cs="Arial"/>
          <w:b/>
          <w:bCs/>
          <w:i/>
          <w:iCs/>
          <w:color w:val="000000"/>
          <w:sz w:val="20"/>
          <w:szCs w:val="20"/>
          <w:lang w:eastAsia="ru-RU"/>
        </w:rPr>
        <w:t>Виртуальный удаленный доступ</w:t>
      </w:r>
    </w:p>
    <w:p w:rsidR="00393EF8" w:rsidRPr="00393EF8" w:rsidRDefault="00393EF8" w:rsidP="00393EF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 xml:space="preserve">В настоящее время в </w:t>
      </w:r>
      <w:proofErr w:type="spellStart"/>
      <w:r w:rsidRPr="00393EF8">
        <w:rPr>
          <w:rFonts w:ascii="Arial" w:eastAsia="Times New Roman" w:hAnsi="Arial" w:cs="Arial"/>
          <w:color w:val="000000"/>
          <w:sz w:val="20"/>
          <w:szCs w:val="20"/>
          <w:lang w:eastAsia="ru-RU"/>
        </w:rPr>
        <w:t>странахЕвропы</w:t>
      </w:r>
      <w:proofErr w:type="spellEnd"/>
      <w:r w:rsidRPr="00393EF8">
        <w:rPr>
          <w:rFonts w:ascii="Arial" w:eastAsia="Times New Roman" w:hAnsi="Arial" w:cs="Arial"/>
          <w:color w:val="000000"/>
          <w:sz w:val="20"/>
          <w:szCs w:val="20"/>
          <w:lang w:eastAsia="ru-RU"/>
        </w:rPr>
        <w:t xml:space="preserve"> несколько миллионов человек имеют возможность получать удаленный </w:t>
      </w:r>
      <w:proofErr w:type="spellStart"/>
      <w:r w:rsidRPr="00393EF8">
        <w:rPr>
          <w:rFonts w:ascii="Arial" w:eastAsia="Times New Roman" w:hAnsi="Arial" w:cs="Arial"/>
          <w:color w:val="000000"/>
          <w:sz w:val="20"/>
          <w:szCs w:val="20"/>
          <w:lang w:eastAsia="ru-RU"/>
        </w:rPr>
        <w:t>доступк</w:t>
      </w:r>
      <w:proofErr w:type="spellEnd"/>
      <w:r w:rsidRPr="00393EF8">
        <w:rPr>
          <w:rFonts w:ascii="Arial" w:eastAsia="Times New Roman" w:hAnsi="Arial" w:cs="Arial"/>
          <w:color w:val="000000"/>
          <w:sz w:val="20"/>
          <w:szCs w:val="20"/>
          <w:lang w:eastAsia="ru-RU"/>
        </w:rPr>
        <w:t xml:space="preserve"> своему рабочему месту при помощи специального программного </w:t>
      </w:r>
      <w:proofErr w:type="spellStart"/>
      <w:r w:rsidRPr="00393EF8">
        <w:rPr>
          <w:rFonts w:ascii="Arial" w:eastAsia="Times New Roman" w:hAnsi="Arial" w:cs="Arial"/>
          <w:color w:val="000000"/>
          <w:sz w:val="20"/>
          <w:szCs w:val="20"/>
          <w:lang w:eastAsia="ru-RU"/>
        </w:rPr>
        <w:t>обеспечения</w:t>
      </w:r>
      <w:proofErr w:type="gramStart"/>
      <w:r w:rsidRPr="00393EF8">
        <w:rPr>
          <w:rFonts w:ascii="Arial" w:eastAsia="Times New Roman" w:hAnsi="Arial" w:cs="Arial"/>
          <w:color w:val="000000"/>
          <w:sz w:val="20"/>
          <w:szCs w:val="20"/>
          <w:lang w:eastAsia="ru-RU"/>
        </w:rPr>
        <w:t>,н</w:t>
      </w:r>
      <w:proofErr w:type="gramEnd"/>
      <w:r w:rsidRPr="00393EF8">
        <w:rPr>
          <w:rFonts w:ascii="Arial" w:eastAsia="Times New Roman" w:hAnsi="Arial" w:cs="Arial"/>
          <w:color w:val="000000"/>
          <w:sz w:val="20"/>
          <w:szCs w:val="20"/>
          <w:lang w:eastAsia="ru-RU"/>
        </w:rPr>
        <w:t>оутбука</w:t>
      </w:r>
      <w:proofErr w:type="spellEnd"/>
      <w:r w:rsidRPr="00393EF8">
        <w:rPr>
          <w:rFonts w:ascii="Arial" w:eastAsia="Times New Roman" w:hAnsi="Arial" w:cs="Arial"/>
          <w:color w:val="000000"/>
          <w:sz w:val="20"/>
          <w:szCs w:val="20"/>
          <w:lang w:eastAsia="ru-RU"/>
        </w:rPr>
        <w:t xml:space="preserve"> и модема. Это оборудование позволяет осуществлять </w:t>
      </w:r>
      <w:proofErr w:type="spellStart"/>
      <w:r w:rsidRPr="00393EF8">
        <w:rPr>
          <w:rFonts w:ascii="Arial" w:eastAsia="Times New Roman" w:hAnsi="Arial" w:cs="Arial"/>
          <w:color w:val="000000"/>
          <w:sz w:val="20"/>
          <w:szCs w:val="20"/>
          <w:lang w:eastAsia="ru-RU"/>
        </w:rPr>
        <w:t>виртуальнуюдеятельность</w:t>
      </w:r>
      <w:proofErr w:type="spellEnd"/>
      <w:r w:rsidRPr="00393EF8">
        <w:rPr>
          <w:rFonts w:ascii="Arial" w:eastAsia="Times New Roman" w:hAnsi="Arial" w:cs="Arial"/>
          <w:color w:val="000000"/>
          <w:sz w:val="20"/>
          <w:szCs w:val="20"/>
          <w:lang w:eastAsia="ru-RU"/>
        </w:rPr>
        <w:t xml:space="preserve"> посредством подключения </w:t>
      </w:r>
      <w:proofErr w:type="gramStart"/>
      <w:r w:rsidRPr="00393EF8">
        <w:rPr>
          <w:rFonts w:ascii="Arial" w:eastAsia="Times New Roman" w:hAnsi="Arial" w:cs="Arial"/>
          <w:color w:val="000000"/>
          <w:sz w:val="20"/>
          <w:szCs w:val="20"/>
          <w:lang w:eastAsia="ru-RU"/>
        </w:rPr>
        <w:t>к</w:t>
      </w:r>
      <w:proofErr w:type="gramEnd"/>
      <w:r w:rsidRPr="00393EF8">
        <w:rPr>
          <w:rFonts w:ascii="Arial" w:eastAsia="Times New Roman" w:hAnsi="Arial" w:cs="Arial"/>
          <w:color w:val="000000"/>
          <w:sz w:val="20"/>
          <w:szCs w:val="20"/>
          <w:lang w:eastAsia="ru-RU"/>
        </w:rPr>
        <w:t xml:space="preserve"> территориально-распределенным </w:t>
      </w:r>
      <w:proofErr w:type="spellStart"/>
      <w:r w:rsidRPr="00393EF8">
        <w:rPr>
          <w:rFonts w:ascii="Arial" w:eastAsia="Times New Roman" w:hAnsi="Arial" w:cs="Arial"/>
          <w:color w:val="000000"/>
          <w:sz w:val="20"/>
          <w:szCs w:val="20"/>
          <w:lang w:eastAsia="ru-RU"/>
        </w:rPr>
        <w:t>сетямсвязи</w:t>
      </w:r>
      <w:proofErr w:type="spellEnd"/>
      <w:r w:rsidRPr="00393EF8">
        <w:rPr>
          <w:rFonts w:ascii="Arial" w:eastAsia="Times New Roman" w:hAnsi="Arial" w:cs="Arial"/>
          <w:color w:val="000000"/>
          <w:sz w:val="20"/>
          <w:szCs w:val="20"/>
          <w:lang w:eastAsia="ru-RU"/>
        </w:rPr>
        <w:t>. Данный вид деятельности, именуемый «виртуальным рабочим местом» (ВРМ)</w:t>
      </w:r>
      <w:proofErr w:type="gramStart"/>
      <w:r w:rsidRPr="00393EF8">
        <w:rPr>
          <w:rFonts w:ascii="Arial" w:eastAsia="Times New Roman" w:hAnsi="Arial" w:cs="Arial"/>
          <w:color w:val="000000"/>
          <w:sz w:val="20"/>
          <w:szCs w:val="20"/>
          <w:lang w:eastAsia="ru-RU"/>
        </w:rPr>
        <w:t>,м</w:t>
      </w:r>
      <w:proofErr w:type="gramEnd"/>
      <w:r w:rsidRPr="00393EF8">
        <w:rPr>
          <w:rFonts w:ascii="Arial" w:eastAsia="Times New Roman" w:hAnsi="Arial" w:cs="Arial"/>
          <w:color w:val="000000"/>
          <w:sz w:val="20"/>
          <w:szCs w:val="20"/>
          <w:lang w:eastAsia="ru-RU"/>
        </w:rPr>
        <w:t xml:space="preserve">ожет быть реализован на дому, в коттедже или же на территории клиента, </w:t>
      </w:r>
      <w:proofErr w:type="spellStart"/>
      <w:r w:rsidRPr="00393EF8">
        <w:rPr>
          <w:rFonts w:ascii="Arial" w:eastAsia="Times New Roman" w:hAnsi="Arial" w:cs="Arial"/>
          <w:color w:val="000000"/>
          <w:sz w:val="20"/>
          <w:szCs w:val="20"/>
          <w:lang w:eastAsia="ru-RU"/>
        </w:rPr>
        <w:t>т.е.везде</w:t>
      </w:r>
      <w:proofErr w:type="spellEnd"/>
      <w:r w:rsidRPr="00393EF8">
        <w:rPr>
          <w:rFonts w:ascii="Arial" w:eastAsia="Times New Roman" w:hAnsi="Arial" w:cs="Arial"/>
          <w:color w:val="000000"/>
          <w:sz w:val="20"/>
          <w:szCs w:val="20"/>
          <w:lang w:eastAsia="ru-RU"/>
        </w:rPr>
        <w:t xml:space="preserve">, где обеспечивается доступ к сети связи. </w:t>
      </w:r>
      <w:proofErr w:type="gramStart"/>
      <w:r w:rsidRPr="00393EF8">
        <w:rPr>
          <w:rFonts w:ascii="Arial" w:eastAsia="Times New Roman" w:hAnsi="Arial" w:cs="Arial"/>
          <w:color w:val="000000"/>
          <w:sz w:val="20"/>
          <w:szCs w:val="20"/>
          <w:lang w:eastAsia="ru-RU"/>
        </w:rPr>
        <w:t xml:space="preserve">Взаимодействие между </w:t>
      </w:r>
      <w:proofErr w:type="spellStart"/>
      <w:r w:rsidRPr="00393EF8">
        <w:rPr>
          <w:rFonts w:ascii="Arial" w:eastAsia="Times New Roman" w:hAnsi="Arial" w:cs="Arial"/>
          <w:color w:val="000000"/>
          <w:sz w:val="20"/>
          <w:szCs w:val="20"/>
          <w:lang w:eastAsia="ru-RU"/>
        </w:rPr>
        <w:t>рабочимместом</w:t>
      </w:r>
      <w:proofErr w:type="spellEnd"/>
      <w:r w:rsidRPr="00393EF8">
        <w:rPr>
          <w:rFonts w:ascii="Arial" w:eastAsia="Times New Roman" w:hAnsi="Arial" w:cs="Arial"/>
          <w:color w:val="000000"/>
          <w:sz w:val="20"/>
          <w:szCs w:val="20"/>
          <w:lang w:eastAsia="ru-RU"/>
        </w:rPr>
        <w:t xml:space="preserve"> сотрудника и корпоративной сетью осуществляется через сеть связи </w:t>
      </w:r>
      <w:proofErr w:type="spellStart"/>
      <w:r w:rsidRPr="00393EF8">
        <w:rPr>
          <w:rFonts w:ascii="Arial" w:eastAsia="Times New Roman" w:hAnsi="Arial" w:cs="Arial"/>
          <w:color w:val="000000"/>
          <w:sz w:val="20"/>
          <w:szCs w:val="20"/>
          <w:lang w:eastAsia="ru-RU"/>
        </w:rPr>
        <w:t>общегопользования</w:t>
      </w:r>
      <w:proofErr w:type="spellEnd"/>
      <w:r w:rsidRPr="00393EF8">
        <w:rPr>
          <w:rFonts w:ascii="Arial" w:eastAsia="Times New Roman" w:hAnsi="Arial" w:cs="Arial"/>
          <w:color w:val="000000"/>
          <w:sz w:val="20"/>
          <w:szCs w:val="20"/>
          <w:lang w:eastAsia="ru-RU"/>
        </w:rPr>
        <w:t xml:space="preserve">, в качестве примера которой может выступать и глобальная </w:t>
      </w:r>
      <w:proofErr w:type="spellStart"/>
      <w:r w:rsidRPr="00393EF8">
        <w:rPr>
          <w:rFonts w:ascii="Arial" w:eastAsia="Times New Roman" w:hAnsi="Arial" w:cs="Arial"/>
          <w:color w:val="000000"/>
          <w:sz w:val="20"/>
          <w:szCs w:val="20"/>
          <w:lang w:eastAsia="ru-RU"/>
        </w:rPr>
        <w:t>сетьИнтернет</w:t>
      </w:r>
      <w:proofErr w:type="spellEnd"/>
      <w:r w:rsidRPr="00393EF8">
        <w:rPr>
          <w:rFonts w:ascii="Arial" w:eastAsia="Times New Roman" w:hAnsi="Arial" w:cs="Arial"/>
          <w:color w:val="000000"/>
          <w:sz w:val="20"/>
          <w:szCs w:val="20"/>
          <w:lang w:eastAsia="ru-RU"/>
        </w:rPr>
        <w:t>.</w:t>
      </w:r>
      <w:proofErr w:type="gramEnd"/>
    </w:p>
    <w:p w:rsidR="00393EF8" w:rsidRPr="00393EF8" w:rsidRDefault="00393EF8" w:rsidP="00393EF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Виртуальное рабочее место (ВРМ</w:t>
      </w:r>
      <w:proofErr w:type="gramStart"/>
      <w:r w:rsidRPr="00393EF8">
        <w:rPr>
          <w:rFonts w:ascii="Arial" w:eastAsia="Times New Roman" w:hAnsi="Arial" w:cs="Arial"/>
          <w:color w:val="000000"/>
          <w:sz w:val="20"/>
          <w:szCs w:val="20"/>
          <w:lang w:eastAsia="ru-RU"/>
        </w:rPr>
        <w:t>)в</w:t>
      </w:r>
      <w:proofErr w:type="gramEnd"/>
      <w:r w:rsidRPr="00393EF8">
        <w:rPr>
          <w:rFonts w:ascii="Arial" w:eastAsia="Times New Roman" w:hAnsi="Arial" w:cs="Arial"/>
          <w:color w:val="000000"/>
          <w:sz w:val="20"/>
          <w:szCs w:val="20"/>
          <w:lang w:eastAsia="ru-RU"/>
        </w:rPr>
        <w:t xml:space="preserve">ключает в себя два основных компонента — рабочее место сотрудника и </w:t>
      </w:r>
      <w:proofErr w:type="spellStart"/>
      <w:r w:rsidRPr="00393EF8">
        <w:rPr>
          <w:rFonts w:ascii="Arial" w:eastAsia="Times New Roman" w:hAnsi="Arial" w:cs="Arial"/>
          <w:color w:val="000000"/>
          <w:sz w:val="20"/>
          <w:szCs w:val="20"/>
          <w:lang w:eastAsia="ru-RU"/>
        </w:rPr>
        <w:t>корпоративнуюсеть</w:t>
      </w:r>
      <w:proofErr w:type="spellEnd"/>
      <w:r w:rsidRPr="00393EF8">
        <w:rPr>
          <w:rFonts w:ascii="Arial" w:eastAsia="Times New Roman" w:hAnsi="Arial" w:cs="Arial"/>
          <w:color w:val="000000"/>
          <w:sz w:val="20"/>
          <w:szCs w:val="20"/>
          <w:lang w:eastAsia="ru-RU"/>
        </w:rPr>
        <w:t xml:space="preserve"> предприятия, к которой подключается сотрудник для выполнения </w:t>
      </w:r>
      <w:proofErr w:type="spellStart"/>
      <w:r w:rsidRPr="00393EF8">
        <w:rPr>
          <w:rFonts w:ascii="Arial" w:eastAsia="Times New Roman" w:hAnsi="Arial" w:cs="Arial"/>
          <w:color w:val="000000"/>
          <w:sz w:val="20"/>
          <w:szCs w:val="20"/>
          <w:lang w:eastAsia="ru-RU"/>
        </w:rPr>
        <w:t>своихфункциональных</w:t>
      </w:r>
      <w:proofErr w:type="spellEnd"/>
      <w:r w:rsidRPr="00393EF8">
        <w:rPr>
          <w:rFonts w:ascii="Arial" w:eastAsia="Times New Roman" w:hAnsi="Arial" w:cs="Arial"/>
          <w:color w:val="000000"/>
          <w:sz w:val="20"/>
          <w:szCs w:val="20"/>
          <w:lang w:eastAsia="ru-RU"/>
        </w:rPr>
        <w:t xml:space="preserve"> обязанностей.</w:t>
      </w:r>
    </w:p>
    <w:p w:rsidR="00393EF8" w:rsidRPr="00393EF8" w:rsidRDefault="00393EF8" w:rsidP="00393EF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 xml:space="preserve">Рабочее место </w:t>
      </w:r>
      <w:proofErr w:type="spellStart"/>
      <w:r w:rsidRPr="00393EF8">
        <w:rPr>
          <w:rFonts w:ascii="Arial" w:eastAsia="Times New Roman" w:hAnsi="Arial" w:cs="Arial"/>
          <w:color w:val="000000"/>
          <w:sz w:val="20"/>
          <w:szCs w:val="20"/>
          <w:lang w:eastAsia="ru-RU"/>
        </w:rPr>
        <w:t>сотрудникапредставляет</w:t>
      </w:r>
      <w:proofErr w:type="spellEnd"/>
      <w:r w:rsidRPr="00393EF8">
        <w:rPr>
          <w:rFonts w:ascii="Arial" w:eastAsia="Times New Roman" w:hAnsi="Arial" w:cs="Arial"/>
          <w:color w:val="000000"/>
          <w:sz w:val="20"/>
          <w:szCs w:val="20"/>
          <w:lang w:eastAsia="ru-RU"/>
        </w:rPr>
        <w:t xml:space="preserve"> собой настольный или переносной компьютер с </w:t>
      </w:r>
      <w:proofErr w:type="spellStart"/>
      <w:r w:rsidRPr="00393EF8">
        <w:rPr>
          <w:rFonts w:ascii="Arial" w:eastAsia="Times New Roman" w:hAnsi="Arial" w:cs="Arial"/>
          <w:color w:val="000000"/>
          <w:sz w:val="20"/>
          <w:szCs w:val="20"/>
          <w:lang w:eastAsia="ru-RU"/>
        </w:rPr>
        <w:t>установленнымпрограммным</w:t>
      </w:r>
      <w:proofErr w:type="spellEnd"/>
      <w:r w:rsidRPr="00393EF8">
        <w:rPr>
          <w:rFonts w:ascii="Arial" w:eastAsia="Times New Roman" w:hAnsi="Arial" w:cs="Arial"/>
          <w:color w:val="000000"/>
          <w:sz w:val="20"/>
          <w:szCs w:val="20"/>
          <w:lang w:eastAsia="ru-RU"/>
        </w:rPr>
        <w:t xml:space="preserve"> обеспечением, необходимым для подключения к серверам </w:t>
      </w:r>
      <w:proofErr w:type="spellStart"/>
      <w:r w:rsidRPr="00393EF8">
        <w:rPr>
          <w:rFonts w:ascii="Arial" w:eastAsia="Times New Roman" w:hAnsi="Arial" w:cs="Arial"/>
          <w:color w:val="000000"/>
          <w:sz w:val="20"/>
          <w:szCs w:val="20"/>
          <w:lang w:eastAsia="ru-RU"/>
        </w:rPr>
        <w:t>корпоративнойсети</w:t>
      </w:r>
      <w:proofErr w:type="spellEnd"/>
      <w:r w:rsidRPr="00393EF8">
        <w:rPr>
          <w:rFonts w:ascii="Arial" w:eastAsia="Times New Roman" w:hAnsi="Arial" w:cs="Arial"/>
          <w:color w:val="000000"/>
          <w:sz w:val="20"/>
          <w:szCs w:val="20"/>
          <w:lang w:eastAsia="ru-RU"/>
        </w:rPr>
        <w:t xml:space="preserve">. Физическое подключение ЭВМ ВРМ к корпоративной сети осуществляется </w:t>
      </w:r>
      <w:proofErr w:type="spellStart"/>
      <w:r w:rsidRPr="00393EF8">
        <w:rPr>
          <w:rFonts w:ascii="Arial" w:eastAsia="Times New Roman" w:hAnsi="Arial" w:cs="Arial"/>
          <w:color w:val="000000"/>
          <w:sz w:val="20"/>
          <w:szCs w:val="20"/>
          <w:lang w:eastAsia="ru-RU"/>
        </w:rPr>
        <w:t>припомощи</w:t>
      </w:r>
      <w:proofErr w:type="spellEnd"/>
      <w:r w:rsidRPr="00393EF8">
        <w:rPr>
          <w:rFonts w:ascii="Arial" w:eastAsia="Times New Roman" w:hAnsi="Arial" w:cs="Arial"/>
          <w:color w:val="000000"/>
          <w:sz w:val="20"/>
          <w:szCs w:val="20"/>
          <w:lang w:eastAsia="ru-RU"/>
        </w:rPr>
        <w:t xml:space="preserve"> специализированного сетевого оборудования, например, сетевых </w:t>
      </w:r>
      <w:proofErr w:type="spellStart"/>
      <w:r w:rsidRPr="00393EF8">
        <w:rPr>
          <w:rFonts w:ascii="Arial" w:eastAsia="Times New Roman" w:hAnsi="Arial" w:cs="Arial"/>
          <w:color w:val="000000"/>
          <w:sz w:val="20"/>
          <w:szCs w:val="20"/>
          <w:lang w:eastAsia="ru-RU"/>
        </w:rPr>
        <w:t>адаптеровили</w:t>
      </w:r>
      <w:proofErr w:type="spellEnd"/>
      <w:r w:rsidRPr="00393EF8">
        <w:rPr>
          <w:rFonts w:ascii="Arial" w:eastAsia="Times New Roman" w:hAnsi="Arial" w:cs="Arial"/>
          <w:color w:val="000000"/>
          <w:sz w:val="20"/>
          <w:szCs w:val="20"/>
          <w:lang w:eastAsia="ru-RU"/>
        </w:rPr>
        <w:t xml:space="preserve"> модемов. При этом ВРМ не является стационарным. Свойство </w:t>
      </w:r>
      <w:proofErr w:type="spellStart"/>
      <w:r w:rsidRPr="00393EF8">
        <w:rPr>
          <w:rFonts w:ascii="Arial" w:eastAsia="Times New Roman" w:hAnsi="Arial" w:cs="Arial"/>
          <w:color w:val="000000"/>
          <w:sz w:val="20"/>
          <w:szCs w:val="20"/>
          <w:lang w:eastAsia="ru-RU"/>
        </w:rPr>
        <w:t>мобильностидостигается</w:t>
      </w:r>
      <w:proofErr w:type="spellEnd"/>
      <w:r w:rsidRPr="00393EF8">
        <w:rPr>
          <w:rFonts w:ascii="Arial" w:eastAsia="Times New Roman" w:hAnsi="Arial" w:cs="Arial"/>
          <w:color w:val="000000"/>
          <w:sz w:val="20"/>
          <w:szCs w:val="20"/>
          <w:lang w:eastAsia="ru-RU"/>
        </w:rPr>
        <w:t xml:space="preserve"> за счет возможности использования портативных компьютеро</w:t>
      </w:r>
      <w:proofErr w:type="gramStart"/>
      <w:r w:rsidRPr="00393EF8">
        <w:rPr>
          <w:rFonts w:ascii="Arial" w:eastAsia="Times New Roman" w:hAnsi="Arial" w:cs="Arial"/>
          <w:color w:val="000000"/>
          <w:sz w:val="20"/>
          <w:szCs w:val="20"/>
          <w:lang w:eastAsia="ru-RU"/>
        </w:rPr>
        <w:t>в(</w:t>
      </w:r>
      <w:proofErr w:type="gramEnd"/>
      <w:r w:rsidRPr="00393EF8">
        <w:rPr>
          <w:rFonts w:ascii="Arial" w:eastAsia="Times New Roman" w:hAnsi="Arial" w:cs="Arial"/>
          <w:color w:val="000000"/>
          <w:sz w:val="20"/>
          <w:szCs w:val="20"/>
          <w:lang w:eastAsia="ru-RU"/>
        </w:rPr>
        <w:t xml:space="preserve">ноутбуков) и беспроводной связи, что позволяет организовать ВРМ практически </w:t>
      </w:r>
      <w:proofErr w:type="spellStart"/>
      <w:r w:rsidRPr="00393EF8">
        <w:rPr>
          <w:rFonts w:ascii="Arial" w:eastAsia="Times New Roman" w:hAnsi="Arial" w:cs="Arial"/>
          <w:color w:val="000000"/>
          <w:sz w:val="20"/>
          <w:szCs w:val="20"/>
          <w:lang w:eastAsia="ru-RU"/>
        </w:rPr>
        <w:t>влюбой</w:t>
      </w:r>
      <w:proofErr w:type="spellEnd"/>
      <w:r w:rsidRPr="00393EF8">
        <w:rPr>
          <w:rFonts w:ascii="Arial" w:eastAsia="Times New Roman" w:hAnsi="Arial" w:cs="Arial"/>
          <w:color w:val="000000"/>
          <w:sz w:val="20"/>
          <w:szCs w:val="20"/>
          <w:lang w:eastAsia="ru-RU"/>
        </w:rPr>
        <w:t xml:space="preserve"> точке земного шара без значительных капиталовложений.</w:t>
      </w:r>
    </w:p>
    <w:p w:rsidR="00393EF8" w:rsidRPr="00393EF8" w:rsidRDefault="00393EF8" w:rsidP="00393EF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 xml:space="preserve">Корпоративная сеть </w:t>
      </w:r>
      <w:proofErr w:type="spellStart"/>
      <w:r w:rsidRPr="00393EF8">
        <w:rPr>
          <w:rFonts w:ascii="Arial" w:eastAsia="Times New Roman" w:hAnsi="Arial" w:cs="Arial"/>
          <w:color w:val="000000"/>
          <w:sz w:val="20"/>
          <w:szCs w:val="20"/>
          <w:lang w:eastAsia="ru-RU"/>
        </w:rPr>
        <w:t>любогопредприятия</w:t>
      </w:r>
      <w:proofErr w:type="spellEnd"/>
      <w:r w:rsidRPr="00393EF8">
        <w:rPr>
          <w:rFonts w:ascii="Arial" w:eastAsia="Times New Roman" w:hAnsi="Arial" w:cs="Arial"/>
          <w:color w:val="000000"/>
          <w:sz w:val="20"/>
          <w:szCs w:val="20"/>
          <w:lang w:eastAsia="ru-RU"/>
        </w:rPr>
        <w:t xml:space="preserve">, </w:t>
      </w:r>
      <w:proofErr w:type="gramStart"/>
      <w:r w:rsidRPr="00393EF8">
        <w:rPr>
          <w:rFonts w:ascii="Arial" w:eastAsia="Times New Roman" w:hAnsi="Arial" w:cs="Arial"/>
          <w:color w:val="000000"/>
          <w:sz w:val="20"/>
          <w:szCs w:val="20"/>
          <w:lang w:eastAsia="ru-RU"/>
        </w:rPr>
        <w:t>организующего</w:t>
      </w:r>
      <w:proofErr w:type="gramEnd"/>
      <w:r w:rsidRPr="00393EF8">
        <w:rPr>
          <w:rFonts w:ascii="Arial" w:eastAsia="Times New Roman" w:hAnsi="Arial" w:cs="Arial"/>
          <w:color w:val="000000"/>
          <w:sz w:val="20"/>
          <w:szCs w:val="20"/>
          <w:lang w:eastAsia="ru-RU"/>
        </w:rPr>
        <w:t xml:space="preserve"> ВРМ, должна включать набор серверов — </w:t>
      </w:r>
      <w:proofErr w:type="spellStart"/>
      <w:r w:rsidRPr="00393EF8">
        <w:rPr>
          <w:rFonts w:ascii="Arial" w:eastAsia="Times New Roman" w:hAnsi="Arial" w:cs="Arial"/>
          <w:color w:val="000000"/>
          <w:sz w:val="20"/>
          <w:szCs w:val="20"/>
          <w:lang w:eastAsia="ru-RU"/>
        </w:rPr>
        <w:t>специальныхвысокопроизводительных</w:t>
      </w:r>
      <w:proofErr w:type="spellEnd"/>
      <w:r w:rsidRPr="00393EF8">
        <w:rPr>
          <w:rFonts w:ascii="Arial" w:eastAsia="Times New Roman" w:hAnsi="Arial" w:cs="Arial"/>
          <w:color w:val="000000"/>
          <w:sz w:val="20"/>
          <w:szCs w:val="20"/>
          <w:lang w:eastAsia="ru-RU"/>
        </w:rPr>
        <w:t xml:space="preserve"> компьютеров, к которым может получать доступ </w:t>
      </w:r>
      <w:proofErr w:type="spellStart"/>
      <w:r w:rsidRPr="00393EF8">
        <w:rPr>
          <w:rFonts w:ascii="Arial" w:eastAsia="Times New Roman" w:hAnsi="Arial" w:cs="Arial"/>
          <w:color w:val="000000"/>
          <w:sz w:val="20"/>
          <w:szCs w:val="20"/>
          <w:lang w:eastAsia="ru-RU"/>
        </w:rPr>
        <w:t>ЭВМтерриториально</w:t>
      </w:r>
      <w:proofErr w:type="spellEnd"/>
      <w:r w:rsidRPr="00393EF8">
        <w:rPr>
          <w:rFonts w:ascii="Arial" w:eastAsia="Times New Roman" w:hAnsi="Arial" w:cs="Arial"/>
          <w:color w:val="000000"/>
          <w:sz w:val="20"/>
          <w:szCs w:val="20"/>
          <w:lang w:eastAsia="ru-RU"/>
        </w:rPr>
        <w:t xml:space="preserve"> удаленных сотрудников. Подключение серверов к сети </w:t>
      </w:r>
      <w:proofErr w:type="spellStart"/>
      <w:r w:rsidRPr="00393EF8">
        <w:rPr>
          <w:rFonts w:ascii="Arial" w:eastAsia="Times New Roman" w:hAnsi="Arial" w:cs="Arial"/>
          <w:color w:val="000000"/>
          <w:sz w:val="20"/>
          <w:szCs w:val="20"/>
          <w:lang w:eastAsia="ru-RU"/>
        </w:rPr>
        <w:t>связиосуществляется</w:t>
      </w:r>
      <w:proofErr w:type="spellEnd"/>
      <w:r w:rsidRPr="00393EF8">
        <w:rPr>
          <w:rFonts w:ascii="Arial" w:eastAsia="Times New Roman" w:hAnsi="Arial" w:cs="Arial"/>
          <w:color w:val="000000"/>
          <w:sz w:val="20"/>
          <w:szCs w:val="20"/>
          <w:lang w:eastAsia="ru-RU"/>
        </w:rPr>
        <w:t xml:space="preserve"> при помощи уже более сложного коммуникационного </w:t>
      </w:r>
      <w:proofErr w:type="spellStart"/>
      <w:r w:rsidRPr="00393EF8">
        <w:rPr>
          <w:rFonts w:ascii="Arial" w:eastAsia="Times New Roman" w:hAnsi="Arial" w:cs="Arial"/>
          <w:color w:val="000000"/>
          <w:sz w:val="20"/>
          <w:szCs w:val="20"/>
          <w:lang w:eastAsia="ru-RU"/>
        </w:rPr>
        <w:t>оборудования</w:t>
      </w:r>
      <w:proofErr w:type="gramStart"/>
      <w:r w:rsidRPr="00393EF8">
        <w:rPr>
          <w:rFonts w:ascii="Arial" w:eastAsia="Times New Roman" w:hAnsi="Arial" w:cs="Arial"/>
          <w:color w:val="000000"/>
          <w:sz w:val="20"/>
          <w:szCs w:val="20"/>
          <w:lang w:eastAsia="ru-RU"/>
        </w:rPr>
        <w:t>,т</w:t>
      </w:r>
      <w:proofErr w:type="gramEnd"/>
      <w:r w:rsidRPr="00393EF8">
        <w:rPr>
          <w:rFonts w:ascii="Arial" w:eastAsia="Times New Roman" w:hAnsi="Arial" w:cs="Arial"/>
          <w:color w:val="000000"/>
          <w:sz w:val="20"/>
          <w:szCs w:val="20"/>
          <w:lang w:eastAsia="ru-RU"/>
        </w:rPr>
        <w:t>акого</w:t>
      </w:r>
      <w:proofErr w:type="spellEnd"/>
      <w:r w:rsidRPr="00393EF8">
        <w:rPr>
          <w:rFonts w:ascii="Arial" w:eastAsia="Times New Roman" w:hAnsi="Arial" w:cs="Arial"/>
          <w:color w:val="000000"/>
          <w:sz w:val="20"/>
          <w:szCs w:val="20"/>
          <w:lang w:eastAsia="ru-RU"/>
        </w:rPr>
        <w:t>, например, как кабельные модемы или маршрутизаторы.</w:t>
      </w:r>
    </w:p>
    <w:p w:rsidR="00393EF8" w:rsidRPr="00393EF8" w:rsidRDefault="00393EF8" w:rsidP="00393EF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 xml:space="preserve">После подключения </w:t>
      </w:r>
      <w:proofErr w:type="spellStart"/>
      <w:r w:rsidRPr="00393EF8">
        <w:rPr>
          <w:rFonts w:ascii="Arial" w:eastAsia="Times New Roman" w:hAnsi="Arial" w:cs="Arial"/>
          <w:color w:val="000000"/>
          <w:sz w:val="20"/>
          <w:szCs w:val="20"/>
          <w:lang w:eastAsia="ru-RU"/>
        </w:rPr>
        <w:t>компьютераВРМ</w:t>
      </w:r>
      <w:proofErr w:type="spellEnd"/>
      <w:r w:rsidRPr="00393EF8">
        <w:rPr>
          <w:rFonts w:ascii="Arial" w:eastAsia="Times New Roman" w:hAnsi="Arial" w:cs="Arial"/>
          <w:color w:val="000000"/>
          <w:sz w:val="20"/>
          <w:szCs w:val="20"/>
          <w:lang w:eastAsia="ru-RU"/>
        </w:rPr>
        <w:t xml:space="preserve"> к серверам корпоративной сети создается возможность выполнять </w:t>
      </w:r>
      <w:proofErr w:type="spellStart"/>
      <w:r w:rsidRPr="00393EF8">
        <w:rPr>
          <w:rFonts w:ascii="Arial" w:eastAsia="Times New Roman" w:hAnsi="Arial" w:cs="Arial"/>
          <w:color w:val="000000"/>
          <w:sz w:val="20"/>
          <w:szCs w:val="20"/>
          <w:lang w:eastAsia="ru-RU"/>
        </w:rPr>
        <w:t>следующиедействия</w:t>
      </w:r>
      <w:proofErr w:type="spellEnd"/>
      <w:r w:rsidRPr="00393EF8">
        <w:rPr>
          <w:rFonts w:ascii="Arial" w:eastAsia="Times New Roman" w:hAnsi="Arial" w:cs="Arial"/>
          <w:color w:val="000000"/>
          <w:sz w:val="20"/>
          <w:szCs w:val="20"/>
          <w:lang w:eastAsia="ru-RU"/>
        </w:rPr>
        <w:t>:</w:t>
      </w:r>
    </w:p>
    <w:p w:rsidR="00393EF8" w:rsidRPr="00393EF8" w:rsidRDefault="00393EF8" w:rsidP="00393EF8">
      <w:pPr>
        <w:numPr>
          <w:ilvl w:val="0"/>
          <w:numId w:val="25"/>
        </w:num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lastRenderedPageBreak/>
        <w:t>загружать необходимую информацию с серверов корпоративной сети;</w:t>
      </w:r>
    </w:p>
    <w:p w:rsidR="00393EF8" w:rsidRPr="00393EF8" w:rsidRDefault="00393EF8" w:rsidP="00393EF8">
      <w:pPr>
        <w:numPr>
          <w:ilvl w:val="0"/>
          <w:numId w:val="25"/>
        </w:num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записывать данные на сервера корпоративной сети;</w:t>
      </w:r>
    </w:p>
    <w:p w:rsidR="00393EF8" w:rsidRPr="00393EF8" w:rsidRDefault="00393EF8" w:rsidP="00393EF8">
      <w:pPr>
        <w:numPr>
          <w:ilvl w:val="0"/>
          <w:numId w:val="25"/>
        </w:num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модифицировать данные, хранящиеся на стороне серверов корпоративной сети;</w:t>
      </w:r>
    </w:p>
    <w:p w:rsidR="00393EF8" w:rsidRPr="00393EF8" w:rsidRDefault="00393EF8" w:rsidP="00393EF8">
      <w:pPr>
        <w:numPr>
          <w:ilvl w:val="0"/>
          <w:numId w:val="25"/>
        </w:num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обмениваться данными с другими сотрудниками, подключенными к серверам корпоративной сети.</w:t>
      </w:r>
    </w:p>
    <w:p w:rsidR="00393EF8" w:rsidRPr="00393EF8" w:rsidRDefault="00393EF8" w:rsidP="00393EF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 xml:space="preserve">К отраслям народного </w:t>
      </w:r>
      <w:proofErr w:type="spellStart"/>
      <w:r w:rsidRPr="00393EF8">
        <w:rPr>
          <w:rFonts w:ascii="Arial" w:eastAsia="Times New Roman" w:hAnsi="Arial" w:cs="Arial"/>
          <w:color w:val="000000"/>
          <w:sz w:val="20"/>
          <w:szCs w:val="20"/>
          <w:lang w:eastAsia="ru-RU"/>
        </w:rPr>
        <w:t>хозяйства</w:t>
      </w:r>
      <w:proofErr w:type="gramStart"/>
      <w:r w:rsidRPr="00393EF8">
        <w:rPr>
          <w:rFonts w:ascii="Arial" w:eastAsia="Times New Roman" w:hAnsi="Arial" w:cs="Arial"/>
          <w:color w:val="000000"/>
          <w:sz w:val="20"/>
          <w:szCs w:val="20"/>
          <w:lang w:eastAsia="ru-RU"/>
        </w:rPr>
        <w:t>,в</w:t>
      </w:r>
      <w:proofErr w:type="spellEnd"/>
      <w:proofErr w:type="gramEnd"/>
      <w:r w:rsidRPr="00393EF8">
        <w:rPr>
          <w:rFonts w:ascii="Arial" w:eastAsia="Times New Roman" w:hAnsi="Arial" w:cs="Arial"/>
          <w:color w:val="000000"/>
          <w:sz w:val="20"/>
          <w:szCs w:val="20"/>
          <w:lang w:eastAsia="ru-RU"/>
        </w:rPr>
        <w:t xml:space="preserve"> которых наиболее часто используются технологии ВРМ, относится </w:t>
      </w:r>
      <w:proofErr w:type="spellStart"/>
      <w:r w:rsidRPr="00393EF8">
        <w:rPr>
          <w:rFonts w:ascii="Arial" w:eastAsia="Times New Roman" w:hAnsi="Arial" w:cs="Arial"/>
          <w:color w:val="000000"/>
          <w:sz w:val="20"/>
          <w:szCs w:val="20"/>
          <w:lang w:eastAsia="ru-RU"/>
        </w:rPr>
        <w:t>сфераразработки</w:t>
      </w:r>
      <w:proofErr w:type="spellEnd"/>
      <w:r w:rsidRPr="00393EF8">
        <w:rPr>
          <w:rFonts w:ascii="Arial" w:eastAsia="Times New Roman" w:hAnsi="Arial" w:cs="Arial"/>
          <w:color w:val="000000"/>
          <w:sz w:val="20"/>
          <w:szCs w:val="20"/>
          <w:lang w:eastAsia="ru-RU"/>
        </w:rPr>
        <w:t xml:space="preserve">, внедрения и сопровождения инфокоммуникационных технологий — </w:t>
      </w:r>
      <w:proofErr w:type="spellStart"/>
      <w:r w:rsidRPr="00393EF8">
        <w:rPr>
          <w:rFonts w:ascii="Arial" w:eastAsia="Times New Roman" w:hAnsi="Arial" w:cs="Arial"/>
          <w:color w:val="000000"/>
          <w:sz w:val="20"/>
          <w:szCs w:val="20"/>
          <w:lang w:eastAsia="ru-RU"/>
        </w:rPr>
        <w:t>сфера,где</w:t>
      </w:r>
      <w:proofErr w:type="spellEnd"/>
      <w:r w:rsidRPr="00393EF8">
        <w:rPr>
          <w:rFonts w:ascii="Arial" w:eastAsia="Times New Roman" w:hAnsi="Arial" w:cs="Arial"/>
          <w:color w:val="000000"/>
          <w:sz w:val="20"/>
          <w:szCs w:val="20"/>
          <w:lang w:eastAsia="ru-RU"/>
        </w:rPr>
        <w:t xml:space="preserve"> осуществляются сделки с недвижимостью, работа с персоналом, а </w:t>
      </w:r>
      <w:proofErr w:type="spellStart"/>
      <w:r w:rsidRPr="00393EF8">
        <w:rPr>
          <w:rFonts w:ascii="Arial" w:eastAsia="Times New Roman" w:hAnsi="Arial" w:cs="Arial"/>
          <w:color w:val="000000"/>
          <w:sz w:val="20"/>
          <w:szCs w:val="20"/>
          <w:lang w:eastAsia="ru-RU"/>
        </w:rPr>
        <w:t>такжеотдельные</w:t>
      </w:r>
      <w:proofErr w:type="spellEnd"/>
      <w:r w:rsidRPr="00393EF8">
        <w:rPr>
          <w:rFonts w:ascii="Arial" w:eastAsia="Times New Roman" w:hAnsi="Arial" w:cs="Arial"/>
          <w:color w:val="000000"/>
          <w:sz w:val="20"/>
          <w:szCs w:val="20"/>
          <w:lang w:eastAsia="ru-RU"/>
        </w:rPr>
        <w:t xml:space="preserve"> направления, нуждающиеся в постоянном перемещении или же работа </w:t>
      </w:r>
      <w:proofErr w:type="spellStart"/>
      <w:r w:rsidRPr="00393EF8">
        <w:rPr>
          <w:rFonts w:ascii="Arial" w:eastAsia="Times New Roman" w:hAnsi="Arial" w:cs="Arial"/>
          <w:color w:val="000000"/>
          <w:sz w:val="20"/>
          <w:szCs w:val="20"/>
          <w:lang w:eastAsia="ru-RU"/>
        </w:rPr>
        <w:t>вимпровизированных</w:t>
      </w:r>
      <w:proofErr w:type="spellEnd"/>
      <w:r w:rsidRPr="00393EF8">
        <w:rPr>
          <w:rFonts w:ascii="Arial" w:eastAsia="Times New Roman" w:hAnsi="Arial" w:cs="Arial"/>
          <w:color w:val="000000"/>
          <w:sz w:val="20"/>
          <w:szCs w:val="20"/>
          <w:lang w:eastAsia="ru-RU"/>
        </w:rPr>
        <w:t xml:space="preserve"> офисах, включая и работу на дому. Наиболее </w:t>
      </w:r>
      <w:proofErr w:type="spellStart"/>
      <w:r w:rsidRPr="00393EF8">
        <w:rPr>
          <w:rFonts w:ascii="Arial" w:eastAsia="Times New Roman" w:hAnsi="Arial" w:cs="Arial"/>
          <w:color w:val="000000"/>
          <w:sz w:val="20"/>
          <w:szCs w:val="20"/>
          <w:lang w:eastAsia="ru-RU"/>
        </w:rPr>
        <w:t>эффективнотехнология</w:t>
      </w:r>
      <w:proofErr w:type="spellEnd"/>
      <w:r w:rsidRPr="00393EF8">
        <w:rPr>
          <w:rFonts w:ascii="Arial" w:eastAsia="Times New Roman" w:hAnsi="Arial" w:cs="Arial"/>
          <w:color w:val="000000"/>
          <w:sz w:val="20"/>
          <w:szCs w:val="20"/>
          <w:lang w:eastAsia="ru-RU"/>
        </w:rPr>
        <w:t xml:space="preserve"> ВРМ проявила себя в сделках с недвижимостью. На рис. 1 </w:t>
      </w:r>
      <w:proofErr w:type="spellStart"/>
      <w:r w:rsidRPr="00393EF8">
        <w:rPr>
          <w:rFonts w:ascii="Arial" w:eastAsia="Times New Roman" w:hAnsi="Arial" w:cs="Arial"/>
          <w:color w:val="000000"/>
          <w:sz w:val="20"/>
          <w:szCs w:val="20"/>
          <w:lang w:eastAsia="ru-RU"/>
        </w:rPr>
        <w:t>показанаструктурная</w:t>
      </w:r>
      <w:proofErr w:type="spellEnd"/>
      <w:r w:rsidRPr="00393EF8">
        <w:rPr>
          <w:rFonts w:ascii="Arial" w:eastAsia="Times New Roman" w:hAnsi="Arial" w:cs="Arial"/>
          <w:color w:val="000000"/>
          <w:sz w:val="20"/>
          <w:szCs w:val="20"/>
          <w:lang w:eastAsia="ru-RU"/>
        </w:rPr>
        <w:t xml:space="preserve"> схема организации ВРМ, обязательными факторами которой </w:t>
      </w:r>
      <w:proofErr w:type="spellStart"/>
      <w:r w:rsidRPr="00393EF8">
        <w:rPr>
          <w:rFonts w:ascii="Arial" w:eastAsia="Times New Roman" w:hAnsi="Arial" w:cs="Arial"/>
          <w:color w:val="000000"/>
          <w:sz w:val="20"/>
          <w:szCs w:val="20"/>
          <w:lang w:eastAsia="ru-RU"/>
        </w:rPr>
        <w:t>являютсятехнологии</w:t>
      </w:r>
      <w:proofErr w:type="spellEnd"/>
      <w:r w:rsidRPr="00393EF8">
        <w:rPr>
          <w:rFonts w:ascii="Arial" w:eastAsia="Times New Roman" w:hAnsi="Arial" w:cs="Arial"/>
          <w:color w:val="000000"/>
          <w:sz w:val="20"/>
          <w:szCs w:val="20"/>
          <w:lang w:eastAsia="ru-RU"/>
        </w:rPr>
        <w:t>, дизайн и практика специалиста.</w:t>
      </w:r>
    </w:p>
    <w:p w:rsidR="00393EF8" w:rsidRPr="00393EF8" w:rsidRDefault="00393EF8" w:rsidP="00393EF8">
      <w:pPr>
        <w:shd w:val="clear" w:color="auto" w:fill="FFFFFF"/>
        <w:spacing w:before="100" w:beforeAutospacing="1" w:after="100" w:afterAutospacing="1" w:line="240" w:lineRule="auto"/>
        <w:jc w:val="center"/>
        <w:rPr>
          <w:rFonts w:ascii="Arial" w:eastAsia="Times New Roman" w:hAnsi="Arial" w:cs="Arial"/>
          <w:color w:val="000000"/>
          <w:sz w:val="20"/>
          <w:szCs w:val="20"/>
          <w:lang w:eastAsia="ru-RU"/>
        </w:rPr>
      </w:pPr>
      <w:r w:rsidRPr="00393EF8">
        <w:rPr>
          <w:rFonts w:ascii="Arial" w:eastAsia="Times New Roman" w:hAnsi="Arial" w:cs="Arial"/>
          <w:noProof/>
          <w:color w:val="000000"/>
          <w:sz w:val="20"/>
          <w:szCs w:val="20"/>
          <w:lang w:eastAsia="ru-RU"/>
        </w:rPr>
        <w:drawing>
          <wp:inline distT="0" distB="0" distL="0" distR="0" wp14:anchorId="0941B903" wp14:editId="39636B4D">
            <wp:extent cx="3124200" cy="2838450"/>
            <wp:effectExtent l="0" t="0" r="0" b="0"/>
            <wp:docPr id="28" name="Picture 1" descr="Структурная схема организации виртуального рабочего места в сфере недвижим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труктурная схема организации виртуального рабочего места в сфере недвижимости"/>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124200" cy="2838450"/>
                    </a:xfrm>
                    <a:prstGeom prst="rect">
                      <a:avLst/>
                    </a:prstGeom>
                    <a:noFill/>
                    <a:ln>
                      <a:noFill/>
                    </a:ln>
                  </pic:spPr>
                </pic:pic>
              </a:graphicData>
            </a:graphic>
          </wp:inline>
        </w:drawing>
      </w:r>
    </w:p>
    <w:p w:rsidR="00393EF8" w:rsidRPr="00393EF8" w:rsidRDefault="00393EF8" w:rsidP="00393EF8">
      <w:pPr>
        <w:shd w:val="clear" w:color="auto" w:fill="FFFFFF"/>
        <w:spacing w:before="100" w:beforeAutospacing="1" w:after="100" w:afterAutospacing="1" w:line="240" w:lineRule="auto"/>
        <w:jc w:val="center"/>
        <w:rPr>
          <w:rFonts w:ascii="Arial" w:eastAsia="Times New Roman" w:hAnsi="Arial" w:cs="Arial"/>
          <w:color w:val="000000"/>
          <w:sz w:val="20"/>
          <w:szCs w:val="20"/>
          <w:lang w:eastAsia="ru-RU"/>
        </w:rPr>
      </w:pPr>
      <w:r w:rsidRPr="00393EF8">
        <w:rPr>
          <w:rFonts w:ascii="Arial" w:eastAsia="Times New Roman" w:hAnsi="Arial" w:cs="Arial"/>
          <w:b/>
          <w:bCs/>
          <w:i/>
          <w:iCs/>
          <w:color w:val="000000"/>
          <w:sz w:val="20"/>
          <w:szCs w:val="20"/>
          <w:lang w:eastAsia="ru-RU"/>
        </w:rPr>
        <w:t>Рис.1.</w:t>
      </w:r>
      <w:r w:rsidRPr="00393EF8">
        <w:rPr>
          <w:rFonts w:ascii="Arial" w:eastAsia="Times New Roman" w:hAnsi="Arial" w:cs="Arial"/>
          <w:i/>
          <w:iCs/>
          <w:color w:val="000000"/>
          <w:sz w:val="20"/>
          <w:szCs w:val="20"/>
          <w:lang w:eastAsia="ru-RU"/>
        </w:rPr>
        <w:t> Структурная схема организации виртуального рабочего места в сфере недвижимости [6]</w:t>
      </w:r>
    </w:p>
    <w:p w:rsidR="00393EF8" w:rsidRPr="00393EF8" w:rsidRDefault="00393EF8" w:rsidP="00393EF8">
      <w:pPr>
        <w:shd w:val="clear" w:color="auto" w:fill="FFFFFF"/>
        <w:spacing w:before="100" w:beforeAutospacing="1" w:after="100" w:afterAutospacing="1" w:line="240" w:lineRule="auto"/>
        <w:jc w:val="center"/>
        <w:rPr>
          <w:rFonts w:ascii="Arial" w:eastAsia="Times New Roman" w:hAnsi="Arial" w:cs="Arial"/>
          <w:color w:val="000000"/>
          <w:sz w:val="20"/>
          <w:szCs w:val="20"/>
          <w:lang w:eastAsia="ru-RU"/>
        </w:rPr>
      </w:pPr>
      <w:r w:rsidRPr="00393EF8">
        <w:rPr>
          <w:rFonts w:ascii="Arial" w:eastAsia="Times New Roman" w:hAnsi="Arial" w:cs="Arial"/>
          <w:b/>
          <w:bCs/>
          <w:i/>
          <w:iCs/>
          <w:color w:val="000000"/>
          <w:sz w:val="20"/>
          <w:szCs w:val="20"/>
          <w:lang w:eastAsia="ru-RU"/>
        </w:rPr>
        <w:t>Виртуальное малое предприятие</w:t>
      </w:r>
    </w:p>
    <w:p w:rsidR="00393EF8" w:rsidRPr="00393EF8" w:rsidRDefault="00393EF8" w:rsidP="00393EF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 xml:space="preserve">Другим видом </w:t>
      </w:r>
      <w:proofErr w:type="spellStart"/>
      <w:r w:rsidRPr="00393EF8">
        <w:rPr>
          <w:rFonts w:ascii="Arial" w:eastAsia="Times New Roman" w:hAnsi="Arial" w:cs="Arial"/>
          <w:color w:val="000000"/>
          <w:sz w:val="20"/>
          <w:szCs w:val="20"/>
          <w:lang w:eastAsia="ru-RU"/>
        </w:rPr>
        <w:t>виртуальнойдеятельности</w:t>
      </w:r>
      <w:proofErr w:type="spellEnd"/>
      <w:r w:rsidRPr="00393EF8">
        <w:rPr>
          <w:rFonts w:ascii="Arial" w:eastAsia="Times New Roman" w:hAnsi="Arial" w:cs="Arial"/>
          <w:color w:val="000000"/>
          <w:sz w:val="20"/>
          <w:szCs w:val="20"/>
          <w:lang w:eastAsia="ru-RU"/>
        </w:rPr>
        <w:t xml:space="preserve">, использующей режим удаленного доступа, являются </w:t>
      </w:r>
      <w:proofErr w:type="spellStart"/>
      <w:r w:rsidRPr="00393EF8">
        <w:rPr>
          <w:rFonts w:ascii="Arial" w:eastAsia="Times New Roman" w:hAnsi="Arial" w:cs="Arial"/>
          <w:color w:val="000000"/>
          <w:sz w:val="20"/>
          <w:szCs w:val="20"/>
          <w:lang w:eastAsia="ru-RU"/>
        </w:rPr>
        <w:t>малыепредприятия</w:t>
      </w:r>
      <w:proofErr w:type="spellEnd"/>
      <w:r w:rsidRPr="00393EF8">
        <w:rPr>
          <w:rFonts w:ascii="Arial" w:eastAsia="Times New Roman" w:hAnsi="Arial" w:cs="Arial"/>
          <w:color w:val="000000"/>
          <w:sz w:val="20"/>
          <w:szCs w:val="20"/>
          <w:lang w:eastAsia="ru-RU"/>
        </w:rPr>
        <w:t xml:space="preserve">, получившие в зависимости от рода деятельности такие названия, </w:t>
      </w:r>
      <w:proofErr w:type="spellStart"/>
      <w:r w:rsidRPr="00393EF8">
        <w:rPr>
          <w:rFonts w:ascii="Arial" w:eastAsia="Times New Roman" w:hAnsi="Arial" w:cs="Arial"/>
          <w:color w:val="000000"/>
          <w:sz w:val="20"/>
          <w:szCs w:val="20"/>
          <w:lang w:eastAsia="ru-RU"/>
        </w:rPr>
        <w:t>как</w:t>
      </w:r>
      <w:proofErr w:type="gramStart"/>
      <w:r w:rsidRPr="00393EF8">
        <w:rPr>
          <w:rFonts w:ascii="Arial" w:eastAsia="Times New Roman" w:hAnsi="Arial" w:cs="Arial"/>
          <w:color w:val="000000"/>
          <w:sz w:val="20"/>
          <w:szCs w:val="20"/>
          <w:lang w:eastAsia="ru-RU"/>
        </w:rPr>
        <w:t>«в</w:t>
      </w:r>
      <w:proofErr w:type="gramEnd"/>
      <w:r w:rsidRPr="00393EF8">
        <w:rPr>
          <w:rFonts w:ascii="Arial" w:eastAsia="Times New Roman" w:hAnsi="Arial" w:cs="Arial"/>
          <w:color w:val="000000"/>
          <w:sz w:val="20"/>
          <w:szCs w:val="20"/>
          <w:lang w:eastAsia="ru-RU"/>
        </w:rPr>
        <w:t>иртуальный</w:t>
      </w:r>
      <w:proofErr w:type="spellEnd"/>
      <w:r w:rsidRPr="00393EF8">
        <w:rPr>
          <w:rFonts w:ascii="Arial" w:eastAsia="Times New Roman" w:hAnsi="Arial" w:cs="Arial"/>
          <w:color w:val="000000"/>
          <w:sz w:val="20"/>
          <w:szCs w:val="20"/>
          <w:lang w:eastAsia="ru-RU"/>
        </w:rPr>
        <w:t xml:space="preserve"> офис», «виртуальный центр», «виртуальный коттедж», «КИБЕР-</w:t>
      </w:r>
      <w:proofErr w:type="spellStart"/>
      <w:r w:rsidRPr="00393EF8">
        <w:rPr>
          <w:rFonts w:ascii="Arial" w:eastAsia="Times New Roman" w:hAnsi="Arial" w:cs="Arial"/>
          <w:color w:val="000000"/>
          <w:sz w:val="20"/>
          <w:szCs w:val="20"/>
          <w:lang w:eastAsia="ru-RU"/>
        </w:rPr>
        <w:t>центр»«частный</w:t>
      </w:r>
      <w:proofErr w:type="spellEnd"/>
      <w:r w:rsidRPr="00393EF8">
        <w:rPr>
          <w:rFonts w:ascii="Arial" w:eastAsia="Times New Roman" w:hAnsi="Arial" w:cs="Arial"/>
          <w:color w:val="000000"/>
          <w:sz w:val="20"/>
          <w:szCs w:val="20"/>
          <w:lang w:eastAsia="ru-RU"/>
        </w:rPr>
        <w:t xml:space="preserve"> электронный портал», «центр коллективного пользования </w:t>
      </w:r>
      <w:proofErr w:type="spellStart"/>
      <w:r w:rsidRPr="00393EF8">
        <w:rPr>
          <w:rFonts w:ascii="Arial" w:eastAsia="Times New Roman" w:hAnsi="Arial" w:cs="Arial"/>
          <w:color w:val="000000"/>
          <w:sz w:val="20"/>
          <w:szCs w:val="20"/>
          <w:lang w:eastAsia="ru-RU"/>
        </w:rPr>
        <w:t>программнымобеспечением</w:t>
      </w:r>
      <w:proofErr w:type="spellEnd"/>
      <w:r w:rsidRPr="00393EF8">
        <w:rPr>
          <w:rFonts w:ascii="Arial" w:eastAsia="Times New Roman" w:hAnsi="Arial" w:cs="Arial"/>
          <w:color w:val="000000"/>
          <w:sz w:val="20"/>
          <w:szCs w:val="20"/>
          <w:lang w:eastAsia="ru-RU"/>
        </w:rPr>
        <w:t xml:space="preserve">» и т.д., где физический офис замещен электронными </w:t>
      </w:r>
      <w:proofErr w:type="spellStart"/>
      <w:r w:rsidRPr="00393EF8">
        <w:rPr>
          <w:rFonts w:ascii="Arial" w:eastAsia="Times New Roman" w:hAnsi="Arial" w:cs="Arial"/>
          <w:color w:val="000000"/>
          <w:sz w:val="20"/>
          <w:szCs w:val="20"/>
          <w:lang w:eastAsia="ru-RU"/>
        </w:rPr>
        <w:t>офиснымиуслугами</w:t>
      </w:r>
      <w:proofErr w:type="spellEnd"/>
      <w:r w:rsidRPr="00393EF8">
        <w:rPr>
          <w:rFonts w:ascii="Arial" w:eastAsia="Times New Roman" w:hAnsi="Arial" w:cs="Arial"/>
          <w:color w:val="000000"/>
          <w:sz w:val="20"/>
          <w:szCs w:val="20"/>
          <w:lang w:eastAsia="ru-RU"/>
        </w:rPr>
        <w:t xml:space="preserve">. Схему формирования малого предприятия, работа которого </w:t>
      </w:r>
      <w:proofErr w:type="spellStart"/>
      <w:r w:rsidRPr="00393EF8">
        <w:rPr>
          <w:rFonts w:ascii="Arial" w:eastAsia="Times New Roman" w:hAnsi="Arial" w:cs="Arial"/>
          <w:color w:val="000000"/>
          <w:sz w:val="20"/>
          <w:szCs w:val="20"/>
          <w:lang w:eastAsia="ru-RU"/>
        </w:rPr>
        <w:t>будетпостроена</w:t>
      </w:r>
      <w:proofErr w:type="spellEnd"/>
      <w:r w:rsidRPr="00393EF8">
        <w:rPr>
          <w:rFonts w:ascii="Arial" w:eastAsia="Times New Roman" w:hAnsi="Arial" w:cs="Arial"/>
          <w:color w:val="000000"/>
          <w:sz w:val="20"/>
          <w:szCs w:val="20"/>
          <w:lang w:eastAsia="ru-RU"/>
        </w:rPr>
        <w:t xml:space="preserve"> в виртуальном удаленном режиме можно видеть на рис. 2.</w:t>
      </w:r>
    </w:p>
    <w:p w:rsidR="00393EF8" w:rsidRPr="00393EF8" w:rsidRDefault="00393EF8" w:rsidP="00393EF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 xml:space="preserve">Такие компании, как </w:t>
      </w:r>
      <w:proofErr w:type="spellStart"/>
      <w:r w:rsidRPr="00393EF8">
        <w:rPr>
          <w:rFonts w:ascii="Arial" w:eastAsia="Times New Roman" w:hAnsi="Arial" w:cs="Arial"/>
          <w:color w:val="000000"/>
          <w:sz w:val="20"/>
          <w:szCs w:val="20"/>
          <w:lang w:eastAsia="ru-RU"/>
        </w:rPr>
        <w:t>Digital</w:t>
      </w:r>
      <w:proofErr w:type="spellEnd"/>
      <w:r w:rsidRPr="00393EF8">
        <w:rPr>
          <w:rFonts w:ascii="Arial" w:eastAsia="Times New Roman" w:hAnsi="Arial" w:cs="Arial"/>
          <w:color w:val="000000"/>
          <w:sz w:val="20"/>
          <w:szCs w:val="20"/>
          <w:lang w:eastAsia="ru-RU"/>
        </w:rPr>
        <w:t xml:space="preserve"> </w:t>
      </w:r>
      <w:proofErr w:type="spellStart"/>
      <w:proofErr w:type="gramStart"/>
      <w:r w:rsidRPr="00393EF8">
        <w:rPr>
          <w:rFonts w:ascii="Arial" w:eastAsia="Times New Roman" w:hAnsi="Arial" w:cs="Arial"/>
          <w:color w:val="000000"/>
          <w:sz w:val="20"/>
          <w:szCs w:val="20"/>
          <w:lang w:eastAsia="ru-RU"/>
        </w:rPr>
        <w:t>и</w:t>
      </w:r>
      <w:proofErr w:type="gramEnd"/>
      <w:r w:rsidRPr="00393EF8">
        <w:rPr>
          <w:rFonts w:ascii="Arial" w:eastAsia="Times New Roman" w:hAnsi="Arial" w:cs="Arial"/>
          <w:color w:val="000000"/>
          <w:sz w:val="20"/>
          <w:szCs w:val="20"/>
          <w:lang w:eastAsia="ru-RU"/>
        </w:rPr>
        <w:t>IBM</w:t>
      </w:r>
      <w:proofErr w:type="spellEnd"/>
      <w:r w:rsidRPr="00393EF8">
        <w:rPr>
          <w:rFonts w:ascii="Arial" w:eastAsia="Times New Roman" w:hAnsi="Arial" w:cs="Arial"/>
          <w:color w:val="000000"/>
          <w:sz w:val="20"/>
          <w:szCs w:val="20"/>
          <w:lang w:eastAsia="ru-RU"/>
        </w:rPr>
        <w:t xml:space="preserve">, имеют размещенные в различных точках земного шара по типу </w:t>
      </w:r>
      <w:proofErr w:type="spellStart"/>
      <w:r w:rsidRPr="00393EF8">
        <w:rPr>
          <w:rFonts w:ascii="Arial" w:eastAsia="Times New Roman" w:hAnsi="Arial" w:cs="Arial"/>
          <w:color w:val="000000"/>
          <w:sz w:val="20"/>
          <w:szCs w:val="20"/>
          <w:lang w:eastAsia="ru-RU"/>
        </w:rPr>
        <w:t>виртуальногоофиса</w:t>
      </w:r>
      <w:proofErr w:type="spellEnd"/>
      <w:r w:rsidRPr="00393EF8">
        <w:rPr>
          <w:rFonts w:ascii="Arial" w:eastAsia="Times New Roman" w:hAnsi="Arial" w:cs="Arial"/>
          <w:color w:val="000000"/>
          <w:sz w:val="20"/>
          <w:szCs w:val="20"/>
          <w:lang w:eastAsia="ru-RU"/>
        </w:rPr>
        <w:t xml:space="preserve"> электронные диспетчерские пункты, где обслуживание осуществляется </w:t>
      </w:r>
      <w:proofErr w:type="spellStart"/>
      <w:r w:rsidRPr="00393EF8">
        <w:rPr>
          <w:rFonts w:ascii="Arial" w:eastAsia="Times New Roman" w:hAnsi="Arial" w:cs="Arial"/>
          <w:color w:val="000000"/>
          <w:sz w:val="20"/>
          <w:szCs w:val="20"/>
          <w:lang w:eastAsia="ru-RU"/>
        </w:rPr>
        <w:t>сразуже</w:t>
      </w:r>
      <w:proofErr w:type="spellEnd"/>
      <w:r w:rsidRPr="00393EF8">
        <w:rPr>
          <w:rFonts w:ascii="Arial" w:eastAsia="Times New Roman" w:hAnsi="Arial" w:cs="Arial"/>
          <w:color w:val="000000"/>
          <w:sz w:val="20"/>
          <w:szCs w:val="20"/>
          <w:lang w:eastAsia="ru-RU"/>
        </w:rPr>
        <w:t xml:space="preserve"> после поступления запроса. В настоящее время многие компании, особенно </w:t>
      </w:r>
      <w:proofErr w:type="spellStart"/>
      <w:r w:rsidRPr="00393EF8">
        <w:rPr>
          <w:rFonts w:ascii="Arial" w:eastAsia="Times New Roman" w:hAnsi="Arial" w:cs="Arial"/>
          <w:color w:val="000000"/>
          <w:sz w:val="20"/>
          <w:szCs w:val="20"/>
          <w:lang w:eastAsia="ru-RU"/>
        </w:rPr>
        <w:t>те</w:t>
      </w:r>
      <w:proofErr w:type="gramStart"/>
      <w:r w:rsidRPr="00393EF8">
        <w:rPr>
          <w:rFonts w:ascii="Arial" w:eastAsia="Times New Roman" w:hAnsi="Arial" w:cs="Arial"/>
          <w:color w:val="000000"/>
          <w:sz w:val="20"/>
          <w:szCs w:val="20"/>
          <w:lang w:eastAsia="ru-RU"/>
        </w:rPr>
        <w:t>,к</w:t>
      </w:r>
      <w:proofErr w:type="gramEnd"/>
      <w:r w:rsidRPr="00393EF8">
        <w:rPr>
          <w:rFonts w:ascii="Arial" w:eastAsia="Times New Roman" w:hAnsi="Arial" w:cs="Arial"/>
          <w:color w:val="000000"/>
          <w:sz w:val="20"/>
          <w:szCs w:val="20"/>
          <w:lang w:eastAsia="ru-RU"/>
        </w:rPr>
        <w:t>оторые</w:t>
      </w:r>
      <w:proofErr w:type="spellEnd"/>
      <w:r w:rsidRPr="00393EF8">
        <w:rPr>
          <w:rFonts w:ascii="Arial" w:eastAsia="Times New Roman" w:hAnsi="Arial" w:cs="Arial"/>
          <w:color w:val="000000"/>
          <w:sz w:val="20"/>
          <w:szCs w:val="20"/>
          <w:lang w:eastAsia="ru-RU"/>
        </w:rPr>
        <w:t xml:space="preserve"> заняты поставкой на рынок готовой продукции и услуг, закрывают </w:t>
      </w:r>
      <w:proofErr w:type="spellStart"/>
      <w:r w:rsidRPr="00393EF8">
        <w:rPr>
          <w:rFonts w:ascii="Arial" w:eastAsia="Times New Roman" w:hAnsi="Arial" w:cs="Arial"/>
          <w:color w:val="000000"/>
          <w:sz w:val="20"/>
          <w:szCs w:val="20"/>
          <w:lang w:eastAsia="ru-RU"/>
        </w:rPr>
        <w:t>своиофисы</w:t>
      </w:r>
      <w:proofErr w:type="spellEnd"/>
      <w:r w:rsidRPr="00393EF8">
        <w:rPr>
          <w:rFonts w:ascii="Arial" w:eastAsia="Times New Roman" w:hAnsi="Arial" w:cs="Arial"/>
          <w:color w:val="000000"/>
          <w:sz w:val="20"/>
          <w:szCs w:val="20"/>
          <w:lang w:eastAsia="ru-RU"/>
        </w:rPr>
        <w:t xml:space="preserve"> и переходят полностью на виртуальную систему взаимосвязей, экономя </w:t>
      </w:r>
      <w:proofErr w:type="spellStart"/>
      <w:r w:rsidRPr="00393EF8">
        <w:rPr>
          <w:rFonts w:ascii="Arial" w:eastAsia="Times New Roman" w:hAnsi="Arial" w:cs="Arial"/>
          <w:color w:val="000000"/>
          <w:sz w:val="20"/>
          <w:szCs w:val="20"/>
          <w:lang w:eastAsia="ru-RU"/>
        </w:rPr>
        <w:t>наэтом</w:t>
      </w:r>
      <w:proofErr w:type="spellEnd"/>
      <w:r w:rsidRPr="00393EF8">
        <w:rPr>
          <w:rFonts w:ascii="Arial" w:eastAsia="Times New Roman" w:hAnsi="Arial" w:cs="Arial"/>
          <w:color w:val="000000"/>
          <w:sz w:val="20"/>
          <w:szCs w:val="20"/>
          <w:lang w:eastAsia="ru-RU"/>
        </w:rPr>
        <w:t xml:space="preserve"> значительные суммы средств.</w:t>
      </w:r>
    </w:p>
    <w:p w:rsidR="00393EF8" w:rsidRPr="00393EF8" w:rsidRDefault="00393EF8" w:rsidP="00393EF8">
      <w:pPr>
        <w:shd w:val="clear" w:color="auto" w:fill="FFFFFF"/>
        <w:spacing w:before="100" w:beforeAutospacing="1" w:after="100" w:afterAutospacing="1" w:line="240" w:lineRule="auto"/>
        <w:jc w:val="center"/>
        <w:rPr>
          <w:rFonts w:ascii="Arial" w:eastAsia="Times New Roman" w:hAnsi="Arial" w:cs="Arial"/>
          <w:color w:val="000000"/>
          <w:sz w:val="20"/>
          <w:szCs w:val="20"/>
          <w:lang w:eastAsia="ru-RU"/>
        </w:rPr>
      </w:pPr>
      <w:r w:rsidRPr="00393EF8">
        <w:rPr>
          <w:rFonts w:ascii="Arial" w:eastAsia="Times New Roman" w:hAnsi="Arial" w:cs="Arial"/>
          <w:noProof/>
          <w:color w:val="000000"/>
          <w:sz w:val="20"/>
          <w:szCs w:val="20"/>
          <w:lang w:eastAsia="ru-RU"/>
        </w:rPr>
        <w:lastRenderedPageBreak/>
        <w:drawing>
          <wp:inline distT="0" distB="0" distL="0" distR="0" wp14:anchorId="36184031" wp14:editId="5B635BC2">
            <wp:extent cx="5133975" cy="3952875"/>
            <wp:effectExtent l="0" t="0" r="9525" b="9525"/>
            <wp:docPr id="29" name="Picture 2" descr="Схема формирования малого виртуального предприят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хема формирования малого виртуального предприятия"/>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133975" cy="3952875"/>
                    </a:xfrm>
                    <a:prstGeom prst="rect">
                      <a:avLst/>
                    </a:prstGeom>
                    <a:noFill/>
                    <a:ln>
                      <a:noFill/>
                    </a:ln>
                  </pic:spPr>
                </pic:pic>
              </a:graphicData>
            </a:graphic>
          </wp:inline>
        </w:drawing>
      </w:r>
    </w:p>
    <w:p w:rsidR="00393EF8" w:rsidRPr="00393EF8" w:rsidRDefault="00393EF8" w:rsidP="00393EF8">
      <w:pPr>
        <w:shd w:val="clear" w:color="auto" w:fill="FFFFFF"/>
        <w:spacing w:before="100" w:beforeAutospacing="1" w:after="100" w:afterAutospacing="1" w:line="240" w:lineRule="auto"/>
        <w:jc w:val="center"/>
        <w:rPr>
          <w:rFonts w:ascii="Arial" w:eastAsia="Times New Roman" w:hAnsi="Arial" w:cs="Arial"/>
          <w:color w:val="000000"/>
          <w:sz w:val="20"/>
          <w:szCs w:val="20"/>
          <w:lang w:eastAsia="ru-RU"/>
        </w:rPr>
      </w:pPr>
      <w:r w:rsidRPr="00393EF8">
        <w:rPr>
          <w:rFonts w:ascii="Arial" w:eastAsia="Times New Roman" w:hAnsi="Arial" w:cs="Arial"/>
          <w:b/>
          <w:bCs/>
          <w:i/>
          <w:iCs/>
          <w:color w:val="000000"/>
          <w:sz w:val="20"/>
          <w:szCs w:val="20"/>
          <w:lang w:eastAsia="ru-RU"/>
        </w:rPr>
        <w:t>Рис.2.</w:t>
      </w:r>
      <w:r w:rsidRPr="00393EF8">
        <w:rPr>
          <w:rFonts w:ascii="Arial" w:eastAsia="Times New Roman" w:hAnsi="Arial" w:cs="Arial"/>
          <w:i/>
          <w:iCs/>
          <w:color w:val="000000"/>
          <w:sz w:val="20"/>
          <w:szCs w:val="20"/>
          <w:lang w:eastAsia="ru-RU"/>
        </w:rPr>
        <w:t> Схема формирования малого виртуального предприятия</w:t>
      </w:r>
    </w:p>
    <w:p w:rsidR="00393EF8" w:rsidRPr="00393EF8" w:rsidRDefault="00393EF8" w:rsidP="00393EF8">
      <w:pPr>
        <w:shd w:val="clear" w:color="auto" w:fill="FFFFFF"/>
        <w:spacing w:before="100" w:beforeAutospacing="1" w:after="100" w:afterAutospacing="1" w:line="240" w:lineRule="auto"/>
        <w:jc w:val="center"/>
        <w:rPr>
          <w:rFonts w:ascii="Arial" w:eastAsia="Times New Roman" w:hAnsi="Arial" w:cs="Arial"/>
          <w:color w:val="000000"/>
          <w:sz w:val="20"/>
          <w:szCs w:val="20"/>
          <w:lang w:eastAsia="ru-RU"/>
        </w:rPr>
      </w:pPr>
      <w:r w:rsidRPr="00393EF8">
        <w:rPr>
          <w:rFonts w:ascii="Arial" w:eastAsia="Times New Roman" w:hAnsi="Arial" w:cs="Arial"/>
          <w:b/>
          <w:bCs/>
          <w:i/>
          <w:iCs/>
          <w:color w:val="000000"/>
          <w:sz w:val="20"/>
          <w:szCs w:val="20"/>
          <w:lang w:eastAsia="ru-RU"/>
        </w:rPr>
        <w:t>Виртуальные команды</w:t>
      </w:r>
    </w:p>
    <w:p w:rsidR="00393EF8" w:rsidRPr="00393EF8" w:rsidRDefault="00393EF8" w:rsidP="00393EF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 xml:space="preserve">В настоящее </w:t>
      </w:r>
      <w:proofErr w:type="spellStart"/>
      <w:r w:rsidRPr="00393EF8">
        <w:rPr>
          <w:rFonts w:ascii="Arial" w:eastAsia="Times New Roman" w:hAnsi="Arial" w:cs="Arial"/>
          <w:color w:val="000000"/>
          <w:sz w:val="20"/>
          <w:szCs w:val="20"/>
          <w:lang w:eastAsia="ru-RU"/>
        </w:rPr>
        <w:t>времямногие</w:t>
      </w:r>
      <w:proofErr w:type="spellEnd"/>
      <w:r w:rsidRPr="00393EF8">
        <w:rPr>
          <w:rFonts w:ascii="Arial" w:eastAsia="Times New Roman" w:hAnsi="Arial" w:cs="Arial"/>
          <w:color w:val="000000"/>
          <w:sz w:val="20"/>
          <w:szCs w:val="20"/>
          <w:lang w:eastAsia="ru-RU"/>
        </w:rPr>
        <w:t xml:space="preserve"> компании с целью обеспечения гибкости и для того, чтобы </w:t>
      </w:r>
      <w:proofErr w:type="spellStart"/>
      <w:r w:rsidRPr="00393EF8">
        <w:rPr>
          <w:rFonts w:ascii="Arial" w:eastAsia="Times New Roman" w:hAnsi="Arial" w:cs="Arial"/>
          <w:color w:val="000000"/>
          <w:sz w:val="20"/>
          <w:szCs w:val="20"/>
          <w:lang w:eastAsia="ru-RU"/>
        </w:rPr>
        <w:t>избежатьразличных</w:t>
      </w:r>
      <w:proofErr w:type="spellEnd"/>
      <w:r w:rsidRPr="00393EF8">
        <w:rPr>
          <w:rFonts w:ascii="Arial" w:eastAsia="Times New Roman" w:hAnsi="Arial" w:cs="Arial"/>
          <w:color w:val="000000"/>
          <w:sz w:val="20"/>
          <w:szCs w:val="20"/>
          <w:lang w:eastAsia="ru-RU"/>
        </w:rPr>
        <w:t xml:space="preserve"> перемещений, создают виртуальные команды, в которых </w:t>
      </w:r>
      <w:proofErr w:type="spellStart"/>
      <w:r w:rsidRPr="00393EF8">
        <w:rPr>
          <w:rFonts w:ascii="Arial" w:eastAsia="Times New Roman" w:hAnsi="Arial" w:cs="Arial"/>
          <w:color w:val="000000"/>
          <w:sz w:val="20"/>
          <w:szCs w:val="20"/>
          <w:lang w:eastAsia="ru-RU"/>
        </w:rPr>
        <w:t>служащиенаходятся</w:t>
      </w:r>
      <w:proofErr w:type="spellEnd"/>
      <w:r w:rsidRPr="00393EF8">
        <w:rPr>
          <w:rFonts w:ascii="Arial" w:eastAsia="Times New Roman" w:hAnsi="Arial" w:cs="Arial"/>
          <w:color w:val="000000"/>
          <w:sz w:val="20"/>
          <w:szCs w:val="20"/>
          <w:lang w:eastAsia="ru-RU"/>
        </w:rPr>
        <w:t xml:space="preserve"> там, где это им больше всего подходит. В ряде случаев, </w:t>
      </w:r>
      <w:proofErr w:type="spellStart"/>
      <w:r w:rsidRPr="00393EF8">
        <w:rPr>
          <w:rFonts w:ascii="Arial" w:eastAsia="Times New Roman" w:hAnsi="Arial" w:cs="Arial"/>
          <w:color w:val="000000"/>
          <w:sz w:val="20"/>
          <w:szCs w:val="20"/>
          <w:lang w:eastAsia="ru-RU"/>
        </w:rPr>
        <w:t>функционируютнесколько</w:t>
      </w:r>
      <w:proofErr w:type="spellEnd"/>
      <w:r w:rsidRPr="00393EF8">
        <w:rPr>
          <w:rFonts w:ascii="Arial" w:eastAsia="Times New Roman" w:hAnsi="Arial" w:cs="Arial"/>
          <w:color w:val="000000"/>
          <w:sz w:val="20"/>
          <w:szCs w:val="20"/>
          <w:lang w:eastAsia="ru-RU"/>
        </w:rPr>
        <w:t xml:space="preserve"> таких команд, офисы которых осуществляют свою деятельность </w:t>
      </w:r>
      <w:proofErr w:type="spellStart"/>
      <w:r w:rsidRPr="00393EF8">
        <w:rPr>
          <w:rFonts w:ascii="Arial" w:eastAsia="Times New Roman" w:hAnsi="Arial" w:cs="Arial"/>
          <w:color w:val="000000"/>
          <w:sz w:val="20"/>
          <w:szCs w:val="20"/>
          <w:lang w:eastAsia="ru-RU"/>
        </w:rPr>
        <w:t>ввиртуальной</w:t>
      </w:r>
      <w:proofErr w:type="spellEnd"/>
      <w:r w:rsidRPr="00393EF8">
        <w:rPr>
          <w:rFonts w:ascii="Arial" w:eastAsia="Times New Roman" w:hAnsi="Arial" w:cs="Arial"/>
          <w:color w:val="000000"/>
          <w:sz w:val="20"/>
          <w:szCs w:val="20"/>
          <w:lang w:eastAsia="ru-RU"/>
        </w:rPr>
        <w:t xml:space="preserve"> манере, как это делают команды компании </w:t>
      </w:r>
      <w:proofErr w:type="spellStart"/>
      <w:r w:rsidRPr="00393EF8">
        <w:rPr>
          <w:rFonts w:ascii="Arial" w:eastAsia="Times New Roman" w:hAnsi="Arial" w:cs="Arial"/>
          <w:color w:val="000000"/>
          <w:sz w:val="20"/>
          <w:szCs w:val="20"/>
          <w:lang w:eastAsia="ru-RU"/>
        </w:rPr>
        <w:t>Ford</w:t>
      </w:r>
      <w:proofErr w:type="spellEnd"/>
      <w:r w:rsidRPr="00393EF8">
        <w:rPr>
          <w:rFonts w:ascii="Arial" w:eastAsia="Times New Roman" w:hAnsi="Arial" w:cs="Arial"/>
          <w:color w:val="000000"/>
          <w:sz w:val="20"/>
          <w:szCs w:val="20"/>
          <w:lang w:eastAsia="ru-RU"/>
        </w:rPr>
        <w:t xml:space="preserve"> в Европе и в США.</w:t>
      </w:r>
    </w:p>
    <w:p w:rsidR="00393EF8" w:rsidRPr="00393EF8" w:rsidRDefault="00393EF8" w:rsidP="00393EF8">
      <w:pPr>
        <w:shd w:val="clear" w:color="auto" w:fill="FFFFFF"/>
        <w:spacing w:before="100" w:beforeAutospacing="1" w:after="100" w:afterAutospacing="1" w:line="240" w:lineRule="auto"/>
        <w:jc w:val="center"/>
        <w:rPr>
          <w:rFonts w:ascii="Arial" w:eastAsia="Times New Roman" w:hAnsi="Arial" w:cs="Arial"/>
          <w:color w:val="000000"/>
          <w:sz w:val="20"/>
          <w:szCs w:val="20"/>
          <w:lang w:eastAsia="ru-RU"/>
        </w:rPr>
      </w:pPr>
      <w:r w:rsidRPr="00393EF8">
        <w:rPr>
          <w:rFonts w:ascii="Arial" w:eastAsia="Times New Roman" w:hAnsi="Arial" w:cs="Arial"/>
          <w:b/>
          <w:bCs/>
          <w:i/>
          <w:iCs/>
          <w:color w:val="000000"/>
          <w:sz w:val="20"/>
          <w:szCs w:val="20"/>
          <w:lang w:eastAsia="ru-RU"/>
        </w:rPr>
        <w:t>Виртуальные предприятия</w:t>
      </w:r>
    </w:p>
    <w:p w:rsidR="00393EF8" w:rsidRPr="00393EF8" w:rsidRDefault="00393EF8" w:rsidP="00393EF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 xml:space="preserve">Виртуальная </w:t>
      </w:r>
      <w:proofErr w:type="spellStart"/>
      <w:r w:rsidRPr="00393EF8">
        <w:rPr>
          <w:rFonts w:ascii="Arial" w:eastAsia="Times New Roman" w:hAnsi="Arial" w:cs="Arial"/>
          <w:color w:val="000000"/>
          <w:sz w:val="20"/>
          <w:szCs w:val="20"/>
          <w:lang w:eastAsia="ru-RU"/>
        </w:rPr>
        <w:t>организациябизнес</w:t>
      </w:r>
      <w:proofErr w:type="spellEnd"/>
      <w:r w:rsidRPr="00393EF8">
        <w:rPr>
          <w:rFonts w:ascii="Arial" w:eastAsia="Times New Roman" w:hAnsi="Arial" w:cs="Arial"/>
          <w:color w:val="000000"/>
          <w:sz w:val="20"/>
          <w:szCs w:val="20"/>
          <w:lang w:eastAsia="ru-RU"/>
        </w:rPr>
        <w:t xml:space="preserve">-процессов характеризуется наличием большого числа форм, </w:t>
      </w:r>
      <w:proofErr w:type="spellStart"/>
      <w:r w:rsidRPr="00393EF8">
        <w:rPr>
          <w:rFonts w:ascii="Arial" w:eastAsia="Times New Roman" w:hAnsi="Arial" w:cs="Arial"/>
          <w:color w:val="000000"/>
          <w:sz w:val="20"/>
          <w:szCs w:val="20"/>
          <w:lang w:eastAsia="ru-RU"/>
        </w:rPr>
        <w:t>включающих</w:t>
      </w:r>
      <w:proofErr w:type="gramStart"/>
      <w:r w:rsidRPr="00393EF8">
        <w:rPr>
          <w:rFonts w:ascii="Arial" w:eastAsia="Times New Roman" w:hAnsi="Arial" w:cs="Arial"/>
          <w:color w:val="000000"/>
          <w:sz w:val="20"/>
          <w:szCs w:val="20"/>
          <w:lang w:eastAsia="ru-RU"/>
        </w:rPr>
        <w:t>,н</w:t>
      </w:r>
      <w:proofErr w:type="gramEnd"/>
      <w:r w:rsidRPr="00393EF8">
        <w:rPr>
          <w:rFonts w:ascii="Arial" w:eastAsia="Times New Roman" w:hAnsi="Arial" w:cs="Arial"/>
          <w:color w:val="000000"/>
          <w:sz w:val="20"/>
          <w:szCs w:val="20"/>
          <w:lang w:eastAsia="ru-RU"/>
        </w:rPr>
        <w:t>апример</w:t>
      </w:r>
      <w:proofErr w:type="spellEnd"/>
      <w:r w:rsidRPr="00393EF8">
        <w:rPr>
          <w:rFonts w:ascii="Arial" w:eastAsia="Times New Roman" w:hAnsi="Arial" w:cs="Arial"/>
          <w:color w:val="000000"/>
          <w:sz w:val="20"/>
          <w:szCs w:val="20"/>
          <w:lang w:eastAsia="ru-RU"/>
        </w:rPr>
        <w:t xml:space="preserve">, сеть стабильных поставок, которая работает как единое </w:t>
      </w:r>
      <w:proofErr w:type="spellStart"/>
      <w:r w:rsidRPr="00393EF8">
        <w:rPr>
          <w:rFonts w:ascii="Arial" w:eastAsia="Times New Roman" w:hAnsi="Arial" w:cs="Arial"/>
          <w:color w:val="000000"/>
          <w:sz w:val="20"/>
          <w:szCs w:val="20"/>
          <w:lang w:eastAsia="ru-RU"/>
        </w:rPr>
        <w:t>предприятие,или</w:t>
      </w:r>
      <w:proofErr w:type="spellEnd"/>
      <w:r w:rsidRPr="00393EF8">
        <w:rPr>
          <w:rFonts w:ascii="Arial" w:eastAsia="Times New Roman" w:hAnsi="Arial" w:cs="Arial"/>
          <w:color w:val="000000"/>
          <w:sz w:val="20"/>
          <w:szCs w:val="20"/>
          <w:lang w:eastAsia="ru-RU"/>
        </w:rPr>
        <w:t xml:space="preserve"> же компаний, действующих разобщенно, независимо от того, входит ли она </w:t>
      </w:r>
      <w:proofErr w:type="spellStart"/>
      <w:r w:rsidRPr="00393EF8">
        <w:rPr>
          <w:rFonts w:ascii="Arial" w:eastAsia="Times New Roman" w:hAnsi="Arial" w:cs="Arial"/>
          <w:color w:val="000000"/>
          <w:sz w:val="20"/>
          <w:szCs w:val="20"/>
          <w:lang w:eastAsia="ru-RU"/>
        </w:rPr>
        <w:t>вобщий</w:t>
      </w:r>
      <w:proofErr w:type="spellEnd"/>
      <w:r w:rsidRPr="00393EF8">
        <w:rPr>
          <w:rFonts w:ascii="Arial" w:eastAsia="Times New Roman" w:hAnsi="Arial" w:cs="Arial"/>
          <w:color w:val="000000"/>
          <w:sz w:val="20"/>
          <w:szCs w:val="20"/>
          <w:lang w:eastAsia="ru-RU"/>
        </w:rPr>
        <w:t xml:space="preserve"> контракт поставок, или же ее функции заключаются в обмене </w:t>
      </w:r>
      <w:proofErr w:type="spellStart"/>
      <w:r w:rsidRPr="00393EF8">
        <w:rPr>
          <w:rFonts w:ascii="Arial" w:eastAsia="Times New Roman" w:hAnsi="Arial" w:cs="Arial"/>
          <w:color w:val="000000"/>
          <w:sz w:val="20"/>
          <w:szCs w:val="20"/>
          <w:lang w:eastAsia="ru-RU"/>
        </w:rPr>
        <w:t>необходимойинформацией</w:t>
      </w:r>
      <w:proofErr w:type="spellEnd"/>
      <w:r w:rsidRPr="00393EF8">
        <w:rPr>
          <w:rFonts w:ascii="Arial" w:eastAsia="Times New Roman" w:hAnsi="Arial" w:cs="Arial"/>
          <w:color w:val="000000"/>
          <w:sz w:val="20"/>
          <w:szCs w:val="20"/>
          <w:lang w:eastAsia="ru-RU"/>
        </w:rPr>
        <w:t xml:space="preserve">. Компания OMNI, например, осуществляет обмен информацией со 186размещенными в разных точках мира фирмами и исключает таким </w:t>
      </w:r>
      <w:proofErr w:type="spellStart"/>
      <w:r w:rsidRPr="00393EF8">
        <w:rPr>
          <w:rFonts w:ascii="Arial" w:eastAsia="Times New Roman" w:hAnsi="Arial" w:cs="Arial"/>
          <w:color w:val="000000"/>
          <w:sz w:val="20"/>
          <w:szCs w:val="20"/>
          <w:lang w:eastAsia="ru-RU"/>
        </w:rPr>
        <w:t>образомобязательное</w:t>
      </w:r>
      <w:proofErr w:type="spellEnd"/>
      <w:r w:rsidRPr="00393EF8">
        <w:rPr>
          <w:rFonts w:ascii="Arial" w:eastAsia="Times New Roman" w:hAnsi="Arial" w:cs="Arial"/>
          <w:color w:val="000000"/>
          <w:sz w:val="20"/>
          <w:szCs w:val="20"/>
          <w:lang w:eastAsia="ru-RU"/>
        </w:rPr>
        <w:t xml:space="preserve"> использование транспортных средств. Рассмотрим </w:t>
      </w:r>
      <w:proofErr w:type="spellStart"/>
      <w:r w:rsidRPr="00393EF8">
        <w:rPr>
          <w:rFonts w:ascii="Arial" w:eastAsia="Times New Roman" w:hAnsi="Arial" w:cs="Arial"/>
          <w:color w:val="000000"/>
          <w:sz w:val="20"/>
          <w:szCs w:val="20"/>
          <w:lang w:eastAsia="ru-RU"/>
        </w:rPr>
        <w:t>эффективностьвиртуальной</w:t>
      </w:r>
      <w:proofErr w:type="spellEnd"/>
      <w:r w:rsidRPr="00393EF8">
        <w:rPr>
          <w:rFonts w:ascii="Arial" w:eastAsia="Times New Roman" w:hAnsi="Arial" w:cs="Arial"/>
          <w:color w:val="000000"/>
          <w:sz w:val="20"/>
          <w:szCs w:val="20"/>
          <w:lang w:eastAsia="ru-RU"/>
        </w:rPr>
        <w:t xml:space="preserve"> организации на примере некоторых функционирующих </w:t>
      </w:r>
      <w:proofErr w:type="spellStart"/>
      <w:r w:rsidRPr="00393EF8">
        <w:rPr>
          <w:rFonts w:ascii="Arial" w:eastAsia="Times New Roman" w:hAnsi="Arial" w:cs="Arial"/>
          <w:color w:val="000000"/>
          <w:sz w:val="20"/>
          <w:szCs w:val="20"/>
          <w:lang w:eastAsia="ru-RU"/>
        </w:rPr>
        <w:t>виртуальныхпредприятий</w:t>
      </w:r>
      <w:proofErr w:type="spellEnd"/>
      <w:r w:rsidRPr="00393EF8">
        <w:rPr>
          <w:rFonts w:ascii="Arial" w:eastAsia="Times New Roman" w:hAnsi="Arial" w:cs="Arial"/>
          <w:color w:val="000000"/>
          <w:sz w:val="20"/>
          <w:szCs w:val="20"/>
          <w:lang w:eastAsia="ru-RU"/>
        </w:rPr>
        <w:t>.</w:t>
      </w:r>
    </w:p>
    <w:p w:rsidR="00393EF8" w:rsidRPr="00393EF8" w:rsidRDefault="00393EF8" w:rsidP="00393EF8">
      <w:pPr>
        <w:shd w:val="clear" w:color="auto" w:fill="FFFFFF"/>
        <w:spacing w:before="100" w:beforeAutospacing="1" w:after="100" w:afterAutospacing="1" w:line="240" w:lineRule="auto"/>
        <w:jc w:val="center"/>
        <w:rPr>
          <w:rFonts w:ascii="Arial" w:eastAsia="Times New Roman" w:hAnsi="Arial" w:cs="Arial"/>
          <w:color w:val="000000"/>
          <w:sz w:val="20"/>
          <w:szCs w:val="20"/>
          <w:lang w:eastAsia="ru-RU"/>
        </w:rPr>
      </w:pPr>
      <w:r w:rsidRPr="00393EF8">
        <w:rPr>
          <w:rFonts w:ascii="Arial" w:eastAsia="Times New Roman" w:hAnsi="Arial" w:cs="Arial"/>
          <w:b/>
          <w:bCs/>
          <w:i/>
          <w:iCs/>
          <w:color w:val="000000"/>
          <w:sz w:val="20"/>
          <w:szCs w:val="20"/>
          <w:lang w:eastAsia="ru-RU"/>
        </w:rPr>
        <w:t xml:space="preserve">«VIRTEC </w:t>
      </w:r>
      <w:proofErr w:type="spellStart"/>
      <w:r w:rsidRPr="00393EF8">
        <w:rPr>
          <w:rFonts w:ascii="Arial" w:eastAsia="Times New Roman" w:hAnsi="Arial" w:cs="Arial"/>
          <w:b/>
          <w:bCs/>
          <w:i/>
          <w:iCs/>
          <w:color w:val="000000"/>
          <w:sz w:val="20"/>
          <w:szCs w:val="20"/>
          <w:lang w:eastAsia="ru-RU"/>
        </w:rPr>
        <w:t>Project</w:t>
      </w:r>
      <w:proofErr w:type="spellEnd"/>
      <w:r w:rsidRPr="00393EF8">
        <w:rPr>
          <w:rFonts w:ascii="Arial" w:eastAsia="Times New Roman" w:hAnsi="Arial" w:cs="Arial"/>
          <w:b/>
          <w:bCs/>
          <w:i/>
          <w:iCs/>
          <w:color w:val="000000"/>
          <w:sz w:val="20"/>
          <w:szCs w:val="20"/>
          <w:lang w:eastAsia="ru-RU"/>
        </w:rPr>
        <w:t>»</w:t>
      </w:r>
    </w:p>
    <w:p w:rsidR="00393EF8" w:rsidRPr="00393EF8" w:rsidRDefault="00393EF8" w:rsidP="00393EF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 xml:space="preserve">«VIRTEC </w:t>
      </w:r>
      <w:proofErr w:type="spellStart"/>
      <w:r w:rsidRPr="00393EF8">
        <w:rPr>
          <w:rFonts w:ascii="Arial" w:eastAsia="Times New Roman" w:hAnsi="Arial" w:cs="Arial"/>
          <w:color w:val="000000"/>
          <w:sz w:val="20"/>
          <w:szCs w:val="20"/>
          <w:lang w:eastAsia="ru-RU"/>
        </w:rPr>
        <w:t>Project</w:t>
      </w:r>
      <w:proofErr w:type="spell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разработанИнженерным</w:t>
      </w:r>
      <w:proofErr w:type="spellEnd"/>
      <w:r w:rsidRPr="00393EF8">
        <w:rPr>
          <w:rFonts w:ascii="Arial" w:eastAsia="Times New Roman" w:hAnsi="Arial" w:cs="Arial"/>
          <w:color w:val="000000"/>
          <w:sz w:val="20"/>
          <w:szCs w:val="20"/>
          <w:lang w:eastAsia="ru-RU"/>
        </w:rPr>
        <w:t xml:space="preserve"> факультетом (Сан Карлос) Университета Сан Паоло в Бразилии. </w:t>
      </w:r>
      <w:proofErr w:type="spellStart"/>
      <w:r w:rsidRPr="00393EF8">
        <w:rPr>
          <w:rFonts w:ascii="Arial" w:eastAsia="Times New Roman" w:hAnsi="Arial" w:cs="Arial"/>
          <w:color w:val="000000"/>
          <w:sz w:val="20"/>
          <w:szCs w:val="20"/>
          <w:lang w:eastAsia="ru-RU"/>
        </w:rPr>
        <w:t>Онобъединяет</w:t>
      </w:r>
      <w:proofErr w:type="spellEnd"/>
      <w:r w:rsidRPr="00393EF8">
        <w:rPr>
          <w:rFonts w:ascii="Arial" w:eastAsia="Times New Roman" w:hAnsi="Arial" w:cs="Arial"/>
          <w:color w:val="000000"/>
          <w:sz w:val="20"/>
          <w:szCs w:val="20"/>
          <w:lang w:eastAsia="ru-RU"/>
        </w:rPr>
        <w:t xml:space="preserve"> девять малых и средних предприятий, которые обеспечили </w:t>
      </w:r>
      <w:proofErr w:type="spellStart"/>
      <w:r w:rsidRPr="00393EF8">
        <w:rPr>
          <w:rFonts w:ascii="Arial" w:eastAsia="Times New Roman" w:hAnsi="Arial" w:cs="Arial"/>
          <w:color w:val="000000"/>
          <w:sz w:val="20"/>
          <w:szCs w:val="20"/>
          <w:lang w:eastAsia="ru-RU"/>
        </w:rPr>
        <w:t>проектфинансированием</w:t>
      </w:r>
      <w:proofErr w:type="spellEnd"/>
      <w:r w:rsidRPr="00393EF8">
        <w:rPr>
          <w:rFonts w:ascii="Arial" w:eastAsia="Times New Roman" w:hAnsi="Arial" w:cs="Arial"/>
          <w:color w:val="000000"/>
          <w:sz w:val="20"/>
          <w:szCs w:val="20"/>
          <w:lang w:eastAsia="ru-RU"/>
        </w:rPr>
        <w:t xml:space="preserve">, технологиями и сервисом. Эти предприятия функционировали </w:t>
      </w:r>
      <w:proofErr w:type="spellStart"/>
      <w:r w:rsidRPr="00393EF8">
        <w:rPr>
          <w:rFonts w:ascii="Arial" w:eastAsia="Times New Roman" w:hAnsi="Arial" w:cs="Arial"/>
          <w:color w:val="000000"/>
          <w:sz w:val="20"/>
          <w:szCs w:val="20"/>
          <w:lang w:eastAsia="ru-RU"/>
        </w:rPr>
        <w:t>вобласти</w:t>
      </w:r>
      <w:proofErr w:type="spellEnd"/>
      <w:r w:rsidRPr="00393EF8">
        <w:rPr>
          <w:rFonts w:ascii="Arial" w:eastAsia="Times New Roman" w:hAnsi="Arial" w:cs="Arial"/>
          <w:color w:val="000000"/>
          <w:sz w:val="20"/>
          <w:szCs w:val="20"/>
          <w:lang w:eastAsia="ru-RU"/>
        </w:rPr>
        <w:t xml:space="preserve"> электроники, производства </w:t>
      </w:r>
      <w:proofErr w:type="spellStart"/>
      <w:r w:rsidRPr="00393EF8">
        <w:rPr>
          <w:rFonts w:ascii="Arial" w:eastAsia="Times New Roman" w:hAnsi="Arial" w:cs="Arial"/>
          <w:color w:val="000000"/>
          <w:sz w:val="20"/>
          <w:szCs w:val="20"/>
          <w:lang w:eastAsia="ru-RU"/>
        </w:rPr>
        <w:t>металло</w:t>
      </w:r>
      <w:proofErr w:type="spellEnd"/>
      <w:r w:rsidRPr="00393EF8">
        <w:rPr>
          <w:rFonts w:ascii="Arial" w:eastAsia="Times New Roman" w:hAnsi="Arial" w:cs="Arial"/>
          <w:color w:val="000000"/>
          <w:sz w:val="20"/>
          <w:szCs w:val="20"/>
          <w:lang w:eastAsia="ru-RU"/>
        </w:rPr>
        <w:t xml:space="preserve">-керамических изделий, </w:t>
      </w:r>
      <w:proofErr w:type="spellStart"/>
      <w:r w:rsidRPr="00393EF8">
        <w:rPr>
          <w:rFonts w:ascii="Arial" w:eastAsia="Times New Roman" w:hAnsi="Arial" w:cs="Arial"/>
          <w:color w:val="000000"/>
          <w:sz w:val="20"/>
          <w:szCs w:val="20"/>
          <w:lang w:eastAsia="ru-RU"/>
        </w:rPr>
        <w:t>полимерныхматериалов</w:t>
      </w:r>
      <w:proofErr w:type="spellEnd"/>
      <w:r w:rsidRPr="00393EF8">
        <w:rPr>
          <w:rFonts w:ascii="Arial" w:eastAsia="Times New Roman" w:hAnsi="Arial" w:cs="Arial"/>
          <w:color w:val="000000"/>
          <w:sz w:val="20"/>
          <w:szCs w:val="20"/>
          <w:lang w:eastAsia="ru-RU"/>
        </w:rPr>
        <w:t xml:space="preserve">, механики, механотроники (японское название отрасли </w:t>
      </w:r>
      <w:proofErr w:type="spellStart"/>
      <w:r w:rsidRPr="00393EF8">
        <w:rPr>
          <w:rFonts w:ascii="Arial" w:eastAsia="Times New Roman" w:hAnsi="Arial" w:cs="Arial"/>
          <w:color w:val="000000"/>
          <w:sz w:val="20"/>
          <w:szCs w:val="20"/>
          <w:lang w:eastAsia="ru-RU"/>
        </w:rPr>
        <w:t>промышленности</w:t>
      </w:r>
      <w:proofErr w:type="gramStart"/>
      <w:r w:rsidRPr="00393EF8">
        <w:rPr>
          <w:rFonts w:ascii="Arial" w:eastAsia="Times New Roman" w:hAnsi="Arial" w:cs="Arial"/>
          <w:color w:val="000000"/>
          <w:sz w:val="20"/>
          <w:szCs w:val="20"/>
          <w:lang w:eastAsia="ru-RU"/>
        </w:rPr>
        <w:t>,о</w:t>
      </w:r>
      <w:proofErr w:type="gramEnd"/>
      <w:r w:rsidRPr="00393EF8">
        <w:rPr>
          <w:rFonts w:ascii="Arial" w:eastAsia="Times New Roman" w:hAnsi="Arial" w:cs="Arial"/>
          <w:color w:val="000000"/>
          <w:sz w:val="20"/>
          <w:szCs w:val="20"/>
          <w:lang w:eastAsia="ru-RU"/>
        </w:rPr>
        <w:t>бразовавшейся</w:t>
      </w:r>
      <w:proofErr w:type="spellEnd"/>
      <w:r w:rsidRPr="00393EF8">
        <w:rPr>
          <w:rFonts w:ascii="Arial" w:eastAsia="Times New Roman" w:hAnsi="Arial" w:cs="Arial"/>
          <w:color w:val="000000"/>
          <w:sz w:val="20"/>
          <w:szCs w:val="20"/>
          <w:lang w:eastAsia="ru-RU"/>
        </w:rPr>
        <w:t xml:space="preserve"> в результате слияния общего и </w:t>
      </w:r>
      <w:proofErr w:type="spellStart"/>
      <w:r w:rsidRPr="00393EF8">
        <w:rPr>
          <w:rFonts w:ascii="Arial" w:eastAsia="Times New Roman" w:hAnsi="Arial" w:cs="Arial"/>
          <w:color w:val="000000"/>
          <w:sz w:val="20"/>
          <w:szCs w:val="20"/>
          <w:lang w:eastAsia="ru-RU"/>
        </w:rPr>
        <w:t>электротехническогомашиностроения</w:t>
      </w:r>
      <w:proofErr w:type="spellEnd"/>
      <w:r w:rsidRPr="00393EF8">
        <w:rPr>
          <w:rFonts w:ascii="Arial" w:eastAsia="Times New Roman" w:hAnsi="Arial" w:cs="Arial"/>
          <w:color w:val="000000"/>
          <w:sz w:val="20"/>
          <w:szCs w:val="20"/>
          <w:lang w:eastAsia="ru-RU"/>
        </w:rPr>
        <w:t xml:space="preserve">), жидкостных систем, прикладного программного обеспечения </w:t>
      </w:r>
      <w:proofErr w:type="spellStart"/>
      <w:r w:rsidRPr="00393EF8">
        <w:rPr>
          <w:rFonts w:ascii="Arial" w:eastAsia="Times New Roman" w:hAnsi="Arial" w:cs="Arial"/>
          <w:color w:val="000000"/>
          <w:sz w:val="20"/>
          <w:szCs w:val="20"/>
          <w:lang w:eastAsia="ru-RU"/>
        </w:rPr>
        <w:t>исервиса</w:t>
      </w:r>
      <w:proofErr w:type="spellEnd"/>
      <w:r w:rsidRPr="00393EF8">
        <w:rPr>
          <w:rFonts w:ascii="Arial" w:eastAsia="Times New Roman" w:hAnsi="Arial" w:cs="Arial"/>
          <w:color w:val="000000"/>
          <w:sz w:val="20"/>
          <w:szCs w:val="20"/>
          <w:lang w:eastAsia="ru-RU"/>
        </w:rPr>
        <w:t>.</w:t>
      </w:r>
    </w:p>
    <w:p w:rsidR="00393EF8" w:rsidRPr="00393EF8" w:rsidRDefault="00393EF8" w:rsidP="00393EF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 xml:space="preserve">Работа данной группы </w:t>
      </w:r>
      <w:proofErr w:type="spellStart"/>
      <w:r w:rsidRPr="00393EF8">
        <w:rPr>
          <w:rFonts w:ascii="Arial" w:eastAsia="Times New Roman" w:hAnsi="Arial" w:cs="Arial"/>
          <w:color w:val="000000"/>
          <w:sz w:val="20"/>
          <w:szCs w:val="20"/>
          <w:lang w:eastAsia="ru-RU"/>
        </w:rPr>
        <w:t>компанийбыла</w:t>
      </w:r>
      <w:proofErr w:type="spellEnd"/>
      <w:r w:rsidRPr="00393EF8">
        <w:rPr>
          <w:rFonts w:ascii="Arial" w:eastAsia="Times New Roman" w:hAnsi="Arial" w:cs="Arial"/>
          <w:color w:val="000000"/>
          <w:sz w:val="20"/>
          <w:szCs w:val="20"/>
          <w:lang w:eastAsia="ru-RU"/>
        </w:rPr>
        <w:t xml:space="preserve"> построена на кооперативной основе, где каждый партнер имел </w:t>
      </w:r>
      <w:proofErr w:type="spellStart"/>
      <w:r w:rsidRPr="00393EF8">
        <w:rPr>
          <w:rFonts w:ascii="Arial" w:eastAsia="Times New Roman" w:hAnsi="Arial" w:cs="Arial"/>
          <w:color w:val="000000"/>
          <w:sz w:val="20"/>
          <w:szCs w:val="20"/>
          <w:lang w:eastAsia="ru-RU"/>
        </w:rPr>
        <w:t>доверительныеотношения</w:t>
      </w:r>
      <w:proofErr w:type="spellEnd"/>
      <w:r w:rsidRPr="00393EF8">
        <w:rPr>
          <w:rFonts w:ascii="Arial" w:eastAsia="Times New Roman" w:hAnsi="Arial" w:cs="Arial"/>
          <w:color w:val="000000"/>
          <w:sz w:val="20"/>
          <w:szCs w:val="20"/>
          <w:lang w:eastAsia="ru-RU"/>
        </w:rPr>
        <w:t xml:space="preserve"> друг с другом и доступ к создаваемой инфраструктуре нового </w:t>
      </w:r>
      <w:proofErr w:type="spellStart"/>
      <w:r w:rsidRPr="00393EF8">
        <w:rPr>
          <w:rFonts w:ascii="Arial" w:eastAsia="Times New Roman" w:hAnsi="Arial" w:cs="Arial"/>
          <w:color w:val="000000"/>
          <w:sz w:val="20"/>
          <w:szCs w:val="20"/>
          <w:lang w:eastAsia="ru-RU"/>
        </w:rPr>
        <w:lastRenderedPageBreak/>
        <w:t>бизнеса</w:t>
      </w:r>
      <w:proofErr w:type="gramStart"/>
      <w:r w:rsidRPr="00393EF8">
        <w:rPr>
          <w:rFonts w:ascii="Arial" w:eastAsia="Times New Roman" w:hAnsi="Arial" w:cs="Arial"/>
          <w:color w:val="000000"/>
          <w:sz w:val="20"/>
          <w:szCs w:val="20"/>
          <w:lang w:eastAsia="ru-RU"/>
        </w:rPr>
        <w:t>.З</w:t>
      </w:r>
      <w:proofErr w:type="gramEnd"/>
      <w:r w:rsidRPr="00393EF8">
        <w:rPr>
          <w:rFonts w:ascii="Arial" w:eastAsia="Times New Roman" w:hAnsi="Arial" w:cs="Arial"/>
          <w:color w:val="000000"/>
          <w:sz w:val="20"/>
          <w:szCs w:val="20"/>
          <w:lang w:eastAsia="ru-RU"/>
        </w:rPr>
        <w:t>адача</w:t>
      </w:r>
      <w:proofErr w:type="spellEnd"/>
      <w:r w:rsidRPr="00393EF8">
        <w:rPr>
          <w:rFonts w:ascii="Arial" w:eastAsia="Times New Roman" w:hAnsi="Arial" w:cs="Arial"/>
          <w:color w:val="000000"/>
          <w:sz w:val="20"/>
          <w:szCs w:val="20"/>
          <w:lang w:eastAsia="ru-RU"/>
        </w:rPr>
        <w:t xml:space="preserve"> состояла не только в принятии участия в глобальном бизнесе, но и </w:t>
      </w:r>
      <w:proofErr w:type="spellStart"/>
      <w:r w:rsidRPr="00393EF8">
        <w:rPr>
          <w:rFonts w:ascii="Arial" w:eastAsia="Times New Roman" w:hAnsi="Arial" w:cs="Arial"/>
          <w:color w:val="000000"/>
          <w:sz w:val="20"/>
          <w:szCs w:val="20"/>
          <w:lang w:eastAsia="ru-RU"/>
        </w:rPr>
        <w:t>впостроении</w:t>
      </w:r>
      <w:proofErr w:type="spellEnd"/>
      <w:r w:rsidRPr="00393EF8">
        <w:rPr>
          <w:rFonts w:ascii="Arial" w:eastAsia="Times New Roman" w:hAnsi="Arial" w:cs="Arial"/>
          <w:color w:val="000000"/>
          <w:sz w:val="20"/>
          <w:szCs w:val="20"/>
          <w:lang w:eastAsia="ru-RU"/>
        </w:rPr>
        <w:t xml:space="preserve"> производственного процесса. Это важно отметить, поскольку компании </w:t>
      </w:r>
      <w:proofErr w:type="spellStart"/>
      <w:r w:rsidRPr="00393EF8">
        <w:rPr>
          <w:rFonts w:ascii="Arial" w:eastAsia="Times New Roman" w:hAnsi="Arial" w:cs="Arial"/>
          <w:color w:val="000000"/>
          <w:sz w:val="20"/>
          <w:szCs w:val="20"/>
          <w:lang w:eastAsia="ru-RU"/>
        </w:rPr>
        <w:t>впределах</w:t>
      </w:r>
      <w:proofErr w:type="spellEnd"/>
      <w:r w:rsidRPr="00393EF8">
        <w:rPr>
          <w:rFonts w:ascii="Arial" w:eastAsia="Times New Roman" w:hAnsi="Arial" w:cs="Arial"/>
          <w:color w:val="000000"/>
          <w:sz w:val="20"/>
          <w:szCs w:val="20"/>
          <w:lang w:eastAsia="ru-RU"/>
        </w:rPr>
        <w:t xml:space="preserve"> виртуальной организации должны знать не только о том, как они </w:t>
      </w:r>
      <w:proofErr w:type="spellStart"/>
      <w:r w:rsidRPr="00393EF8">
        <w:rPr>
          <w:rFonts w:ascii="Arial" w:eastAsia="Times New Roman" w:hAnsi="Arial" w:cs="Arial"/>
          <w:color w:val="000000"/>
          <w:sz w:val="20"/>
          <w:szCs w:val="20"/>
          <w:lang w:eastAsia="ru-RU"/>
        </w:rPr>
        <w:t>должныдействовать</w:t>
      </w:r>
      <w:proofErr w:type="spellEnd"/>
      <w:r w:rsidRPr="00393EF8">
        <w:rPr>
          <w:rFonts w:ascii="Arial" w:eastAsia="Times New Roman" w:hAnsi="Arial" w:cs="Arial"/>
          <w:color w:val="000000"/>
          <w:sz w:val="20"/>
          <w:szCs w:val="20"/>
          <w:lang w:eastAsia="ru-RU"/>
        </w:rPr>
        <w:t>, но и где они должны осуществлять свои действия.</w:t>
      </w:r>
    </w:p>
    <w:p w:rsidR="00393EF8" w:rsidRPr="00393EF8" w:rsidRDefault="00393EF8" w:rsidP="00393EF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 xml:space="preserve">Для решения проблемы </w:t>
      </w:r>
      <w:proofErr w:type="spellStart"/>
      <w:r w:rsidRPr="00393EF8">
        <w:rPr>
          <w:rFonts w:ascii="Arial" w:eastAsia="Times New Roman" w:hAnsi="Arial" w:cs="Arial"/>
          <w:color w:val="000000"/>
          <w:sz w:val="20"/>
          <w:szCs w:val="20"/>
          <w:lang w:eastAsia="ru-RU"/>
        </w:rPr>
        <w:t>быларазработана</w:t>
      </w:r>
      <w:proofErr w:type="spellEnd"/>
      <w:r w:rsidRPr="00393EF8">
        <w:rPr>
          <w:rFonts w:ascii="Arial" w:eastAsia="Times New Roman" w:hAnsi="Arial" w:cs="Arial"/>
          <w:color w:val="000000"/>
          <w:sz w:val="20"/>
          <w:szCs w:val="20"/>
          <w:lang w:eastAsia="ru-RU"/>
        </w:rPr>
        <w:t xml:space="preserve"> матрица базовой компетенции, позволившая дифференцировать </w:t>
      </w:r>
      <w:proofErr w:type="spellStart"/>
      <w:r w:rsidRPr="00393EF8">
        <w:rPr>
          <w:rFonts w:ascii="Arial" w:eastAsia="Times New Roman" w:hAnsi="Arial" w:cs="Arial"/>
          <w:color w:val="000000"/>
          <w:sz w:val="20"/>
          <w:szCs w:val="20"/>
          <w:lang w:eastAsia="ru-RU"/>
        </w:rPr>
        <w:t>междупартнерами</w:t>
      </w:r>
      <w:proofErr w:type="spellEnd"/>
      <w:r w:rsidRPr="00393EF8">
        <w:rPr>
          <w:rFonts w:ascii="Arial" w:eastAsia="Times New Roman" w:hAnsi="Arial" w:cs="Arial"/>
          <w:color w:val="000000"/>
          <w:sz w:val="20"/>
          <w:szCs w:val="20"/>
          <w:lang w:eastAsia="ru-RU"/>
        </w:rPr>
        <w:t xml:space="preserve"> все виды деятельности, включая получение прибыли каждым </w:t>
      </w:r>
      <w:proofErr w:type="spellStart"/>
      <w:r w:rsidRPr="00393EF8">
        <w:rPr>
          <w:rFonts w:ascii="Arial" w:eastAsia="Times New Roman" w:hAnsi="Arial" w:cs="Arial"/>
          <w:color w:val="000000"/>
          <w:sz w:val="20"/>
          <w:szCs w:val="20"/>
          <w:lang w:eastAsia="ru-RU"/>
        </w:rPr>
        <w:t>участникомпроекта</w:t>
      </w:r>
      <w:proofErr w:type="spellEnd"/>
      <w:r w:rsidRPr="00393EF8">
        <w:rPr>
          <w:rFonts w:ascii="Arial" w:eastAsia="Times New Roman" w:hAnsi="Arial" w:cs="Arial"/>
          <w:color w:val="000000"/>
          <w:sz w:val="20"/>
          <w:szCs w:val="20"/>
          <w:lang w:eastAsia="ru-RU"/>
        </w:rPr>
        <w:t>.</w:t>
      </w:r>
    </w:p>
    <w:p w:rsidR="00393EF8" w:rsidRPr="00393EF8" w:rsidRDefault="00393EF8" w:rsidP="00393EF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 xml:space="preserve">Каждая </w:t>
      </w:r>
      <w:proofErr w:type="spellStart"/>
      <w:r w:rsidRPr="00393EF8">
        <w:rPr>
          <w:rFonts w:ascii="Arial" w:eastAsia="Times New Roman" w:hAnsi="Arial" w:cs="Arial"/>
          <w:color w:val="000000"/>
          <w:sz w:val="20"/>
          <w:szCs w:val="20"/>
          <w:lang w:eastAsia="ru-RU"/>
        </w:rPr>
        <w:t>компанияспециализировалась</w:t>
      </w:r>
      <w:proofErr w:type="spellEnd"/>
      <w:r w:rsidRPr="00393EF8">
        <w:rPr>
          <w:rFonts w:ascii="Arial" w:eastAsia="Times New Roman" w:hAnsi="Arial" w:cs="Arial"/>
          <w:color w:val="000000"/>
          <w:sz w:val="20"/>
          <w:szCs w:val="20"/>
          <w:lang w:eastAsia="ru-RU"/>
        </w:rPr>
        <w:t xml:space="preserve"> на производстве одного продукта, например, одна — </w:t>
      </w:r>
      <w:proofErr w:type="spellStart"/>
      <w:r w:rsidRPr="00393EF8">
        <w:rPr>
          <w:rFonts w:ascii="Arial" w:eastAsia="Times New Roman" w:hAnsi="Arial" w:cs="Arial"/>
          <w:color w:val="000000"/>
          <w:sz w:val="20"/>
          <w:szCs w:val="20"/>
          <w:lang w:eastAsia="ru-RU"/>
        </w:rPr>
        <w:t>наизготовлении</w:t>
      </w:r>
      <w:proofErr w:type="spellEnd"/>
      <w:r w:rsidRPr="00393EF8">
        <w:rPr>
          <w:rFonts w:ascii="Arial" w:eastAsia="Times New Roman" w:hAnsi="Arial" w:cs="Arial"/>
          <w:color w:val="000000"/>
          <w:sz w:val="20"/>
          <w:szCs w:val="20"/>
          <w:lang w:eastAsia="ru-RU"/>
        </w:rPr>
        <w:t xml:space="preserve"> полиуретанового молотка, который очень быстро вырабатывался </w:t>
      </w:r>
      <w:proofErr w:type="spellStart"/>
      <w:r w:rsidRPr="00393EF8">
        <w:rPr>
          <w:rFonts w:ascii="Arial" w:eastAsia="Times New Roman" w:hAnsi="Arial" w:cs="Arial"/>
          <w:color w:val="000000"/>
          <w:sz w:val="20"/>
          <w:szCs w:val="20"/>
          <w:lang w:eastAsia="ru-RU"/>
        </w:rPr>
        <w:t>приего</w:t>
      </w:r>
      <w:proofErr w:type="spellEnd"/>
      <w:r w:rsidRPr="00393EF8">
        <w:rPr>
          <w:rFonts w:ascii="Arial" w:eastAsia="Times New Roman" w:hAnsi="Arial" w:cs="Arial"/>
          <w:color w:val="000000"/>
          <w:sz w:val="20"/>
          <w:szCs w:val="20"/>
          <w:lang w:eastAsia="ru-RU"/>
        </w:rPr>
        <w:t xml:space="preserve"> использовании; другая — сосредотачивалась на производстве </w:t>
      </w:r>
      <w:proofErr w:type="gramStart"/>
      <w:r w:rsidRPr="00393EF8">
        <w:rPr>
          <w:rFonts w:ascii="Arial" w:eastAsia="Times New Roman" w:hAnsi="Arial" w:cs="Arial"/>
          <w:color w:val="000000"/>
          <w:sz w:val="20"/>
          <w:szCs w:val="20"/>
          <w:lang w:eastAsia="ru-RU"/>
        </w:rPr>
        <w:t>полимерной</w:t>
      </w:r>
      <w:proofErr w:type="gram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резиныи</w:t>
      </w:r>
      <w:proofErr w:type="spellEnd"/>
      <w:r w:rsidRPr="00393EF8">
        <w:rPr>
          <w:rFonts w:ascii="Arial" w:eastAsia="Times New Roman" w:hAnsi="Arial" w:cs="Arial"/>
          <w:color w:val="000000"/>
          <w:sz w:val="20"/>
          <w:szCs w:val="20"/>
          <w:lang w:eastAsia="ru-RU"/>
        </w:rPr>
        <w:t xml:space="preserve"> т.д.</w:t>
      </w:r>
    </w:p>
    <w:p w:rsidR="00393EF8" w:rsidRPr="00393EF8" w:rsidRDefault="00393EF8" w:rsidP="00393EF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 xml:space="preserve">В результате </w:t>
      </w:r>
      <w:proofErr w:type="spellStart"/>
      <w:r w:rsidRPr="00393EF8">
        <w:rPr>
          <w:rFonts w:ascii="Arial" w:eastAsia="Times New Roman" w:hAnsi="Arial" w:cs="Arial"/>
          <w:color w:val="000000"/>
          <w:sz w:val="20"/>
          <w:szCs w:val="20"/>
          <w:lang w:eastAsia="ru-RU"/>
        </w:rPr>
        <w:t>своейдеятельности</w:t>
      </w:r>
      <w:proofErr w:type="spellEnd"/>
      <w:r w:rsidRPr="00393EF8">
        <w:rPr>
          <w:rFonts w:ascii="Arial" w:eastAsia="Times New Roman" w:hAnsi="Arial" w:cs="Arial"/>
          <w:color w:val="000000"/>
          <w:sz w:val="20"/>
          <w:szCs w:val="20"/>
          <w:lang w:eastAsia="ru-RU"/>
        </w:rPr>
        <w:t xml:space="preserve"> виртуальная компания VIRTEC разработала несколько новых </w:t>
      </w:r>
      <w:proofErr w:type="spellStart"/>
      <w:r w:rsidRPr="00393EF8">
        <w:rPr>
          <w:rFonts w:ascii="Arial" w:eastAsia="Times New Roman" w:hAnsi="Arial" w:cs="Arial"/>
          <w:color w:val="000000"/>
          <w:sz w:val="20"/>
          <w:szCs w:val="20"/>
          <w:lang w:eastAsia="ru-RU"/>
        </w:rPr>
        <w:t>продуктов</w:t>
      </w:r>
      <w:proofErr w:type="gramStart"/>
      <w:r w:rsidRPr="00393EF8">
        <w:rPr>
          <w:rFonts w:ascii="Arial" w:eastAsia="Times New Roman" w:hAnsi="Arial" w:cs="Arial"/>
          <w:color w:val="000000"/>
          <w:sz w:val="20"/>
          <w:szCs w:val="20"/>
          <w:lang w:eastAsia="ru-RU"/>
        </w:rPr>
        <w:t>,т</w:t>
      </w:r>
      <w:proofErr w:type="gramEnd"/>
      <w:r w:rsidRPr="00393EF8">
        <w:rPr>
          <w:rFonts w:ascii="Arial" w:eastAsia="Times New Roman" w:hAnsi="Arial" w:cs="Arial"/>
          <w:color w:val="000000"/>
          <w:sz w:val="20"/>
          <w:szCs w:val="20"/>
          <w:lang w:eastAsia="ru-RU"/>
        </w:rPr>
        <w:t>аких</w:t>
      </w:r>
      <w:proofErr w:type="spellEnd"/>
      <w:r w:rsidRPr="00393EF8">
        <w:rPr>
          <w:rFonts w:ascii="Arial" w:eastAsia="Times New Roman" w:hAnsi="Arial" w:cs="Arial"/>
          <w:color w:val="000000"/>
          <w:sz w:val="20"/>
          <w:szCs w:val="20"/>
          <w:lang w:eastAsia="ru-RU"/>
        </w:rPr>
        <w:t xml:space="preserve"> как </w:t>
      </w:r>
      <w:proofErr w:type="spellStart"/>
      <w:r w:rsidRPr="00393EF8">
        <w:rPr>
          <w:rFonts w:ascii="Arial" w:eastAsia="Times New Roman" w:hAnsi="Arial" w:cs="Arial"/>
          <w:color w:val="000000"/>
          <w:sz w:val="20"/>
          <w:szCs w:val="20"/>
          <w:lang w:eastAsia="ru-RU"/>
        </w:rPr>
        <w:t>вегетируемая</w:t>
      </w:r>
      <w:proofErr w:type="spellEnd"/>
      <w:r w:rsidRPr="00393EF8">
        <w:rPr>
          <w:rFonts w:ascii="Arial" w:eastAsia="Times New Roman" w:hAnsi="Arial" w:cs="Arial"/>
          <w:color w:val="000000"/>
          <w:sz w:val="20"/>
          <w:szCs w:val="20"/>
          <w:lang w:eastAsia="ru-RU"/>
        </w:rPr>
        <w:t xml:space="preserve"> (разлагающаяся в природных условиях) </w:t>
      </w:r>
      <w:proofErr w:type="spellStart"/>
      <w:r w:rsidRPr="00393EF8">
        <w:rPr>
          <w:rFonts w:ascii="Arial" w:eastAsia="Times New Roman" w:hAnsi="Arial" w:cs="Arial"/>
          <w:color w:val="000000"/>
          <w:sz w:val="20"/>
          <w:szCs w:val="20"/>
          <w:lang w:eastAsia="ru-RU"/>
        </w:rPr>
        <w:t>полиуретановаярезина</w:t>
      </w:r>
      <w:proofErr w:type="spellEnd"/>
      <w:r w:rsidRPr="00393EF8">
        <w:rPr>
          <w:rFonts w:ascii="Arial" w:eastAsia="Times New Roman" w:hAnsi="Arial" w:cs="Arial"/>
          <w:color w:val="000000"/>
          <w:sz w:val="20"/>
          <w:szCs w:val="20"/>
          <w:lang w:eastAsia="ru-RU"/>
        </w:rPr>
        <w:t xml:space="preserve">. Эта резина используется для целей механического </w:t>
      </w:r>
      <w:proofErr w:type="spellStart"/>
      <w:r w:rsidRPr="00393EF8">
        <w:rPr>
          <w:rFonts w:ascii="Arial" w:eastAsia="Times New Roman" w:hAnsi="Arial" w:cs="Arial"/>
          <w:color w:val="000000"/>
          <w:sz w:val="20"/>
          <w:szCs w:val="20"/>
          <w:lang w:eastAsia="ru-RU"/>
        </w:rPr>
        <w:t>ассемблирования</w:t>
      </w:r>
      <w:proofErr w:type="gramStart"/>
      <w:r w:rsidRPr="00393EF8">
        <w:rPr>
          <w:rFonts w:ascii="Arial" w:eastAsia="Times New Roman" w:hAnsi="Arial" w:cs="Arial"/>
          <w:color w:val="000000"/>
          <w:sz w:val="20"/>
          <w:szCs w:val="20"/>
          <w:lang w:eastAsia="ru-RU"/>
        </w:rPr>
        <w:t>,п</w:t>
      </w:r>
      <w:proofErr w:type="gramEnd"/>
      <w:r w:rsidRPr="00393EF8">
        <w:rPr>
          <w:rFonts w:ascii="Arial" w:eastAsia="Times New Roman" w:hAnsi="Arial" w:cs="Arial"/>
          <w:color w:val="000000"/>
          <w:sz w:val="20"/>
          <w:szCs w:val="20"/>
          <w:lang w:eastAsia="ru-RU"/>
        </w:rPr>
        <w:t>окрытия</w:t>
      </w:r>
      <w:proofErr w:type="spellEnd"/>
      <w:r w:rsidRPr="00393EF8">
        <w:rPr>
          <w:rFonts w:ascii="Arial" w:eastAsia="Times New Roman" w:hAnsi="Arial" w:cs="Arial"/>
          <w:color w:val="000000"/>
          <w:sz w:val="20"/>
          <w:szCs w:val="20"/>
          <w:lang w:eastAsia="ru-RU"/>
        </w:rPr>
        <w:t xml:space="preserve"> продуктов, в сфере медицинской диагностики и т.д. Разработанный </w:t>
      </w:r>
      <w:proofErr w:type="spellStart"/>
      <w:r w:rsidRPr="00393EF8">
        <w:rPr>
          <w:rFonts w:ascii="Arial" w:eastAsia="Times New Roman" w:hAnsi="Arial" w:cs="Arial"/>
          <w:color w:val="000000"/>
          <w:sz w:val="20"/>
          <w:szCs w:val="20"/>
          <w:lang w:eastAsia="ru-RU"/>
        </w:rPr>
        <w:t>типрезины</w:t>
      </w:r>
      <w:proofErr w:type="spellEnd"/>
      <w:r w:rsidRPr="00393EF8">
        <w:rPr>
          <w:rFonts w:ascii="Arial" w:eastAsia="Times New Roman" w:hAnsi="Arial" w:cs="Arial"/>
          <w:color w:val="000000"/>
          <w:sz w:val="20"/>
          <w:szCs w:val="20"/>
          <w:lang w:eastAsia="ru-RU"/>
        </w:rPr>
        <w:t xml:space="preserve"> оказался дешевле и имел более высокий по времени жизненный цикл. </w:t>
      </w:r>
      <w:proofErr w:type="spellStart"/>
      <w:r w:rsidRPr="00393EF8">
        <w:rPr>
          <w:rFonts w:ascii="Arial" w:eastAsia="Times New Roman" w:hAnsi="Arial" w:cs="Arial"/>
          <w:color w:val="000000"/>
          <w:sz w:val="20"/>
          <w:szCs w:val="20"/>
          <w:lang w:eastAsia="ru-RU"/>
        </w:rPr>
        <w:t>Внастоящее</w:t>
      </w:r>
      <w:proofErr w:type="spellEnd"/>
      <w:r w:rsidRPr="00393EF8">
        <w:rPr>
          <w:rFonts w:ascii="Arial" w:eastAsia="Times New Roman" w:hAnsi="Arial" w:cs="Arial"/>
          <w:color w:val="000000"/>
          <w:sz w:val="20"/>
          <w:szCs w:val="20"/>
          <w:lang w:eastAsia="ru-RU"/>
        </w:rPr>
        <w:t xml:space="preserve"> время созданная резина продается в странах Европы и Америки.</w:t>
      </w:r>
    </w:p>
    <w:p w:rsidR="00393EF8" w:rsidRPr="00393EF8" w:rsidRDefault="00393EF8" w:rsidP="00393EF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 xml:space="preserve">Используя матрицу </w:t>
      </w:r>
      <w:proofErr w:type="spellStart"/>
      <w:r w:rsidRPr="00393EF8">
        <w:rPr>
          <w:rFonts w:ascii="Arial" w:eastAsia="Times New Roman" w:hAnsi="Arial" w:cs="Arial"/>
          <w:color w:val="000000"/>
          <w:sz w:val="20"/>
          <w:szCs w:val="20"/>
          <w:lang w:eastAsia="ru-RU"/>
        </w:rPr>
        <w:t>компетенции</w:t>
      </w:r>
      <w:proofErr w:type="gramStart"/>
      <w:r w:rsidRPr="00393EF8">
        <w:rPr>
          <w:rFonts w:ascii="Arial" w:eastAsia="Times New Roman" w:hAnsi="Arial" w:cs="Arial"/>
          <w:color w:val="000000"/>
          <w:sz w:val="20"/>
          <w:szCs w:val="20"/>
          <w:lang w:eastAsia="ru-RU"/>
        </w:rPr>
        <w:t>,к</w:t>
      </w:r>
      <w:proofErr w:type="gramEnd"/>
      <w:r w:rsidRPr="00393EF8">
        <w:rPr>
          <w:rFonts w:ascii="Arial" w:eastAsia="Times New Roman" w:hAnsi="Arial" w:cs="Arial"/>
          <w:color w:val="000000"/>
          <w:sz w:val="20"/>
          <w:szCs w:val="20"/>
          <w:lang w:eastAsia="ru-RU"/>
        </w:rPr>
        <w:t>омпания</w:t>
      </w:r>
      <w:proofErr w:type="spellEnd"/>
      <w:r w:rsidRPr="00393EF8">
        <w:rPr>
          <w:rFonts w:ascii="Arial" w:eastAsia="Times New Roman" w:hAnsi="Arial" w:cs="Arial"/>
          <w:color w:val="000000"/>
          <w:sz w:val="20"/>
          <w:szCs w:val="20"/>
          <w:lang w:eastAsia="ru-RU"/>
        </w:rPr>
        <w:t xml:space="preserve"> VIRTEC показала хороший пример того, что виртуальная форма </w:t>
      </w:r>
      <w:proofErr w:type="spellStart"/>
      <w:r w:rsidRPr="00393EF8">
        <w:rPr>
          <w:rFonts w:ascii="Arial" w:eastAsia="Times New Roman" w:hAnsi="Arial" w:cs="Arial"/>
          <w:color w:val="000000"/>
          <w:sz w:val="20"/>
          <w:szCs w:val="20"/>
          <w:lang w:eastAsia="ru-RU"/>
        </w:rPr>
        <w:t>организациипозволяет</w:t>
      </w:r>
      <w:proofErr w:type="spellEnd"/>
      <w:r w:rsidRPr="00393EF8">
        <w:rPr>
          <w:rFonts w:ascii="Arial" w:eastAsia="Times New Roman" w:hAnsi="Arial" w:cs="Arial"/>
          <w:color w:val="000000"/>
          <w:sz w:val="20"/>
          <w:szCs w:val="20"/>
          <w:lang w:eastAsia="ru-RU"/>
        </w:rPr>
        <w:t xml:space="preserve"> сократить временные затраты на разработку и производство </w:t>
      </w:r>
      <w:proofErr w:type="spellStart"/>
      <w:r w:rsidRPr="00393EF8">
        <w:rPr>
          <w:rFonts w:ascii="Arial" w:eastAsia="Times New Roman" w:hAnsi="Arial" w:cs="Arial"/>
          <w:color w:val="000000"/>
          <w:sz w:val="20"/>
          <w:szCs w:val="20"/>
          <w:lang w:eastAsia="ru-RU"/>
        </w:rPr>
        <w:t>новогопродукта</w:t>
      </w:r>
      <w:proofErr w:type="spellEnd"/>
      <w:r w:rsidRPr="00393EF8">
        <w:rPr>
          <w:rFonts w:ascii="Arial" w:eastAsia="Times New Roman" w:hAnsi="Arial" w:cs="Arial"/>
          <w:color w:val="000000"/>
          <w:sz w:val="20"/>
          <w:szCs w:val="20"/>
          <w:lang w:eastAsia="ru-RU"/>
        </w:rPr>
        <w:t xml:space="preserve">, уменьшить его себестоимость, а также повысить качественные </w:t>
      </w:r>
      <w:proofErr w:type="spellStart"/>
      <w:r w:rsidRPr="00393EF8">
        <w:rPr>
          <w:rFonts w:ascii="Arial" w:eastAsia="Times New Roman" w:hAnsi="Arial" w:cs="Arial"/>
          <w:color w:val="000000"/>
          <w:sz w:val="20"/>
          <w:szCs w:val="20"/>
          <w:lang w:eastAsia="ru-RU"/>
        </w:rPr>
        <w:t>параметры,в</w:t>
      </w:r>
      <w:proofErr w:type="spellEnd"/>
      <w:r w:rsidRPr="00393EF8">
        <w:rPr>
          <w:rFonts w:ascii="Arial" w:eastAsia="Times New Roman" w:hAnsi="Arial" w:cs="Arial"/>
          <w:color w:val="000000"/>
          <w:sz w:val="20"/>
          <w:szCs w:val="20"/>
          <w:lang w:eastAsia="ru-RU"/>
        </w:rPr>
        <w:t xml:space="preserve"> сравнении с аналогичным товаром других производителей.</w:t>
      </w:r>
    </w:p>
    <w:p w:rsidR="00393EF8" w:rsidRPr="00393EF8" w:rsidRDefault="00393EF8" w:rsidP="00393EF8">
      <w:pPr>
        <w:shd w:val="clear" w:color="auto" w:fill="FFFFFF"/>
        <w:spacing w:before="100" w:beforeAutospacing="1" w:after="100" w:afterAutospacing="1" w:line="240" w:lineRule="auto"/>
        <w:jc w:val="center"/>
        <w:rPr>
          <w:rFonts w:ascii="Arial" w:eastAsia="Times New Roman" w:hAnsi="Arial" w:cs="Arial"/>
          <w:color w:val="000000"/>
          <w:sz w:val="20"/>
          <w:szCs w:val="20"/>
          <w:lang w:eastAsia="ru-RU"/>
        </w:rPr>
      </w:pPr>
      <w:r w:rsidRPr="00393EF8">
        <w:rPr>
          <w:rFonts w:ascii="Arial" w:eastAsia="Times New Roman" w:hAnsi="Arial" w:cs="Arial"/>
          <w:b/>
          <w:bCs/>
          <w:i/>
          <w:iCs/>
          <w:color w:val="000000"/>
          <w:sz w:val="20"/>
          <w:szCs w:val="20"/>
          <w:lang w:eastAsia="ru-RU"/>
        </w:rPr>
        <w:t>«AGI-</w:t>
      </w:r>
      <w:proofErr w:type="spellStart"/>
      <w:r w:rsidRPr="00393EF8">
        <w:rPr>
          <w:rFonts w:ascii="Arial" w:eastAsia="Times New Roman" w:hAnsi="Arial" w:cs="Arial"/>
          <w:b/>
          <w:bCs/>
          <w:i/>
          <w:iCs/>
          <w:color w:val="000000"/>
          <w:sz w:val="20"/>
          <w:szCs w:val="20"/>
          <w:lang w:eastAsia="ru-RU"/>
        </w:rPr>
        <w:t>Wilgelm</w:t>
      </w:r>
      <w:proofErr w:type="spellEnd"/>
      <w:r w:rsidRPr="00393EF8">
        <w:rPr>
          <w:rFonts w:ascii="Arial" w:eastAsia="Times New Roman" w:hAnsi="Arial" w:cs="Arial"/>
          <w:b/>
          <w:bCs/>
          <w:i/>
          <w:iCs/>
          <w:color w:val="000000"/>
          <w:sz w:val="20"/>
          <w:szCs w:val="20"/>
          <w:lang w:eastAsia="ru-RU"/>
        </w:rPr>
        <w:t>»</w:t>
      </w:r>
    </w:p>
    <w:p w:rsidR="00393EF8" w:rsidRPr="00393EF8" w:rsidRDefault="00393EF8" w:rsidP="00393EF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 xml:space="preserve">Немецкая компания «AGI </w:t>
      </w:r>
      <w:proofErr w:type="spellStart"/>
      <w:r w:rsidRPr="00393EF8">
        <w:rPr>
          <w:rFonts w:ascii="Arial" w:eastAsia="Times New Roman" w:hAnsi="Arial" w:cs="Arial"/>
          <w:color w:val="000000"/>
          <w:sz w:val="20"/>
          <w:szCs w:val="20"/>
          <w:lang w:eastAsia="ru-RU"/>
        </w:rPr>
        <w:t>businessmedia</w:t>
      </w:r>
      <w:proofErr w:type="spell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productions</w:t>
      </w:r>
      <w:proofErr w:type="spell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GmbH</w:t>
      </w:r>
      <w:proofErr w:type="spellEnd"/>
      <w:r w:rsidRPr="00393EF8">
        <w:rPr>
          <w:rFonts w:ascii="Arial" w:eastAsia="Times New Roman" w:hAnsi="Arial" w:cs="Arial"/>
          <w:color w:val="000000"/>
          <w:sz w:val="20"/>
          <w:szCs w:val="20"/>
          <w:lang w:eastAsia="ru-RU"/>
        </w:rPr>
        <w:t xml:space="preserve">» была основана тремя студентами в 1966 г. в </w:t>
      </w:r>
      <w:proofErr w:type="spellStart"/>
      <w:r w:rsidRPr="00393EF8">
        <w:rPr>
          <w:rFonts w:ascii="Arial" w:eastAsia="Times New Roman" w:hAnsi="Arial" w:cs="Arial"/>
          <w:color w:val="000000"/>
          <w:sz w:val="20"/>
          <w:szCs w:val="20"/>
          <w:lang w:eastAsia="ru-RU"/>
        </w:rPr>
        <w:t>г</w:t>
      </w:r>
      <w:proofErr w:type="gramStart"/>
      <w:r w:rsidRPr="00393EF8">
        <w:rPr>
          <w:rFonts w:ascii="Arial" w:eastAsia="Times New Roman" w:hAnsi="Arial" w:cs="Arial"/>
          <w:color w:val="000000"/>
          <w:sz w:val="20"/>
          <w:szCs w:val="20"/>
          <w:lang w:eastAsia="ru-RU"/>
        </w:rPr>
        <w:t>.Ш</w:t>
      </w:r>
      <w:proofErr w:type="gramEnd"/>
      <w:r w:rsidRPr="00393EF8">
        <w:rPr>
          <w:rFonts w:ascii="Arial" w:eastAsia="Times New Roman" w:hAnsi="Arial" w:cs="Arial"/>
          <w:color w:val="000000"/>
          <w:sz w:val="20"/>
          <w:szCs w:val="20"/>
          <w:lang w:eastAsia="ru-RU"/>
        </w:rPr>
        <w:t>тутгарте</w:t>
      </w:r>
      <w:proofErr w:type="spellEnd"/>
      <w:r w:rsidRPr="00393EF8">
        <w:rPr>
          <w:rFonts w:ascii="Arial" w:eastAsia="Times New Roman" w:hAnsi="Arial" w:cs="Arial"/>
          <w:color w:val="000000"/>
          <w:sz w:val="20"/>
          <w:szCs w:val="20"/>
          <w:lang w:eastAsia="ru-RU"/>
        </w:rPr>
        <w:t xml:space="preserve">, Германия. Бизнес заключался в разработке и </w:t>
      </w:r>
      <w:proofErr w:type="spellStart"/>
      <w:r w:rsidRPr="00393EF8">
        <w:rPr>
          <w:rFonts w:ascii="Arial" w:eastAsia="Times New Roman" w:hAnsi="Arial" w:cs="Arial"/>
          <w:color w:val="000000"/>
          <w:sz w:val="20"/>
          <w:szCs w:val="20"/>
          <w:lang w:eastAsia="ru-RU"/>
        </w:rPr>
        <w:t>реализацииИнтернет</w:t>
      </w:r>
      <w:proofErr w:type="spellEnd"/>
      <w:r w:rsidRPr="00393EF8">
        <w:rPr>
          <w:rFonts w:ascii="Arial" w:eastAsia="Times New Roman" w:hAnsi="Arial" w:cs="Arial"/>
          <w:color w:val="000000"/>
          <w:sz w:val="20"/>
          <w:szCs w:val="20"/>
          <w:lang w:eastAsia="ru-RU"/>
        </w:rPr>
        <w:t xml:space="preserve">-приложений и их концепций. «AGI» считается крупнейшим </w:t>
      </w:r>
      <w:proofErr w:type="spellStart"/>
      <w:r w:rsidRPr="00393EF8">
        <w:rPr>
          <w:rFonts w:ascii="Arial" w:eastAsia="Times New Roman" w:hAnsi="Arial" w:cs="Arial"/>
          <w:color w:val="000000"/>
          <w:sz w:val="20"/>
          <w:szCs w:val="20"/>
          <w:lang w:eastAsia="ru-RU"/>
        </w:rPr>
        <w:t>мультимедийнымагентством</w:t>
      </w:r>
      <w:proofErr w:type="spellEnd"/>
      <w:r w:rsidRPr="00393EF8">
        <w:rPr>
          <w:rFonts w:ascii="Arial" w:eastAsia="Times New Roman" w:hAnsi="Arial" w:cs="Arial"/>
          <w:color w:val="000000"/>
          <w:sz w:val="20"/>
          <w:szCs w:val="20"/>
          <w:lang w:eastAsia="ru-RU"/>
        </w:rPr>
        <w:t xml:space="preserve"> Германии. Ежегодная прибыль компании составляет 4 млн </w:t>
      </w:r>
      <w:proofErr w:type="spellStart"/>
      <w:r w:rsidRPr="00393EF8">
        <w:rPr>
          <w:rFonts w:ascii="Arial" w:eastAsia="Times New Roman" w:hAnsi="Arial" w:cs="Arial"/>
          <w:color w:val="000000"/>
          <w:sz w:val="20"/>
          <w:szCs w:val="20"/>
          <w:lang w:eastAsia="ru-RU"/>
        </w:rPr>
        <w:t>евро</w:t>
      </w:r>
      <w:proofErr w:type="gramStart"/>
      <w:r w:rsidRPr="00393EF8">
        <w:rPr>
          <w:rFonts w:ascii="Arial" w:eastAsia="Times New Roman" w:hAnsi="Arial" w:cs="Arial"/>
          <w:color w:val="000000"/>
          <w:sz w:val="20"/>
          <w:szCs w:val="20"/>
          <w:lang w:eastAsia="ru-RU"/>
        </w:rPr>
        <w:t>.С</w:t>
      </w:r>
      <w:proofErr w:type="gramEnd"/>
      <w:r w:rsidRPr="00393EF8">
        <w:rPr>
          <w:rFonts w:ascii="Arial" w:eastAsia="Times New Roman" w:hAnsi="Arial" w:cs="Arial"/>
          <w:color w:val="000000"/>
          <w:sz w:val="20"/>
          <w:szCs w:val="20"/>
          <w:lang w:eastAsia="ru-RU"/>
        </w:rPr>
        <w:t>труктура</w:t>
      </w:r>
      <w:proofErr w:type="spellEnd"/>
      <w:r w:rsidRPr="00393EF8">
        <w:rPr>
          <w:rFonts w:ascii="Arial" w:eastAsia="Times New Roman" w:hAnsi="Arial" w:cs="Arial"/>
          <w:color w:val="000000"/>
          <w:sz w:val="20"/>
          <w:szCs w:val="20"/>
          <w:lang w:eastAsia="ru-RU"/>
        </w:rPr>
        <w:t xml:space="preserve"> компании представлена пятью директорами, 60 служащими и 25работниками по найму. В 1997 г. Торгово-промышленная палата г. Штутгарта (IHK)совместно с «AGI» приступила к разработке проекта, получившего название «</w:t>
      </w:r>
      <w:proofErr w:type="spellStart"/>
      <w:r w:rsidRPr="00393EF8">
        <w:rPr>
          <w:rFonts w:ascii="Arial" w:eastAsia="Times New Roman" w:hAnsi="Arial" w:cs="Arial"/>
          <w:color w:val="000000"/>
          <w:sz w:val="20"/>
          <w:szCs w:val="20"/>
          <w:lang w:eastAsia="ru-RU"/>
        </w:rPr>
        <w:t>IHK»,одна</w:t>
      </w:r>
      <w:proofErr w:type="spellEnd"/>
      <w:r w:rsidRPr="00393EF8">
        <w:rPr>
          <w:rFonts w:ascii="Arial" w:eastAsia="Times New Roman" w:hAnsi="Arial" w:cs="Arial"/>
          <w:color w:val="000000"/>
          <w:sz w:val="20"/>
          <w:szCs w:val="20"/>
          <w:lang w:eastAsia="ru-RU"/>
        </w:rPr>
        <w:t xml:space="preserve"> из задач которого состояла в разработке WEB-сайта, содержащего базы </w:t>
      </w:r>
      <w:proofErr w:type="spellStart"/>
      <w:r w:rsidRPr="00393EF8">
        <w:rPr>
          <w:rFonts w:ascii="Arial" w:eastAsia="Times New Roman" w:hAnsi="Arial" w:cs="Arial"/>
          <w:color w:val="000000"/>
          <w:sz w:val="20"/>
          <w:szCs w:val="20"/>
          <w:lang w:eastAsia="ru-RU"/>
        </w:rPr>
        <w:t>данныхпо</w:t>
      </w:r>
      <w:proofErr w:type="spellEnd"/>
      <w:r w:rsidRPr="00393EF8">
        <w:rPr>
          <w:rFonts w:ascii="Arial" w:eastAsia="Times New Roman" w:hAnsi="Arial" w:cs="Arial"/>
          <w:color w:val="000000"/>
          <w:sz w:val="20"/>
          <w:szCs w:val="20"/>
          <w:lang w:eastAsia="ru-RU"/>
        </w:rPr>
        <w:t xml:space="preserve"> роду деятельности партнеров. Реализация проекта повысила имидж компании, и </w:t>
      </w:r>
      <w:proofErr w:type="spellStart"/>
      <w:r w:rsidRPr="00393EF8">
        <w:rPr>
          <w:rFonts w:ascii="Arial" w:eastAsia="Times New Roman" w:hAnsi="Arial" w:cs="Arial"/>
          <w:color w:val="000000"/>
          <w:sz w:val="20"/>
          <w:szCs w:val="20"/>
          <w:lang w:eastAsia="ru-RU"/>
        </w:rPr>
        <w:t>кней</w:t>
      </w:r>
      <w:proofErr w:type="spellEnd"/>
      <w:r w:rsidRPr="00393EF8">
        <w:rPr>
          <w:rFonts w:ascii="Arial" w:eastAsia="Times New Roman" w:hAnsi="Arial" w:cs="Arial"/>
          <w:color w:val="000000"/>
          <w:sz w:val="20"/>
          <w:szCs w:val="20"/>
          <w:lang w:eastAsia="ru-RU"/>
        </w:rPr>
        <w:t xml:space="preserve"> за помощью обратился зоологический сад «</w:t>
      </w:r>
      <w:proofErr w:type="spellStart"/>
      <w:r w:rsidRPr="00393EF8">
        <w:rPr>
          <w:rFonts w:ascii="Arial" w:eastAsia="Times New Roman" w:hAnsi="Arial" w:cs="Arial"/>
          <w:color w:val="000000"/>
          <w:sz w:val="20"/>
          <w:szCs w:val="20"/>
          <w:lang w:eastAsia="ru-RU"/>
        </w:rPr>
        <w:t>Wilhelma</w:t>
      </w:r>
      <w:proofErr w:type="spellEnd"/>
      <w:r w:rsidRPr="00393EF8">
        <w:rPr>
          <w:rFonts w:ascii="Arial" w:eastAsia="Times New Roman" w:hAnsi="Arial" w:cs="Arial"/>
          <w:color w:val="000000"/>
          <w:sz w:val="20"/>
          <w:szCs w:val="20"/>
          <w:lang w:eastAsia="ru-RU"/>
        </w:rPr>
        <w:t xml:space="preserve">» (г. Штутгарт) с </w:t>
      </w:r>
      <w:proofErr w:type="spellStart"/>
      <w:r w:rsidRPr="00393EF8">
        <w:rPr>
          <w:rFonts w:ascii="Arial" w:eastAsia="Times New Roman" w:hAnsi="Arial" w:cs="Arial"/>
          <w:color w:val="000000"/>
          <w:sz w:val="20"/>
          <w:szCs w:val="20"/>
          <w:lang w:eastAsia="ru-RU"/>
        </w:rPr>
        <w:t>просьбойразработать</w:t>
      </w:r>
      <w:proofErr w:type="spellEnd"/>
      <w:r w:rsidRPr="00393EF8">
        <w:rPr>
          <w:rFonts w:ascii="Arial" w:eastAsia="Times New Roman" w:hAnsi="Arial" w:cs="Arial"/>
          <w:color w:val="000000"/>
          <w:sz w:val="20"/>
          <w:szCs w:val="20"/>
          <w:lang w:eastAsia="ru-RU"/>
        </w:rPr>
        <w:t xml:space="preserve"> в Интернете при условии обеспечения независимости и </w:t>
      </w:r>
      <w:proofErr w:type="spellStart"/>
      <w:r w:rsidRPr="00393EF8">
        <w:rPr>
          <w:rFonts w:ascii="Arial" w:eastAsia="Times New Roman" w:hAnsi="Arial" w:cs="Arial"/>
          <w:color w:val="000000"/>
          <w:sz w:val="20"/>
          <w:szCs w:val="20"/>
          <w:lang w:eastAsia="ru-RU"/>
        </w:rPr>
        <w:t>приемлемостидля</w:t>
      </w:r>
      <w:proofErr w:type="spellEnd"/>
      <w:r w:rsidRPr="00393EF8">
        <w:rPr>
          <w:rFonts w:ascii="Arial" w:eastAsia="Times New Roman" w:hAnsi="Arial" w:cs="Arial"/>
          <w:color w:val="000000"/>
          <w:sz w:val="20"/>
          <w:szCs w:val="20"/>
          <w:lang w:eastAsia="ru-RU"/>
        </w:rPr>
        <w:t xml:space="preserve"> клиентов с учетом их потребностей. В перечень задач были включены </w:t>
      </w:r>
      <w:proofErr w:type="spellStart"/>
      <w:r w:rsidRPr="00393EF8">
        <w:rPr>
          <w:rFonts w:ascii="Arial" w:eastAsia="Times New Roman" w:hAnsi="Arial" w:cs="Arial"/>
          <w:color w:val="000000"/>
          <w:sz w:val="20"/>
          <w:szCs w:val="20"/>
          <w:lang w:eastAsia="ru-RU"/>
        </w:rPr>
        <w:t>такиевопросы</w:t>
      </w:r>
      <w:proofErr w:type="spellEnd"/>
      <w:r w:rsidRPr="00393EF8">
        <w:rPr>
          <w:rFonts w:ascii="Arial" w:eastAsia="Times New Roman" w:hAnsi="Arial" w:cs="Arial"/>
          <w:color w:val="000000"/>
          <w:sz w:val="20"/>
          <w:szCs w:val="20"/>
          <w:lang w:eastAsia="ru-RU"/>
        </w:rPr>
        <w:t xml:space="preserve">, как снижение загруженности администрации вопросами </w:t>
      </w:r>
      <w:proofErr w:type="spellStart"/>
      <w:r w:rsidRPr="00393EF8">
        <w:rPr>
          <w:rFonts w:ascii="Arial" w:eastAsia="Times New Roman" w:hAnsi="Arial" w:cs="Arial"/>
          <w:color w:val="000000"/>
          <w:sz w:val="20"/>
          <w:szCs w:val="20"/>
          <w:lang w:eastAsia="ru-RU"/>
        </w:rPr>
        <w:t>клиентов</w:t>
      </w:r>
      <w:proofErr w:type="gramStart"/>
      <w:r w:rsidRPr="00393EF8">
        <w:rPr>
          <w:rFonts w:ascii="Arial" w:eastAsia="Times New Roman" w:hAnsi="Arial" w:cs="Arial"/>
          <w:color w:val="000000"/>
          <w:sz w:val="20"/>
          <w:szCs w:val="20"/>
          <w:lang w:eastAsia="ru-RU"/>
        </w:rPr>
        <w:t>,и</w:t>
      </w:r>
      <w:proofErr w:type="gramEnd"/>
      <w:r w:rsidRPr="00393EF8">
        <w:rPr>
          <w:rFonts w:ascii="Arial" w:eastAsia="Times New Roman" w:hAnsi="Arial" w:cs="Arial"/>
          <w:color w:val="000000"/>
          <w:sz w:val="20"/>
          <w:szCs w:val="20"/>
          <w:lang w:eastAsia="ru-RU"/>
        </w:rPr>
        <w:t>нтенсификация</w:t>
      </w:r>
      <w:proofErr w:type="spellEnd"/>
      <w:r w:rsidRPr="00393EF8">
        <w:rPr>
          <w:rFonts w:ascii="Arial" w:eastAsia="Times New Roman" w:hAnsi="Arial" w:cs="Arial"/>
          <w:color w:val="000000"/>
          <w:sz w:val="20"/>
          <w:szCs w:val="20"/>
          <w:lang w:eastAsia="ru-RU"/>
        </w:rPr>
        <w:t xml:space="preserve"> взаимосвязей между клиентами зоосада и обеспечении их </w:t>
      </w:r>
      <w:proofErr w:type="spellStart"/>
      <w:r w:rsidRPr="00393EF8">
        <w:rPr>
          <w:rFonts w:ascii="Arial" w:eastAsia="Times New Roman" w:hAnsi="Arial" w:cs="Arial"/>
          <w:color w:val="000000"/>
          <w:sz w:val="20"/>
          <w:szCs w:val="20"/>
          <w:lang w:eastAsia="ru-RU"/>
        </w:rPr>
        <w:t>необходимойинформацией</w:t>
      </w:r>
      <w:proofErr w:type="spellEnd"/>
      <w:r w:rsidRPr="00393EF8">
        <w:rPr>
          <w:rFonts w:ascii="Arial" w:eastAsia="Times New Roman" w:hAnsi="Arial" w:cs="Arial"/>
          <w:color w:val="000000"/>
          <w:sz w:val="20"/>
          <w:szCs w:val="20"/>
          <w:lang w:eastAsia="ru-RU"/>
        </w:rPr>
        <w:t xml:space="preserve"> и др. [8].</w:t>
      </w:r>
    </w:p>
    <w:p w:rsidR="00393EF8" w:rsidRPr="00393EF8" w:rsidRDefault="00393EF8" w:rsidP="00393EF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 xml:space="preserve">Дизайн проекта был </w:t>
      </w:r>
      <w:proofErr w:type="spellStart"/>
      <w:r w:rsidRPr="00393EF8">
        <w:rPr>
          <w:rFonts w:ascii="Arial" w:eastAsia="Times New Roman" w:hAnsi="Arial" w:cs="Arial"/>
          <w:color w:val="000000"/>
          <w:sz w:val="20"/>
          <w:szCs w:val="20"/>
          <w:lang w:eastAsia="ru-RU"/>
        </w:rPr>
        <w:t>разработанна</w:t>
      </w:r>
      <w:proofErr w:type="spellEnd"/>
      <w:r w:rsidRPr="00393EF8">
        <w:rPr>
          <w:rFonts w:ascii="Arial" w:eastAsia="Times New Roman" w:hAnsi="Arial" w:cs="Arial"/>
          <w:color w:val="000000"/>
          <w:sz w:val="20"/>
          <w:szCs w:val="20"/>
          <w:lang w:eastAsia="ru-RU"/>
        </w:rPr>
        <w:t xml:space="preserve"> основе концепции жизненного цикла виртуальной организации, включающей </w:t>
      </w:r>
      <w:proofErr w:type="spellStart"/>
      <w:r w:rsidRPr="00393EF8">
        <w:rPr>
          <w:rFonts w:ascii="Arial" w:eastAsia="Times New Roman" w:hAnsi="Arial" w:cs="Arial"/>
          <w:color w:val="000000"/>
          <w:sz w:val="20"/>
          <w:szCs w:val="20"/>
          <w:lang w:eastAsia="ru-RU"/>
        </w:rPr>
        <w:t>фазуориентации</w:t>
      </w:r>
      <w:proofErr w:type="spellEnd"/>
      <w:r w:rsidRPr="00393EF8">
        <w:rPr>
          <w:rFonts w:ascii="Arial" w:eastAsia="Times New Roman" w:hAnsi="Arial" w:cs="Arial"/>
          <w:color w:val="000000"/>
          <w:sz w:val="20"/>
          <w:szCs w:val="20"/>
          <w:lang w:eastAsia="ru-RU"/>
        </w:rPr>
        <w:t xml:space="preserve"> компании, разработку системы взаимосвязей с клиентами, </w:t>
      </w:r>
      <w:proofErr w:type="spellStart"/>
      <w:r w:rsidRPr="00393EF8">
        <w:rPr>
          <w:rFonts w:ascii="Arial" w:eastAsia="Times New Roman" w:hAnsi="Arial" w:cs="Arial"/>
          <w:color w:val="000000"/>
          <w:sz w:val="20"/>
          <w:szCs w:val="20"/>
          <w:lang w:eastAsia="ru-RU"/>
        </w:rPr>
        <w:t>решениепроблемы</w:t>
      </w:r>
      <w:proofErr w:type="spellEnd"/>
      <w:r w:rsidRPr="00393EF8">
        <w:rPr>
          <w:rFonts w:ascii="Arial" w:eastAsia="Times New Roman" w:hAnsi="Arial" w:cs="Arial"/>
          <w:color w:val="000000"/>
          <w:sz w:val="20"/>
          <w:szCs w:val="20"/>
          <w:lang w:eastAsia="ru-RU"/>
        </w:rPr>
        <w:t xml:space="preserve"> координации и реализации продукции. Все вопросы предполагалось </w:t>
      </w:r>
      <w:proofErr w:type="spellStart"/>
      <w:r w:rsidRPr="00393EF8">
        <w:rPr>
          <w:rFonts w:ascii="Arial" w:eastAsia="Times New Roman" w:hAnsi="Arial" w:cs="Arial"/>
          <w:color w:val="000000"/>
          <w:sz w:val="20"/>
          <w:szCs w:val="20"/>
          <w:lang w:eastAsia="ru-RU"/>
        </w:rPr>
        <w:t>решатьчерез</w:t>
      </w:r>
      <w:proofErr w:type="spell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web</w:t>
      </w:r>
      <w:proofErr w:type="spellEnd"/>
      <w:r w:rsidRPr="00393EF8">
        <w:rPr>
          <w:rFonts w:ascii="Arial" w:eastAsia="Times New Roman" w:hAnsi="Arial" w:cs="Arial"/>
          <w:color w:val="000000"/>
          <w:sz w:val="20"/>
          <w:szCs w:val="20"/>
          <w:lang w:eastAsia="ru-RU"/>
        </w:rPr>
        <w:t xml:space="preserve">-сайт. Были решены вопросы операционных издержек, формирования </w:t>
      </w:r>
      <w:proofErr w:type="spellStart"/>
      <w:r w:rsidRPr="00393EF8">
        <w:rPr>
          <w:rFonts w:ascii="Arial" w:eastAsia="Times New Roman" w:hAnsi="Arial" w:cs="Arial"/>
          <w:color w:val="000000"/>
          <w:sz w:val="20"/>
          <w:szCs w:val="20"/>
          <w:lang w:eastAsia="ru-RU"/>
        </w:rPr>
        <w:t>базовойкомпетенции</w:t>
      </w:r>
      <w:proofErr w:type="spellEnd"/>
      <w:r w:rsidRPr="00393EF8">
        <w:rPr>
          <w:rFonts w:ascii="Arial" w:eastAsia="Times New Roman" w:hAnsi="Arial" w:cs="Arial"/>
          <w:color w:val="000000"/>
          <w:sz w:val="20"/>
          <w:szCs w:val="20"/>
          <w:lang w:eastAsia="ru-RU"/>
        </w:rPr>
        <w:t xml:space="preserve"> и социологические аспекты проблемы, что позволило </w:t>
      </w:r>
      <w:proofErr w:type="spellStart"/>
      <w:r w:rsidRPr="00393EF8">
        <w:rPr>
          <w:rFonts w:ascii="Arial" w:eastAsia="Times New Roman" w:hAnsi="Arial" w:cs="Arial"/>
          <w:color w:val="000000"/>
          <w:sz w:val="20"/>
          <w:szCs w:val="20"/>
          <w:lang w:eastAsia="ru-RU"/>
        </w:rPr>
        <w:t>построитьрезультативную</w:t>
      </w:r>
      <w:proofErr w:type="spellEnd"/>
      <w:r w:rsidRPr="00393EF8">
        <w:rPr>
          <w:rFonts w:ascii="Arial" w:eastAsia="Times New Roman" w:hAnsi="Arial" w:cs="Arial"/>
          <w:color w:val="000000"/>
          <w:sz w:val="20"/>
          <w:szCs w:val="20"/>
          <w:lang w:eastAsia="ru-RU"/>
        </w:rPr>
        <w:t xml:space="preserve"> и эффективную виртуальную компанию. Преимущество ее выразилось </w:t>
      </w:r>
      <w:proofErr w:type="spellStart"/>
      <w:r w:rsidRPr="00393EF8">
        <w:rPr>
          <w:rFonts w:ascii="Arial" w:eastAsia="Times New Roman" w:hAnsi="Arial" w:cs="Arial"/>
          <w:color w:val="000000"/>
          <w:sz w:val="20"/>
          <w:szCs w:val="20"/>
          <w:lang w:eastAsia="ru-RU"/>
        </w:rPr>
        <w:t>вследующих</w:t>
      </w:r>
      <w:proofErr w:type="spellEnd"/>
      <w:r w:rsidRPr="00393EF8">
        <w:rPr>
          <w:rFonts w:ascii="Arial" w:eastAsia="Times New Roman" w:hAnsi="Arial" w:cs="Arial"/>
          <w:color w:val="000000"/>
          <w:sz w:val="20"/>
          <w:szCs w:val="20"/>
          <w:lang w:eastAsia="ru-RU"/>
        </w:rPr>
        <w:t xml:space="preserve"> </w:t>
      </w:r>
      <w:proofErr w:type="gramStart"/>
      <w:r w:rsidRPr="00393EF8">
        <w:rPr>
          <w:rFonts w:ascii="Arial" w:eastAsia="Times New Roman" w:hAnsi="Arial" w:cs="Arial"/>
          <w:color w:val="000000"/>
          <w:sz w:val="20"/>
          <w:szCs w:val="20"/>
          <w:lang w:eastAsia="ru-RU"/>
        </w:rPr>
        <w:t>параметрах</w:t>
      </w:r>
      <w:proofErr w:type="gramEnd"/>
      <w:r w:rsidRPr="00393EF8">
        <w:rPr>
          <w:rFonts w:ascii="Arial" w:eastAsia="Times New Roman" w:hAnsi="Arial" w:cs="Arial"/>
          <w:color w:val="000000"/>
          <w:sz w:val="20"/>
          <w:szCs w:val="20"/>
          <w:lang w:eastAsia="ru-RU"/>
        </w:rPr>
        <w:t xml:space="preserve"> активности:</w:t>
      </w:r>
    </w:p>
    <w:p w:rsidR="00393EF8" w:rsidRPr="00393EF8" w:rsidRDefault="00393EF8" w:rsidP="00393EF8">
      <w:pPr>
        <w:numPr>
          <w:ilvl w:val="0"/>
          <w:numId w:val="26"/>
        </w:num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организовано производство в цифровом формате дополнительной рекламной продукции посредством внедрения HTML-редактора и других программных продуктов;</w:t>
      </w:r>
    </w:p>
    <w:p w:rsidR="00393EF8" w:rsidRPr="00393EF8" w:rsidRDefault="00393EF8" w:rsidP="00393EF8">
      <w:pPr>
        <w:numPr>
          <w:ilvl w:val="0"/>
          <w:numId w:val="26"/>
        </w:num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клиентам стали доступны многочисленные данные о деятельности партнеров виртуальной компании «IHK-</w:t>
      </w:r>
      <w:proofErr w:type="spellStart"/>
      <w:r w:rsidRPr="00393EF8">
        <w:rPr>
          <w:rFonts w:ascii="Arial" w:eastAsia="Times New Roman" w:hAnsi="Arial" w:cs="Arial"/>
          <w:color w:val="000000"/>
          <w:sz w:val="20"/>
          <w:szCs w:val="20"/>
          <w:lang w:eastAsia="ru-RU"/>
        </w:rPr>
        <w:t>Wilhelma</w:t>
      </w:r>
      <w:proofErr w:type="spellEnd"/>
      <w:r w:rsidRPr="00393EF8">
        <w:rPr>
          <w:rFonts w:ascii="Arial" w:eastAsia="Times New Roman" w:hAnsi="Arial" w:cs="Arial"/>
          <w:color w:val="000000"/>
          <w:sz w:val="20"/>
          <w:szCs w:val="20"/>
          <w:lang w:eastAsia="ru-RU"/>
        </w:rPr>
        <w:t>»;</w:t>
      </w:r>
    </w:p>
    <w:p w:rsidR="00393EF8" w:rsidRPr="00393EF8" w:rsidRDefault="00393EF8" w:rsidP="00393EF8">
      <w:pPr>
        <w:numPr>
          <w:ilvl w:val="0"/>
          <w:numId w:val="26"/>
        </w:num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оптимизация процессов позволила интенсифицировать взаимосвязи с клиентами через </w:t>
      </w:r>
      <w:hyperlink r:id="rId88" w:tooltip="Click to Continue &gt; by Provider" w:history="1">
        <w:r w:rsidRPr="00393EF8">
          <w:rPr>
            <w:rFonts w:ascii="Arial" w:eastAsia="Times New Roman" w:hAnsi="Arial" w:cs="Arial"/>
            <w:color w:val="003399"/>
            <w:sz w:val="20"/>
            <w:szCs w:val="20"/>
            <w:u w:val="single"/>
            <w:lang w:eastAsia="ru-RU"/>
          </w:rPr>
          <w:t>ЭЛЕКТРОННУЮ ПОЧТУ</w:t>
        </w:r>
        <w:r w:rsidRPr="00393EF8">
          <w:rPr>
            <w:rFonts w:ascii="Arial" w:eastAsia="Times New Roman" w:hAnsi="Arial" w:cs="Arial"/>
            <w:noProof/>
            <w:color w:val="003399"/>
            <w:sz w:val="20"/>
            <w:szCs w:val="20"/>
            <w:lang w:eastAsia="ru-RU"/>
          </w:rPr>
          <w:drawing>
            <wp:inline distT="0" distB="0" distL="0" distR="0" wp14:anchorId="67071898" wp14:editId="164769D8">
              <wp:extent cx="95250" cy="95250"/>
              <wp:effectExtent l="0" t="0" r="0" b="0"/>
              <wp:docPr id="30" name="Picture 3" descr="http://cdncache-a.akamaihd.net/items/it/img/arrow-10x10.png">
                <a:hlinkClick xmlns:a="http://schemas.openxmlformats.org/drawingml/2006/main" r:id="rId88" tooltip="&quot;Click to Continue &gt; by Provid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cache-a.akamaihd.net/items/it/img/arrow-10x10.png">
                        <a:hlinkClick r:id="rId88" tooltip="&quot;Click to Continue &gt; by Provider&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393EF8">
        <w:rPr>
          <w:rFonts w:ascii="Arial" w:eastAsia="Times New Roman" w:hAnsi="Arial" w:cs="Arial"/>
          <w:color w:val="000000"/>
          <w:sz w:val="20"/>
          <w:szCs w:val="20"/>
          <w:lang w:eastAsia="ru-RU"/>
        </w:rPr>
        <w:t>;</w:t>
      </w:r>
    </w:p>
    <w:p w:rsidR="00393EF8" w:rsidRPr="00393EF8" w:rsidRDefault="00393EF8" w:rsidP="00393EF8">
      <w:pPr>
        <w:numPr>
          <w:ilvl w:val="0"/>
          <w:numId w:val="26"/>
        </w:num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исключены посредники между компанией и потребителями;</w:t>
      </w:r>
    </w:p>
    <w:p w:rsidR="00393EF8" w:rsidRPr="00393EF8" w:rsidRDefault="00393EF8" w:rsidP="00393EF8">
      <w:pPr>
        <w:numPr>
          <w:ilvl w:val="0"/>
          <w:numId w:val="26"/>
        </w:num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разработана электронная библиотека, ставшая доступной потребителям продукции и услуг, которые предлагаются партнерами виртуальной компании.</w:t>
      </w:r>
    </w:p>
    <w:p w:rsidR="00393EF8" w:rsidRPr="00393EF8" w:rsidRDefault="00393EF8" w:rsidP="00393EF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 xml:space="preserve">Все эти и ряд </w:t>
      </w:r>
      <w:proofErr w:type="spellStart"/>
      <w:r w:rsidRPr="00393EF8">
        <w:rPr>
          <w:rFonts w:ascii="Arial" w:eastAsia="Times New Roman" w:hAnsi="Arial" w:cs="Arial"/>
          <w:color w:val="000000"/>
          <w:sz w:val="20"/>
          <w:szCs w:val="20"/>
          <w:lang w:eastAsia="ru-RU"/>
        </w:rPr>
        <w:t>другихпреимуществ</w:t>
      </w:r>
      <w:proofErr w:type="spellEnd"/>
      <w:r w:rsidRPr="00393EF8">
        <w:rPr>
          <w:rFonts w:ascii="Arial" w:eastAsia="Times New Roman" w:hAnsi="Arial" w:cs="Arial"/>
          <w:color w:val="000000"/>
          <w:sz w:val="20"/>
          <w:szCs w:val="20"/>
          <w:lang w:eastAsia="ru-RU"/>
        </w:rPr>
        <w:t xml:space="preserve"> позволили существенно повысить </w:t>
      </w:r>
      <w:proofErr w:type="spellStart"/>
      <w:r w:rsidRPr="00393EF8">
        <w:rPr>
          <w:rFonts w:ascii="Arial" w:eastAsia="Times New Roman" w:hAnsi="Arial" w:cs="Arial"/>
          <w:color w:val="000000"/>
          <w:sz w:val="20"/>
          <w:szCs w:val="20"/>
          <w:lang w:eastAsia="ru-RU"/>
        </w:rPr>
        <w:t>конкурентноспособность</w:t>
      </w:r>
      <w:proofErr w:type="spell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виртуальнойкомпании</w:t>
      </w:r>
      <w:proofErr w:type="spellEnd"/>
      <w:r w:rsidRPr="00393EF8">
        <w:rPr>
          <w:rFonts w:ascii="Arial" w:eastAsia="Times New Roman" w:hAnsi="Arial" w:cs="Arial"/>
          <w:color w:val="000000"/>
          <w:sz w:val="20"/>
          <w:szCs w:val="20"/>
          <w:lang w:eastAsia="ru-RU"/>
        </w:rPr>
        <w:t xml:space="preserve"> и интенсифицировать свой бизнес-процесс.</w:t>
      </w:r>
    </w:p>
    <w:p w:rsidR="00393EF8" w:rsidRPr="00393EF8" w:rsidRDefault="00393EF8" w:rsidP="00393EF8">
      <w:pPr>
        <w:shd w:val="clear" w:color="auto" w:fill="FFFFFF"/>
        <w:spacing w:before="100" w:beforeAutospacing="1" w:after="100" w:afterAutospacing="1" w:line="240" w:lineRule="auto"/>
        <w:jc w:val="center"/>
        <w:rPr>
          <w:rFonts w:ascii="Arial" w:eastAsia="Times New Roman" w:hAnsi="Arial" w:cs="Arial"/>
          <w:color w:val="000000"/>
          <w:sz w:val="20"/>
          <w:szCs w:val="20"/>
          <w:lang w:eastAsia="ru-RU"/>
        </w:rPr>
      </w:pPr>
      <w:r w:rsidRPr="00393EF8">
        <w:rPr>
          <w:rFonts w:ascii="Arial" w:eastAsia="Times New Roman" w:hAnsi="Arial" w:cs="Arial"/>
          <w:b/>
          <w:bCs/>
          <w:i/>
          <w:iCs/>
          <w:color w:val="000000"/>
          <w:sz w:val="20"/>
          <w:szCs w:val="20"/>
          <w:lang w:eastAsia="ru-RU"/>
        </w:rPr>
        <w:lastRenderedPageBreak/>
        <w:t>«VIRTUAL UNIVERSITY ENTERPRISES»</w:t>
      </w:r>
    </w:p>
    <w:p w:rsidR="00393EF8" w:rsidRPr="00393EF8" w:rsidRDefault="00393EF8" w:rsidP="00393EF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 xml:space="preserve">Виртуальная </w:t>
      </w:r>
      <w:proofErr w:type="spellStart"/>
      <w:r w:rsidRPr="00393EF8">
        <w:rPr>
          <w:rFonts w:ascii="Arial" w:eastAsia="Times New Roman" w:hAnsi="Arial" w:cs="Arial"/>
          <w:color w:val="000000"/>
          <w:sz w:val="20"/>
          <w:szCs w:val="20"/>
          <w:lang w:eastAsia="ru-RU"/>
        </w:rPr>
        <w:t>компания«Virtual</w:t>
      </w:r>
      <w:proofErr w:type="spell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University</w:t>
      </w:r>
      <w:proofErr w:type="spell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Entyerprises</w:t>
      </w:r>
      <w:proofErr w:type="spellEnd"/>
      <w:r w:rsidRPr="00393EF8">
        <w:rPr>
          <w:rFonts w:ascii="Arial" w:eastAsia="Times New Roman" w:hAnsi="Arial" w:cs="Arial"/>
          <w:color w:val="000000"/>
          <w:sz w:val="20"/>
          <w:szCs w:val="20"/>
          <w:lang w:eastAsia="ru-RU"/>
        </w:rPr>
        <w:t xml:space="preserve">» (VUE, подразделение компании NCS </w:t>
      </w:r>
      <w:proofErr w:type="spellStart"/>
      <w:r w:rsidRPr="00393EF8">
        <w:rPr>
          <w:rFonts w:ascii="Arial" w:eastAsia="Times New Roman" w:hAnsi="Arial" w:cs="Arial"/>
          <w:color w:val="000000"/>
          <w:sz w:val="20"/>
          <w:szCs w:val="20"/>
          <w:lang w:eastAsia="ru-RU"/>
        </w:rPr>
        <w:t>Pearson,Inc</w:t>
      </w:r>
      <w:proofErr w:type="spellEnd"/>
      <w:r w:rsidRPr="00393EF8">
        <w:rPr>
          <w:rFonts w:ascii="Arial" w:eastAsia="Times New Roman" w:hAnsi="Arial" w:cs="Arial"/>
          <w:color w:val="000000"/>
          <w:sz w:val="20"/>
          <w:szCs w:val="20"/>
          <w:lang w:eastAsia="ru-RU"/>
        </w:rPr>
        <w:t xml:space="preserve">.) была образована в 1997 году и является сравнительно молодой </w:t>
      </w:r>
      <w:proofErr w:type="spellStart"/>
      <w:r w:rsidRPr="00393EF8">
        <w:rPr>
          <w:rFonts w:ascii="Arial" w:eastAsia="Times New Roman" w:hAnsi="Arial" w:cs="Arial"/>
          <w:color w:val="000000"/>
          <w:sz w:val="20"/>
          <w:szCs w:val="20"/>
          <w:lang w:eastAsia="ru-RU"/>
        </w:rPr>
        <w:t>виртуальнойкомпанией</w:t>
      </w:r>
      <w:proofErr w:type="spellEnd"/>
      <w:r w:rsidRPr="00393EF8">
        <w:rPr>
          <w:rFonts w:ascii="Arial" w:eastAsia="Times New Roman" w:hAnsi="Arial" w:cs="Arial"/>
          <w:color w:val="000000"/>
          <w:sz w:val="20"/>
          <w:szCs w:val="20"/>
          <w:lang w:eastAsia="ru-RU"/>
        </w:rPr>
        <w:t>, предоставляющей услуги по авторизованному тестированию [9].</w:t>
      </w:r>
    </w:p>
    <w:p w:rsidR="00393EF8" w:rsidRPr="00393EF8" w:rsidRDefault="00393EF8" w:rsidP="00393EF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 xml:space="preserve">Использование базовых </w:t>
      </w:r>
      <w:proofErr w:type="spellStart"/>
      <w:r w:rsidRPr="00393EF8">
        <w:rPr>
          <w:rFonts w:ascii="Arial" w:eastAsia="Times New Roman" w:hAnsi="Arial" w:cs="Arial"/>
          <w:color w:val="000000"/>
          <w:sz w:val="20"/>
          <w:szCs w:val="20"/>
          <w:lang w:eastAsia="ru-RU"/>
        </w:rPr>
        <w:t>основвиртуальной</w:t>
      </w:r>
      <w:proofErr w:type="spellEnd"/>
      <w:r w:rsidRPr="00393EF8">
        <w:rPr>
          <w:rFonts w:ascii="Arial" w:eastAsia="Times New Roman" w:hAnsi="Arial" w:cs="Arial"/>
          <w:color w:val="000000"/>
          <w:sz w:val="20"/>
          <w:szCs w:val="20"/>
          <w:lang w:eastAsia="ru-RU"/>
        </w:rPr>
        <w:t xml:space="preserve"> организации, таких как электронная сетевая </w:t>
      </w:r>
      <w:proofErr w:type="spellStart"/>
      <w:r w:rsidRPr="00393EF8">
        <w:rPr>
          <w:rFonts w:ascii="Arial" w:eastAsia="Times New Roman" w:hAnsi="Arial" w:cs="Arial"/>
          <w:color w:val="000000"/>
          <w:sz w:val="20"/>
          <w:szCs w:val="20"/>
          <w:lang w:eastAsia="ru-RU"/>
        </w:rPr>
        <w:t>инфраструктура</w:t>
      </w:r>
      <w:proofErr w:type="gramStart"/>
      <w:r w:rsidRPr="00393EF8">
        <w:rPr>
          <w:rFonts w:ascii="Arial" w:eastAsia="Times New Roman" w:hAnsi="Arial" w:cs="Arial"/>
          <w:color w:val="000000"/>
          <w:sz w:val="20"/>
          <w:szCs w:val="20"/>
          <w:lang w:eastAsia="ru-RU"/>
        </w:rPr>
        <w:t>,к</w:t>
      </w:r>
      <w:proofErr w:type="gramEnd"/>
      <w:r w:rsidRPr="00393EF8">
        <w:rPr>
          <w:rFonts w:ascii="Arial" w:eastAsia="Times New Roman" w:hAnsi="Arial" w:cs="Arial"/>
          <w:color w:val="000000"/>
          <w:sz w:val="20"/>
          <w:szCs w:val="20"/>
          <w:lang w:eastAsia="ru-RU"/>
        </w:rPr>
        <w:t>онцентрация</w:t>
      </w:r>
      <w:proofErr w:type="spellEnd"/>
      <w:r w:rsidRPr="00393EF8">
        <w:rPr>
          <w:rFonts w:ascii="Arial" w:eastAsia="Times New Roman" w:hAnsi="Arial" w:cs="Arial"/>
          <w:color w:val="000000"/>
          <w:sz w:val="20"/>
          <w:szCs w:val="20"/>
          <w:lang w:eastAsia="ru-RU"/>
        </w:rPr>
        <w:t xml:space="preserve"> компетенции, системы взаимодействия с клиентами и т.д., </w:t>
      </w:r>
      <w:proofErr w:type="spellStart"/>
      <w:r w:rsidRPr="00393EF8">
        <w:rPr>
          <w:rFonts w:ascii="Arial" w:eastAsia="Times New Roman" w:hAnsi="Arial" w:cs="Arial"/>
          <w:color w:val="000000"/>
          <w:sz w:val="20"/>
          <w:szCs w:val="20"/>
          <w:lang w:eastAsia="ru-RU"/>
        </w:rPr>
        <w:t>позволилосоздать</w:t>
      </w:r>
      <w:proofErr w:type="spellEnd"/>
      <w:r w:rsidRPr="00393EF8">
        <w:rPr>
          <w:rFonts w:ascii="Arial" w:eastAsia="Times New Roman" w:hAnsi="Arial" w:cs="Arial"/>
          <w:color w:val="000000"/>
          <w:sz w:val="20"/>
          <w:szCs w:val="20"/>
          <w:lang w:eastAsia="ru-RU"/>
        </w:rPr>
        <w:t xml:space="preserve"> и оперативно функционировать более чем 2500 центрам </w:t>
      </w:r>
      <w:proofErr w:type="spellStart"/>
      <w:r w:rsidRPr="00393EF8">
        <w:rPr>
          <w:rFonts w:ascii="Arial" w:eastAsia="Times New Roman" w:hAnsi="Arial" w:cs="Arial"/>
          <w:color w:val="000000"/>
          <w:sz w:val="20"/>
          <w:szCs w:val="20"/>
          <w:lang w:eastAsia="ru-RU"/>
        </w:rPr>
        <w:t>компании,расположенных</w:t>
      </w:r>
      <w:proofErr w:type="spellEnd"/>
      <w:r w:rsidRPr="00393EF8">
        <w:rPr>
          <w:rFonts w:ascii="Arial" w:eastAsia="Times New Roman" w:hAnsi="Arial" w:cs="Arial"/>
          <w:color w:val="000000"/>
          <w:sz w:val="20"/>
          <w:szCs w:val="20"/>
          <w:lang w:eastAsia="ru-RU"/>
        </w:rPr>
        <w:t xml:space="preserve"> в 110 странах мира. Эти центры проводят экзамены по </w:t>
      </w:r>
      <w:proofErr w:type="spellStart"/>
      <w:r w:rsidRPr="00393EF8">
        <w:rPr>
          <w:rFonts w:ascii="Arial" w:eastAsia="Times New Roman" w:hAnsi="Arial" w:cs="Arial"/>
          <w:color w:val="000000"/>
          <w:sz w:val="20"/>
          <w:szCs w:val="20"/>
          <w:lang w:eastAsia="ru-RU"/>
        </w:rPr>
        <w:t>программамсертификаций</w:t>
      </w:r>
      <w:proofErr w:type="spellEnd"/>
      <w:r w:rsidRPr="00393EF8">
        <w:rPr>
          <w:rFonts w:ascii="Arial" w:eastAsia="Times New Roman" w:hAnsi="Arial" w:cs="Arial"/>
          <w:color w:val="000000"/>
          <w:sz w:val="20"/>
          <w:szCs w:val="20"/>
          <w:lang w:eastAsia="ru-RU"/>
        </w:rPr>
        <w:t xml:space="preserve"> таких компаний, как </w:t>
      </w:r>
      <w:proofErr w:type="spellStart"/>
      <w:r w:rsidRPr="00393EF8">
        <w:rPr>
          <w:rFonts w:ascii="Arial" w:eastAsia="Times New Roman" w:hAnsi="Arial" w:cs="Arial"/>
          <w:color w:val="000000"/>
          <w:sz w:val="20"/>
          <w:szCs w:val="20"/>
          <w:lang w:eastAsia="ru-RU"/>
        </w:rPr>
        <w:t>Check</w:t>
      </w:r>
      <w:proofErr w:type="spell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Point</w:t>
      </w:r>
      <w:proofErr w:type="spell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Technologies</w:t>
      </w:r>
      <w:proofErr w:type="spell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Cisco</w:t>
      </w:r>
      <w:proofErr w:type="spell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Systems,CompTIA</w:t>
      </w:r>
      <w:proofErr w:type="spell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Ericsson</w:t>
      </w:r>
      <w:proofErr w:type="spell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Generation</w:t>
      </w:r>
      <w:proofErr w:type="spell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Informix</w:t>
      </w:r>
      <w:proofErr w:type="spell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Linux</w:t>
      </w:r>
      <w:proofErr w:type="spell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Professional</w:t>
      </w:r>
      <w:proofErr w:type="spell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Institute</w:t>
      </w:r>
      <w:proofErr w:type="spellEnd"/>
      <w:r w:rsidRPr="00393EF8">
        <w:rPr>
          <w:rFonts w:ascii="Arial" w:eastAsia="Times New Roman" w:hAnsi="Arial" w:cs="Arial"/>
          <w:color w:val="000000"/>
          <w:sz w:val="20"/>
          <w:szCs w:val="20"/>
          <w:lang w:eastAsia="ru-RU"/>
        </w:rPr>
        <w:t xml:space="preserve"> (LPI),</w:t>
      </w:r>
      <w:proofErr w:type="spellStart"/>
      <w:r w:rsidRPr="00393EF8">
        <w:rPr>
          <w:rFonts w:ascii="Arial" w:eastAsia="Times New Roman" w:hAnsi="Arial" w:cs="Arial"/>
          <w:color w:val="000000"/>
          <w:sz w:val="20"/>
          <w:szCs w:val="20"/>
          <w:lang w:eastAsia="ru-RU"/>
        </w:rPr>
        <w:t>Lucent</w:t>
      </w:r>
      <w:proofErr w:type="spell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Technologies</w:t>
      </w:r>
      <w:proofErr w:type="spell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Microsoft</w:t>
      </w:r>
      <w:proofErr w:type="spell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Novell</w:t>
      </w:r>
      <w:proofErr w:type="spellEnd"/>
      <w:r w:rsidRPr="00393EF8">
        <w:rPr>
          <w:rFonts w:ascii="Arial" w:eastAsia="Times New Roman" w:hAnsi="Arial" w:cs="Arial"/>
          <w:color w:val="000000"/>
          <w:sz w:val="20"/>
          <w:szCs w:val="20"/>
          <w:lang w:eastAsia="ru-RU"/>
        </w:rPr>
        <w:t xml:space="preserve">, PTC, RSA </w:t>
      </w:r>
      <w:proofErr w:type="spellStart"/>
      <w:r w:rsidRPr="00393EF8">
        <w:rPr>
          <w:rFonts w:ascii="Arial" w:eastAsia="Times New Roman" w:hAnsi="Arial" w:cs="Arial"/>
          <w:color w:val="000000"/>
          <w:sz w:val="20"/>
          <w:szCs w:val="20"/>
          <w:lang w:eastAsia="ru-RU"/>
        </w:rPr>
        <w:t>Security</w:t>
      </w:r>
      <w:proofErr w:type="spellEnd"/>
      <w:r w:rsidRPr="00393EF8">
        <w:rPr>
          <w:rFonts w:ascii="Arial" w:eastAsia="Times New Roman" w:hAnsi="Arial" w:cs="Arial"/>
          <w:color w:val="000000"/>
          <w:sz w:val="20"/>
          <w:szCs w:val="20"/>
          <w:lang w:eastAsia="ru-RU"/>
        </w:rPr>
        <w:t xml:space="preserve">, IBM, </w:t>
      </w:r>
      <w:proofErr w:type="spellStart"/>
      <w:r w:rsidRPr="00393EF8">
        <w:rPr>
          <w:rFonts w:ascii="Arial" w:eastAsia="Times New Roman" w:hAnsi="Arial" w:cs="Arial"/>
          <w:color w:val="000000"/>
          <w:sz w:val="20"/>
          <w:szCs w:val="20"/>
          <w:lang w:eastAsia="ru-RU"/>
        </w:rPr>
        <w:t>Tivoli</w:t>
      </w:r>
      <w:proofErr w:type="spellEnd"/>
      <w:r w:rsidRPr="00393EF8">
        <w:rPr>
          <w:rFonts w:ascii="Arial" w:eastAsia="Times New Roman" w:hAnsi="Arial" w:cs="Arial"/>
          <w:color w:val="000000"/>
          <w:sz w:val="20"/>
          <w:szCs w:val="20"/>
          <w:lang w:eastAsia="ru-RU"/>
        </w:rPr>
        <w:t xml:space="preserve"> и др.</w:t>
      </w:r>
    </w:p>
    <w:p w:rsidR="00393EF8" w:rsidRPr="00393EF8" w:rsidRDefault="00393EF8" w:rsidP="00393EF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 xml:space="preserve">Новыми тестовыми </w:t>
      </w:r>
      <w:proofErr w:type="spellStart"/>
      <w:r w:rsidRPr="00393EF8">
        <w:rPr>
          <w:rFonts w:ascii="Arial" w:eastAsia="Times New Roman" w:hAnsi="Arial" w:cs="Arial"/>
          <w:color w:val="000000"/>
          <w:sz w:val="20"/>
          <w:szCs w:val="20"/>
          <w:lang w:eastAsia="ru-RU"/>
        </w:rPr>
        <w:t>центрами«Virtual</w:t>
      </w:r>
      <w:proofErr w:type="spell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University</w:t>
      </w:r>
      <w:proofErr w:type="spell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Enterprises</w:t>
      </w:r>
      <w:proofErr w:type="spellEnd"/>
      <w:r w:rsidRPr="00393EF8">
        <w:rPr>
          <w:rFonts w:ascii="Arial" w:eastAsia="Times New Roman" w:hAnsi="Arial" w:cs="Arial"/>
          <w:color w:val="000000"/>
          <w:sz w:val="20"/>
          <w:szCs w:val="20"/>
          <w:lang w:eastAsia="ru-RU"/>
        </w:rPr>
        <w:t>», функционирующими в России, стали «</w:t>
      </w:r>
      <w:proofErr w:type="spellStart"/>
      <w:r w:rsidRPr="00393EF8">
        <w:rPr>
          <w:rFonts w:ascii="Arial" w:eastAsia="Times New Roman" w:hAnsi="Arial" w:cs="Arial"/>
          <w:color w:val="000000"/>
          <w:sz w:val="20"/>
          <w:szCs w:val="20"/>
          <w:lang w:eastAsia="ru-RU"/>
        </w:rPr>
        <w:t>АстроСофт</w:t>
      </w:r>
      <w:proofErr w:type="gramStart"/>
      <w:r w:rsidRPr="00393EF8">
        <w:rPr>
          <w:rFonts w:ascii="Arial" w:eastAsia="Times New Roman" w:hAnsi="Arial" w:cs="Arial"/>
          <w:color w:val="000000"/>
          <w:sz w:val="20"/>
          <w:szCs w:val="20"/>
          <w:lang w:eastAsia="ru-RU"/>
        </w:rPr>
        <w:t>»и</w:t>
      </w:r>
      <w:proofErr w:type="spellEnd"/>
      <w:proofErr w:type="gramEnd"/>
      <w:r w:rsidRPr="00393EF8">
        <w:rPr>
          <w:rFonts w:ascii="Arial" w:eastAsia="Times New Roman" w:hAnsi="Arial" w:cs="Arial"/>
          <w:color w:val="000000"/>
          <w:sz w:val="20"/>
          <w:szCs w:val="20"/>
          <w:lang w:eastAsia="ru-RU"/>
        </w:rPr>
        <w:t xml:space="preserve"> «Академия </w:t>
      </w:r>
      <w:proofErr w:type="spellStart"/>
      <w:r w:rsidRPr="00393EF8">
        <w:rPr>
          <w:rFonts w:ascii="Arial" w:eastAsia="Times New Roman" w:hAnsi="Arial" w:cs="Arial"/>
          <w:color w:val="000000"/>
          <w:sz w:val="20"/>
          <w:szCs w:val="20"/>
          <w:lang w:eastAsia="ru-RU"/>
        </w:rPr>
        <w:t>АйТи</w:t>
      </w:r>
      <w:proofErr w:type="spellEnd"/>
      <w:r w:rsidRPr="00393EF8">
        <w:rPr>
          <w:rFonts w:ascii="Arial" w:eastAsia="Times New Roman" w:hAnsi="Arial" w:cs="Arial"/>
          <w:color w:val="000000"/>
          <w:sz w:val="20"/>
          <w:szCs w:val="20"/>
          <w:lang w:eastAsia="ru-RU"/>
        </w:rPr>
        <w:t>».</w:t>
      </w:r>
    </w:p>
    <w:p w:rsidR="00393EF8" w:rsidRPr="00393EF8" w:rsidRDefault="00393EF8" w:rsidP="00393EF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 xml:space="preserve">«Академия </w:t>
      </w:r>
      <w:proofErr w:type="spellStart"/>
      <w:r w:rsidRPr="00393EF8">
        <w:rPr>
          <w:rFonts w:ascii="Arial" w:eastAsia="Times New Roman" w:hAnsi="Arial" w:cs="Arial"/>
          <w:color w:val="000000"/>
          <w:sz w:val="20"/>
          <w:szCs w:val="20"/>
          <w:lang w:eastAsia="ru-RU"/>
        </w:rPr>
        <w:t>АйТи</w:t>
      </w:r>
      <w:proofErr w:type="spell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например</w:t>
      </w:r>
      <w:proofErr w:type="gramStart"/>
      <w:r w:rsidRPr="00393EF8">
        <w:rPr>
          <w:rFonts w:ascii="Arial" w:eastAsia="Times New Roman" w:hAnsi="Arial" w:cs="Arial"/>
          <w:color w:val="000000"/>
          <w:sz w:val="20"/>
          <w:szCs w:val="20"/>
          <w:lang w:eastAsia="ru-RU"/>
        </w:rPr>
        <w:t>,г</w:t>
      </w:r>
      <w:proofErr w:type="gramEnd"/>
      <w:r w:rsidRPr="00393EF8">
        <w:rPr>
          <w:rFonts w:ascii="Arial" w:eastAsia="Times New Roman" w:hAnsi="Arial" w:cs="Arial"/>
          <w:color w:val="000000"/>
          <w:sz w:val="20"/>
          <w:szCs w:val="20"/>
          <w:lang w:eastAsia="ru-RU"/>
        </w:rPr>
        <w:t>отовит</w:t>
      </w:r>
      <w:proofErr w:type="spellEnd"/>
      <w:r w:rsidRPr="00393EF8">
        <w:rPr>
          <w:rFonts w:ascii="Arial" w:eastAsia="Times New Roman" w:hAnsi="Arial" w:cs="Arial"/>
          <w:color w:val="000000"/>
          <w:sz w:val="20"/>
          <w:szCs w:val="20"/>
          <w:lang w:eastAsia="ru-RU"/>
        </w:rPr>
        <w:t xml:space="preserve"> специалистов к сдаче большинства экзаменов по программам </w:t>
      </w:r>
      <w:proofErr w:type="spellStart"/>
      <w:r w:rsidRPr="00393EF8">
        <w:rPr>
          <w:rFonts w:ascii="Arial" w:eastAsia="Times New Roman" w:hAnsi="Arial" w:cs="Arial"/>
          <w:color w:val="000000"/>
          <w:sz w:val="20"/>
          <w:szCs w:val="20"/>
          <w:lang w:eastAsia="ru-RU"/>
        </w:rPr>
        <w:t>сертификациитаких</w:t>
      </w:r>
      <w:proofErr w:type="spellEnd"/>
      <w:r w:rsidRPr="00393EF8">
        <w:rPr>
          <w:rFonts w:ascii="Arial" w:eastAsia="Times New Roman" w:hAnsi="Arial" w:cs="Arial"/>
          <w:color w:val="000000"/>
          <w:sz w:val="20"/>
          <w:szCs w:val="20"/>
          <w:lang w:eastAsia="ru-RU"/>
        </w:rPr>
        <w:t xml:space="preserve"> фирм, как </w:t>
      </w:r>
      <w:proofErr w:type="spellStart"/>
      <w:r w:rsidRPr="00393EF8">
        <w:rPr>
          <w:rFonts w:ascii="Arial" w:eastAsia="Times New Roman" w:hAnsi="Arial" w:cs="Arial"/>
          <w:color w:val="000000"/>
          <w:sz w:val="20"/>
          <w:szCs w:val="20"/>
          <w:lang w:eastAsia="ru-RU"/>
        </w:rPr>
        <w:t>Microsoft</w:t>
      </w:r>
      <w:proofErr w:type="spell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Novell</w:t>
      </w:r>
      <w:proofErr w:type="spell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Oracle</w:t>
      </w:r>
      <w:proofErr w:type="spell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Caldera</w:t>
      </w:r>
      <w:proofErr w:type="spell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Lotus</w:t>
      </w:r>
      <w:proofErr w:type="spell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Avaya</w:t>
      </w:r>
      <w:proofErr w:type="spellEnd"/>
      <w:r w:rsidRPr="00393EF8">
        <w:rPr>
          <w:rFonts w:ascii="Arial" w:eastAsia="Times New Roman" w:hAnsi="Arial" w:cs="Arial"/>
          <w:color w:val="000000"/>
          <w:sz w:val="20"/>
          <w:szCs w:val="20"/>
          <w:lang w:eastAsia="ru-RU"/>
        </w:rPr>
        <w:t xml:space="preserve"> и т.д.</w:t>
      </w:r>
    </w:p>
    <w:p w:rsidR="00393EF8" w:rsidRPr="00393EF8" w:rsidRDefault="00393EF8" w:rsidP="00393EF8">
      <w:pPr>
        <w:shd w:val="clear" w:color="auto" w:fill="FFFFFF"/>
        <w:spacing w:before="100" w:beforeAutospacing="1" w:after="100" w:afterAutospacing="1" w:line="240" w:lineRule="auto"/>
        <w:jc w:val="center"/>
        <w:rPr>
          <w:rFonts w:ascii="Arial" w:eastAsia="Times New Roman" w:hAnsi="Arial" w:cs="Arial"/>
          <w:color w:val="000000"/>
          <w:sz w:val="20"/>
          <w:szCs w:val="20"/>
          <w:lang w:eastAsia="ru-RU"/>
        </w:rPr>
      </w:pPr>
      <w:r w:rsidRPr="00393EF8">
        <w:rPr>
          <w:rFonts w:ascii="Arial" w:eastAsia="Times New Roman" w:hAnsi="Arial" w:cs="Arial"/>
          <w:b/>
          <w:bCs/>
          <w:color w:val="000000"/>
          <w:sz w:val="20"/>
          <w:szCs w:val="20"/>
          <w:lang w:eastAsia="ru-RU"/>
        </w:rPr>
        <w:t xml:space="preserve">Имеет ли перспективу </w:t>
      </w:r>
      <w:proofErr w:type="gramStart"/>
      <w:r w:rsidRPr="00393EF8">
        <w:rPr>
          <w:rFonts w:ascii="Arial" w:eastAsia="Times New Roman" w:hAnsi="Arial" w:cs="Arial"/>
          <w:b/>
          <w:bCs/>
          <w:color w:val="000000"/>
          <w:sz w:val="20"/>
          <w:szCs w:val="20"/>
          <w:lang w:eastAsia="ru-RU"/>
        </w:rPr>
        <w:t>виртуальная</w:t>
      </w:r>
      <w:proofErr w:type="gramEnd"/>
      <w:r w:rsidRPr="00393EF8">
        <w:rPr>
          <w:rFonts w:ascii="Arial" w:eastAsia="Times New Roman" w:hAnsi="Arial" w:cs="Arial"/>
          <w:b/>
          <w:bCs/>
          <w:color w:val="000000"/>
          <w:sz w:val="20"/>
          <w:szCs w:val="20"/>
          <w:lang w:eastAsia="ru-RU"/>
        </w:rPr>
        <w:t xml:space="preserve"> </w:t>
      </w:r>
      <w:proofErr w:type="spellStart"/>
      <w:r w:rsidRPr="00393EF8">
        <w:rPr>
          <w:rFonts w:ascii="Arial" w:eastAsia="Times New Roman" w:hAnsi="Arial" w:cs="Arial"/>
          <w:b/>
          <w:bCs/>
          <w:color w:val="000000"/>
          <w:sz w:val="20"/>
          <w:szCs w:val="20"/>
          <w:lang w:eastAsia="ru-RU"/>
        </w:rPr>
        <w:t>Web</w:t>
      </w:r>
      <w:proofErr w:type="spellEnd"/>
      <w:r w:rsidRPr="00393EF8">
        <w:rPr>
          <w:rFonts w:ascii="Arial" w:eastAsia="Times New Roman" w:hAnsi="Arial" w:cs="Arial"/>
          <w:b/>
          <w:bCs/>
          <w:color w:val="000000"/>
          <w:sz w:val="20"/>
          <w:szCs w:val="20"/>
          <w:lang w:eastAsia="ru-RU"/>
        </w:rPr>
        <w:t>-корпорация?</w:t>
      </w:r>
    </w:p>
    <w:p w:rsidR="00393EF8" w:rsidRPr="00393EF8" w:rsidRDefault="00393EF8" w:rsidP="00393EF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proofErr w:type="gramStart"/>
      <w:r w:rsidRPr="00393EF8">
        <w:rPr>
          <w:rFonts w:ascii="Arial" w:eastAsia="Times New Roman" w:hAnsi="Arial" w:cs="Arial"/>
          <w:color w:val="000000"/>
          <w:sz w:val="20"/>
          <w:szCs w:val="20"/>
          <w:lang w:eastAsia="ru-RU"/>
        </w:rPr>
        <w:t xml:space="preserve">Рассмотренные выше </w:t>
      </w:r>
      <w:proofErr w:type="spellStart"/>
      <w:r w:rsidRPr="00393EF8">
        <w:rPr>
          <w:rFonts w:ascii="Arial" w:eastAsia="Times New Roman" w:hAnsi="Arial" w:cs="Arial"/>
          <w:color w:val="000000"/>
          <w:sz w:val="20"/>
          <w:szCs w:val="20"/>
          <w:lang w:eastAsia="ru-RU"/>
        </w:rPr>
        <w:t>примерыорганизации</w:t>
      </w:r>
      <w:proofErr w:type="spellEnd"/>
      <w:r w:rsidRPr="00393EF8">
        <w:rPr>
          <w:rFonts w:ascii="Arial" w:eastAsia="Times New Roman" w:hAnsi="Arial" w:cs="Arial"/>
          <w:color w:val="000000"/>
          <w:sz w:val="20"/>
          <w:szCs w:val="20"/>
          <w:lang w:eastAsia="ru-RU"/>
        </w:rPr>
        <w:t xml:space="preserve"> в Сети стабильных и динамических бизнес-систем не </w:t>
      </w:r>
      <w:proofErr w:type="spellStart"/>
      <w:r w:rsidRPr="00393EF8">
        <w:rPr>
          <w:rFonts w:ascii="Arial" w:eastAsia="Times New Roman" w:hAnsi="Arial" w:cs="Arial"/>
          <w:color w:val="000000"/>
          <w:sz w:val="20"/>
          <w:szCs w:val="20"/>
          <w:lang w:eastAsia="ru-RU"/>
        </w:rPr>
        <w:t>исчерпываютвопрос</w:t>
      </w:r>
      <w:proofErr w:type="spellEnd"/>
      <w:r w:rsidRPr="00393EF8">
        <w:rPr>
          <w:rFonts w:ascii="Arial" w:eastAsia="Times New Roman" w:hAnsi="Arial" w:cs="Arial"/>
          <w:color w:val="000000"/>
          <w:sz w:val="20"/>
          <w:szCs w:val="20"/>
          <w:lang w:eastAsia="ru-RU"/>
        </w:rPr>
        <w:t xml:space="preserve"> о перспективе новых более дееспособных, динамичных организаций.</w:t>
      </w:r>
      <w:proofErr w:type="gramEnd"/>
      <w:r w:rsidRPr="00393EF8">
        <w:rPr>
          <w:rFonts w:ascii="Arial" w:eastAsia="Times New Roman" w:hAnsi="Arial" w:cs="Arial"/>
          <w:color w:val="000000"/>
          <w:sz w:val="20"/>
          <w:szCs w:val="20"/>
          <w:lang w:eastAsia="ru-RU"/>
        </w:rPr>
        <w:t xml:space="preserve"> </w:t>
      </w:r>
      <w:proofErr w:type="spellStart"/>
      <w:proofErr w:type="gramStart"/>
      <w:r w:rsidRPr="00393EF8">
        <w:rPr>
          <w:rFonts w:ascii="Arial" w:eastAsia="Times New Roman" w:hAnsi="Arial" w:cs="Arial"/>
          <w:color w:val="000000"/>
          <w:sz w:val="20"/>
          <w:szCs w:val="20"/>
          <w:lang w:eastAsia="ru-RU"/>
        </w:rPr>
        <w:t>Помнению</w:t>
      </w:r>
      <w:proofErr w:type="spellEnd"/>
      <w:r w:rsidRPr="00393EF8">
        <w:rPr>
          <w:rFonts w:ascii="Arial" w:eastAsia="Times New Roman" w:hAnsi="Arial" w:cs="Arial"/>
          <w:color w:val="000000"/>
          <w:sz w:val="20"/>
          <w:szCs w:val="20"/>
          <w:lang w:eastAsia="ru-RU"/>
        </w:rPr>
        <w:t xml:space="preserve"> авторов, такой новой бизнес-системой может стать структура, </w:t>
      </w:r>
      <w:proofErr w:type="spellStart"/>
      <w:r w:rsidRPr="00393EF8">
        <w:rPr>
          <w:rFonts w:ascii="Arial" w:eastAsia="Times New Roman" w:hAnsi="Arial" w:cs="Arial"/>
          <w:color w:val="000000"/>
          <w:sz w:val="20"/>
          <w:szCs w:val="20"/>
          <w:lang w:eastAsia="ru-RU"/>
        </w:rPr>
        <w:t>базирующаясяна</w:t>
      </w:r>
      <w:proofErr w:type="spellEnd"/>
      <w:r w:rsidRPr="00393EF8">
        <w:rPr>
          <w:rFonts w:ascii="Arial" w:eastAsia="Times New Roman" w:hAnsi="Arial" w:cs="Arial"/>
          <w:color w:val="000000"/>
          <w:sz w:val="20"/>
          <w:szCs w:val="20"/>
          <w:lang w:eastAsia="ru-RU"/>
        </w:rPr>
        <w:t xml:space="preserve"> глобальных сетях связи, таких как Интернет, </w:t>
      </w:r>
      <w:proofErr w:type="spellStart"/>
      <w:r w:rsidRPr="00393EF8">
        <w:rPr>
          <w:rFonts w:ascii="Arial" w:eastAsia="Times New Roman" w:hAnsi="Arial" w:cs="Arial"/>
          <w:color w:val="000000"/>
          <w:sz w:val="20"/>
          <w:szCs w:val="20"/>
          <w:lang w:eastAsia="ru-RU"/>
        </w:rPr>
        <w:t>Интранет</w:t>
      </w:r>
      <w:proofErr w:type="spellEnd"/>
      <w:r w:rsidRPr="00393EF8">
        <w:rPr>
          <w:rFonts w:ascii="Arial" w:eastAsia="Times New Roman" w:hAnsi="Arial" w:cs="Arial"/>
          <w:color w:val="000000"/>
          <w:sz w:val="20"/>
          <w:szCs w:val="20"/>
          <w:lang w:eastAsia="ru-RU"/>
        </w:rPr>
        <w:t xml:space="preserve"> и др., </w:t>
      </w:r>
      <w:proofErr w:type="spellStart"/>
      <w:r w:rsidRPr="00393EF8">
        <w:rPr>
          <w:rFonts w:ascii="Arial" w:eastAsia="Times New Roman" w:hAnsi="Arial" w:cs="Arial"/>
          <w:color w:val="000000"/>
          <w:sz w:val="20"/>
          <w:szCs w:val="20"/>
          <w:lang w:eastAsia="ru-RU"/>
        </w:rPr>
        <w:t>использующаядостижения</w:t>
      </w:r>
      <w:proofErr w:type="spellEnd"/>
      <w:r w:rsidRPr="00393EF8">
        <w:rPr>
          <w:rFonts w:ascii="Arial" w:eastAsia="Times New Roman" w:hAnsi="Arial" w:cs="Arial"/>
          <w:color w:val="000000"/>
          <w:sz w:val="20"/>
          <w:szCs w:val="20"/>
          <w:lang w:eastAsia="ru-RU"/>
        </w:rPr>
        <w:t xml:space="preserve"> в области организации деятельности, такие как </w:t>
      </w:r>
      <w:proofErr w:type="spellStart"/>
      <w:r w:rsidRPr="00393EF8">
        <w:rPr>
          <w:rFonts w:ascii="Arial" w:eastAsia="Times New Roman" w:hAnsi="Arial" w:cs="Arial"/>
          <w:color w:val="000000"/>
          <w:sz w:val="20"/>
          <w:szCs w:val="20"/>
          <w:lang w:eastAsia="ru-RU"/>
        </w:rPr>
        <w:t>виртуальнаяорганизация</w:t>
      </w:r>
      <w:proofErr w:type="spell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Web</w:t>
      </w:r>
      <w:proofErr w:type="spellEnd"/>
      <w:r w:rsidRPr="00393EF8">
        <w:rPr>
          <w:rFonts w:ascii="Arial" w:eastAsia="Times New Roman" w:hAnsi="Arial" w:cs="Arial"/>
          <w:color w:val="000000"/>
          <w:sz w:val="20"/>
          <w:szCs w:val="20"/>
          <w:lang w:eastAsia="ru-RU"/>
        </w:rPr>
        <w:t xml:space="preserve">-платформа и т.д., и способная к внедрению новых решений </w:t>
      </w:r>
      <w:proofErr w:type="spellStart"/>
      <w:r w:rsidRPr="00393EF8">
        <w:rPr>
          <w:rFonts w:ascii="Arial" w:eastAsia="Times New Roman" w:hAnsi="Arial" w:cs="Arial"/>
          <w:color w:val="000000"/>
          <w:sz w:val="20"/>
          <w:szCs w:val="20"/>
          <w:lang w:eastAsia="ru-RU"/>
        </w:rPr>
        <w:t>вобласти</w:t>
      </w:r>
      <w:proofErr w:type="spellEnd"/>
      <w:r w:rsidRPr="00393EF8">
        <w:rPr>
          <w:rFonts w:ascii="Arial" w:eastAsia="Times New Roman" w:hAnsi="Arial" w:cs="Arial"/>
          <w:color w:val="000000"/>
          <w:sz w:val="20"/>
          <w:szCs w:val="20"/>
          <w:lang w:eastAsia="ru-RU"/>
        </w:rPr>
        <w:t xml:space="preserve"> ИКТ.</w:t>
      </w:r>
      <w:proofErr w:type="gramEnd"/>
      <w:r w:rsidRPr="00393EF8">
        <w:rPr>
          <w:rFonts w:ascii="Arial" w:eastAsia="Times New Roman" w:hAnsi="Arial" w:cs="Arial"/>
          <w:color w:val="000000"/>
          <w:sz w:val="20"/>
          <w:szCs w:val="20"/>
          <w:lang w:eastAsia="ru-RU"/>
        </w:rPr>
        <w:t xml:space="preserve"> Последнее требует особого внимания, поскольку вопрос </w:t>
      </w:r>
      <w:proofErr w:type="spellStart"/>
      <w:r w:rsidRPr="00393EF8">
        <w:rPr>
          <w:rFonts w:ascii="Arial" w:eastAsia="Times New Roman" w:hAnsi="Arial" w:cs="Arial"/>
          <w:color w:val="000000"/>
          <w:sz w:val="20"/>
          <w:szCs w:val="20"/>
          <w:lang w:eastAsia="ru-RU"/>
        </w:rPr>
        <w:t>приемлемостиновых</w:t>
      </w:r>
      <w:proofErr w:type="spellEnd"/>
      <w:r w:rsidRPr="00393EF8">
        <w:rPr>
          <w:rFonts w:ascii="Arial" w:eastAsia="Times New Roman" w:hAnsi="Arial" w:cs="Arial"/>
          <w:color w:val="000000"/>
          <w:sz w:val="20"/>
          <w:szCs w:val="20"/>
          <w:lang w:eastAsia="ru-RU"/>
        </w:rPr>
        <w:t xml:space="preserve"> ИКТ всегда был для предприятий болезненным процессом. Однако </w:t>
      </w:r>
      <w:proofErr w:type="spellStart"/>
      <w:r w:rsidRPr="00393EF8">
        <w:rPr>
          <w:rFonts w:ascii="Arial" w:eastAsia="Times New Roman" w:hAnsi="Arial" w:cs="Arial"/>
          <w:color w:val="000000"/>
          <w:sz w:val="20"/>
          <w:szCs w:val="20"/>
          <w:lang w:eastAsia="ru-RU"/>
        </w:rPr>
        <w:t>пониманиетого</w:t>
      </w:r>
      <w:proofErr w:type="spellEnd"/>
      <w:r w:rsidRPr="00393EF8">
        <w:rPr>
          <w:rFonts w:ascii="Arial" w:eastAsia="Times New Roman" w:hAnsi="Arial" w:cs="Arial"/>
          <w:color w:val="000000"/>
          <w:sz w:val="20"/>
          <w:szCs w:val="20"/>
          <w:lang w:eastAsia="ru-RU"/>
        </w:rPr>
        <w:t xml:space="preserve">, что «новая экономика невозможна без энергии информации» [10] </w:t>
      </w:r>
      <w:proofErr w:type="spellStart"/>
      <w:r w:rsidRPr="00393EF8">
        <w:rPr>
          <w:rFonts w:ascii="Arial" w:eastAsia="Times New Roman" w:hAnsi="Arial" w:cs="Arial"/>
          <w:color w:val="000000"/>
          <w:sz w:val="20"/>
          <w:szCs w:val="20"/>
          <w:lang w:eastAsia="ru-RU"/>
        </w:rPr>
        <w:t>заставляетотноситься</w:t>
      </w:r>
      <w:proofErr w:type="spellEnd"/>
      <w:r w:rsidRPr="00393EF8">
        <w:rPr>
          <w:rFonts w:ascii="Arial" w:eastAsia="Times New Roman" w:hAnsi="Arial" w:cs="Arial"/>
          <w:color w:val="000000"/>
          <w:sz w:val="20"/>
          <w:szCs w:val="20"/>
          <w:lang w:eastAsia="ru-RU"/>
        </w:rPr>
        <w:t xml:space="preserve"> </w:t>
      </w:r>
      <w:proofErr w:type="gramStart"/>
      <w:r w:rsidRPr="00393EF8">
        <w:rPr>
          <w:rFonts w:ascii="Arial" w:eastAsia="Times New Roman" w:hAnsi="Arial" w:cs="Arial"/>
          <w:color w:val="000000"/>
          <w:sz w:val="20"/>
          <w:szCs w:val="20"/>
          <w:lang w:eastAsia="ru-RU"/>
        </w:rPr>
        <w:t>к</w:t>
      </w:r>
      <w:proofErr w:type="gramEnd"/>
      <w:r w:rsidRPr="00393EF8">
        <w:rPr>
          <w:rFonts w:ascii="Arial" w:eastAsia="Times New Roman" w:hAnsi="Arial" w:cs="Arial"/>
          <w:color w:val="000000"/>
          <w:sz w:val="20"/>
          <w:szCs w:val="20"/>
          <w:lang w:eastAsia="ru-RU"/>
        </w:rPr>
        <w:t xml:space="preserve"> ИКТ с особой тщательностью. Объясняется это тем, что практически </w:t>
      </w:r>
      <w:proofErr w:type="spellStart"/>
      <w:r w:rsidRPr="00393EF8">
        <w:rPr>
          <w:rFonts w:ascii="Arial" w:eastAsia="Times New Roman" w:hAnsi="Arial" w:cs="Arial"/>
          <w:color w:val="000000"/>
          <w:sz w:val="20"/>
          <w:szCs w:val="20"/>
          <w:lang w:eastAsia="ru-RU"/>
        </w:rPr>
        <w:t>всезадачи</w:t>
      </w:r>
      <w:proofErr w:type="spellEnd"/>
      <w:r w:rsidRPr="00393EF8">
        <w:rPr>
          <w:rFonts w:ascii="Arial" w:eastAsia="Times New Roman" w:hAnsi="Arial" w:cs="Arial"/>
          <w:color w:val="000000"/>
          <w:sz w:val="20"/>
          <w:szCs w:val="20"/>
          <w:lang w:eastAsia="ru-RU"/>
        </w:rPr>
        <w:t xml:space="preserve"> от создания новой технологии производства товаров и услуг до </w:t>
      </w:r>
      <w:proofErr w:type="spellStart"/>
      <w:r w:rsidRPr="00393EF8">
        <w:rPr>
          <w:rFonts w:ascii="Arial" w:eastAsia="Times New Roman" w:hAnsi="Arial" w:cs="Arial"/>
          <w:color w:val="000000"/>
          <w:sz w:val="20"/>
          <w:szCs w:val="20"/>
          <w:lang w:eastAsia="ru-RU"/>
        </w:rPr>
        <w:t>ихреализации</w:t>
      </w:r>
      <w:proofErr w:type="spellEnd"/>
      <w:r w:rsidRPr="00393EF8">
        <w:rPr>
          <w:rFonts w:ascii="Arial" w:eastAsia="Times New Roman" w:hAnsi="Arial" w:cs="Arial"/>
          <w:color w:val="000000"/>
          <w:sz w:val="20"/>
          <w:szCs w:val="20"/>
          <w:lang w:eastAsia="ru-RU"/>
        </w:rPr>
        <w:t xml:space="preserve"> на рынке решаются в настоящее время при помощи ИКТ. </w:t>
      </w:r>
      <w:proofErr w:type="gramStart"/>
      <w:r w:rsidRPr="00393EF8">
        <w:rPr>
          <w:rFonts w:ascii="Arial" w:eastAsia="Times New Roman" w:hAnsi="Arial" w:cs="Arial"/>
          <w:color w:val="000000"/>
          <w:sz w:val="20"/>
          <w:szCs w:val="20"/>
          <w:lang w:eastAsia="ru-RU"/>
        </w:rPr>
        <w:t>Особое</w:t>
      </w:r>
      <w:proofErr w:type="gram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местосреди</w:t>
      </w:r>
      <w:proofErr w:type="spellEnd"/>
      <w:r w:rsidRPr="00393EF8">
        <w:rPr>
          <w:rFonts w:ascii="Arial" w:eastAsia="Times New Roman" w:hAnsi="Arial" w:cs="Arial"/>
          <w:color w:val="000000"/>
          <w:sz w:val="20"/>
          <w:szCs w:val="20"/>
          <w:lang w:eastAsia="ru-RU"/>
        </w:rPr>
        <w:t xml:space="preserve"> них занимают ERP-системы (</w:t>
      </w:r>
      <w:proofErr w:type="spellStart"/>
      <w:r w:rsidRPr="00393EF8">
        <w:rPr>
          <w:rFonts w:ascii="Arial" w:eastAsia="Times New Roman" w:hAnsi="Arial" w:cs="Arial"/>
          <w:color w:val="000000"/>
          <w:sz w:val="20"/>
          <w:szCs w:val="20"/>
          <w:lang w:eastAsia="ru-RU"/>
        </w:rPr>
        <w:t>Enterprise</w:t>
      </w:r>
      <w:proofErr w:type="spell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Resource</w:t>
      </w:r>
      <w:proofErr w:type="spell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Planning</w:t>
      </w:r>
      <w:proofErr w:type="spellEnd"/>
      <w:r w:rsidRPr="00393EF8">
        <w:rPr>
          <w:rFonts w:ascii="Arial" w:eastAsia="Times New Roman" w:hAnsi="Arial" w:cs="Arial"/>
          <w:color w:val="000000"/>
          <w:sz w:val="20"/>
          <w:szCs w:val="20"/>
          <w:lang w:eastAsia="ru-RU"/>
        </w:rPr>
        <w:t xml:space="preserve"> — </w:t>
      </w:r>
      <w:proofErr w:type="spellStart"/>
      <w:r w:rsidRPr="00393EF8">
        <w:rPr>
          <w:rFonts w:ascii="Arial" w:eastAsia="Times New Roman" w:hAnsi="Arial" w:cs="Arial"/>
          <w:color w:val="000000"/>
          <w:sz w:val="20"/>
          <w:szCs w:val="20"/>
          <w:lang w:eastAsia="ru-RU"/>
        </w:rPr>
        <w:t>Системауправления</w:t>
      </w:r>
      <w:proofErr w:type="spellEnd"/>
      <w:r w:rsidRPr="00393EF8">
        <w:rPr>
          <w:rFonts w:ascii="Arial" w:eastAsia="Times New Roman" w:hAnsi="Arial" w:cs="Arial"/>
          <w:color w:val="000000"/>
          <w:sz w:val="20"/>
          <w:szCs w:val="20"/>
          <w:lang w:eastAsia="ru-RU"/>
        </w:rPr>
        <w:t xml:space="preserve"> ресурсами предприятия). Перечень основных функциональных </w:t>
      </w:r>
      <w:proofErr w:type="spellStart"/>
      <w:r w:rsidRPr="00393EF8">
        <w:rPr>
          <w:rFonts w:ascii="Arial" w:eastAsia="Times New Roman" w:hAnsi="Arial" w:cs="Arial"/>
          <w:color w:val="000000"/>
          <w:sz w:val="20"/>
          <w:szCs w:val="20"/>
          <w:lang w:eastAsia="ru-RU"/>
        </w:rPr>
        <w:t>блоковERP</w:t>
      </w:r>
      <w:proofErr w:type="spellEnd"/>
      <w:r w:rsidRPr="00393EF8">
        <w:rPr>
          <w:rFonts w:ascii="Arial" w:eastAsia="Times New Roman" w:hAnsi="Arial" w:cs="Arial"/>
          <w:color w:val="000000"/>
          <w:sz w:val="20"/>
          <w:szCs w:val="20"/>
          <w:lang w:eastAsia="ru-RU"/>
        </w:rPr>
        <w:t xml:space="preserve">-систем включает: планирование производства и продаж; управление </w:t>
      </w:r>
      <w:proofErr w:type="spellStart"/>
      <w:r w:rsidRPr="00393EF8">
        <w:rPr>
          <w:rFonts w:ascii="Arial" w:eastAsia="Times New Roman" w:hAnsi="Arial" w:cs="Arial"/>
          <w:color w:val="000000"/>
          <w:sz w:val="20"/>
          <w:szCs w:val="20"/>
          <w:lang w:eastAsia="ru-RU"/>
        </w:rPr>
        <w:t>спросом</w:t>
      </w:r>
      <w:proofErr w:type="gramStart"/>
      <w:r w:rsidRPr="00393EF8">
        <w:rPr>
          <w:rFonts w:ascii="Arial" w:eastAsia="Times New Roman" w:hAnsi="Arial" w:cs="Arial"/>
          <w:color w:val="000000"/>
          <w:sz w:val="20"/>
          <w:szCs w:val="20"/>
          <w:lang w:eastAsia="ru-RU"/>
        </w:rPr>
        <w:t>;у</w:t>
      </w:r>
      <w:proofErr w:type="gramEnd"/>
      <w:r w:rsidRPr="00393EF8">
        <w:rPr>
          <w:rFonts w:ascii="Arial" w:eastAsia="Times New Roman" w:hAnsi="Arial" w:cs="Arial"/>
          <w:color w:val="000000"/>
          <w:sz w:val="20"/>
          <w:szCs w:val="20"/>
          <w:lang w:eastAsia="ru-RU"/>
        </w:rPr>
        <w:t>крупненное</w:t>
      </w:r>
      <w:proofErr w:type="spellEnd"/>
      <w:r w:rsidRPr="00393EF8">
        <w:rPr>
          <w:rFonts w:ascii="Arial" w:eastAsia="Times New Roman" w:hAnsi="Arial" w:cs="Arial"/>
          <w:color w:val="000000"/>
          <w:sz w:val="20"/>
          <w:szCs w:val="20"/>
          <w:lang w:eastAsia="ru-RU"/>
        </w:rPr>
        <w:t xml:space="preserve"> планирование мощностей предприятия; формирование </w:t>
      </w:r>
      <w:proofErr w:type="spellStart"/>
      <w:r w:rsidRPr="00393EF8">
        <w:rPr>
          <w:rFonts w:ascii="Arial" w:eastAsia="Times New Roman" w:hAnsi="Arial" w:cs="Arial"/>
          <w:color w:val="000000"/>
          <w:sz w:val="20"/>
          <w:szCs w:val="20"/>
          <w:lang w:eastAsia="ru-RU"/>
        </w:rPr>
        <w:t>планапроизводства</w:t>
      </w:r>
      <w:proofErr w:type="spellEnd"/>
      <w:r w:rsidRPr="00393EF8">
        <w:rPr>
          <w:rFonts w:ascii="Arial" w:eastAsia="Times New Roman" w:hAnsi="Arial" w:cs="Arial"/>
          <w:color w:val="000000"/>
          <w:sz w:val="20"/>
          <w:szCs w:val="20"/>
          <w:lang w:eastAsia="ru-RU"/>
        </w:rPr>
        <w:t xml:space="preserve">; планирование потребностей в материалах; спецификацию </w:t>
      </w:r>
      <w:proofErr w:type="spellStart"/>
      <w:r w:rsidRPr="00393EF8">
        <w:rPr>
          <w:rFonts w:ascii="Arial" w:eastAsia="Times New Roman" w:hAnsi="Arial" w:cs="Arial"/>
          <w:color w:val="000000"/>
          <w:sz w:val="20"/>
          <w:szCs w:val="20"/>
          <w:lang w:eastAsia="ru-RU"/>
        </w:rPr>
        <w:t>изделий;планирование</w:t>
      </w:r>
      <w:proofErr w:type="spellEnd"/>
      <w:r w:rsidRPr="00393EF8">
        <w:rPr>
          <w:rFonts w:ascii="Arial" w:eastAsia="Times New Roman" w:hAnsi="Arial" w:cs="Arial"/>
          <w:color w:val="000000"/>
          <w:sz w:val="20"/>
          <w:szCs w:val="20"/>
          <w:lang w:eastAsia="ru-RU"/>
        </w:rPr>
        <w:t xml:space="preserve"> потребностей в мощностях; маршрутизацию технологических </w:t>
      </w:r>
      <w:proofErr w:type="spellStart"/>
      <w:r w:rsidRPr="00393EF8">
        <w:rPr>
          <w:rFonts w:ascii="Arial" w:eastAsia="Times New Roman" w:hAnsi="Arial" w:cs="Arial"/>
          <w:color w:val="000000"/>
          <w:sz w:val="20"/>
          <w:szCs w:val="20"/>
          <w:lang w:eastAsia="ru-RU"/>
        </w:rPr>
        <w:t>процессови</w:t>
      </w:r>
      <w:proofErr w:type="spellEnd"/>
      <w:r w:rsidRPr="00393EF8">
        <w:rPr>
          <w:rFonts w:ascii="Arial" w:eastAsia="Times New Roman" w:hAnsi="Arial" w:cs="Arial"/>
          <w:color w:val="000000"/>
          <w:sz w:val="20"/>
          <w:szCs w:val="20"/>
          <w:lang w:eastAsia="ru-RU"/>
        </w:rPr>
        <w:t xml:space="preserve"> функционирование рабочих центров; проверку и корректировку цеховых планов </w:t>
      </w:r>
      <w:proofErr w:type="spellStart"/>
      <w:r w:rsidRPr="00393EF8">
        <w:rPr>
          <w:rFonts w:ascii="Arial" w:eastAsia="Times New Roman" w:hAnsi="Arial" w:cs="Arial"/>
          <w:color w:val="000000"/>
          <w:sz w:val="20"/>
          <w:szCs w:val="20"/>
          <w:lang w:eastAsia="ru-RU"/>
        </w:rPr>
        <w:t>помощностям</w:t>
      </w:r>
      <w:proofErr w:type="spellEnd"/>
      <w:r w:rsidRPr="00393EF8">
        <w:rPr>
          <w:rFonts w:ascii="Arial" w:eastAsia="Times New Roman" w:hAnsi="Arial" w:cs="Arial"/>
          <w:color w:val="000000"/>
          <w:sz w:val="20"/>
          <w:szCs w:val="20"/>
          <w:lang w:eastAsia="ru-RU"/>
        </w:rPr>
        <w:t xml:space="preserve">, управление закупками, запасами, продажами; управление </w:t>
      </w:r>
      <w:proofErr w:type="spellStart"/>
      <w:r w:rsidRPr="00393EF8">
        <w:rPr>
          <w:rFonts w:ascii="Arial" w:eastAsia="Times New Roman" w:hAnsi="Arial" w:cs="Arial"/>
          <w:color w:val="000000"/>
          <w:sz w:val="20"/>
          <w:szCs w:val="20"/>
          <w:lang w:eastAsia="ru-RU"/>
        </w:rPr>
        <w:t>финансами;управление</w:t>
      </w:r>
      <w:proofErr w:type="spellEnd"/>
      <w:r w:rsidRPr="00393EF8">
        <w:rPr>
          <w:rFonts w:ascii="Arial" w:eastAsia="Times New Roman" w:hAnsi="Arial" w:cs="Arial"/>
          <w:color w:val="000000"/>
          <w:sz w:val="20"/>
          <w:szCs w:val="20"/>
          <w:lang w:eastAsia="ru-RU"/>
        </w:rPr>
        <w:t xml:space="preserve"> затратами; управление проектами и программами. Новейшие разработки </w:t>
      </w:r>
      <w:proofErr w:type="spellStart"/>
      <w:r w:rsidRPr="00393EF8">
        <w:rPr>
          <w:rFonts w:ascii="Arial" w:eastAsia="Times New Roman" w:hAnsi="Arial" w:cs="Arial"/>
          <w:color w:val="000000"/>
          <w:sz w:val="20"/>
          <w:szCs w:val="20"/>
          <w:lang w:eastAsia="ru-RU"/>
        </w:rPr>
        <w:t>вобласти</w:t>
      </w:r>
      <w:proofErr w:type="spellEnd"/>
      <w:r w:rsidRPr="00393EF8">
        <w:rPr>
          <w:rFonts w:ascii="Arial" w:eastAsia="Times New Roman" w:hAnsi="Arial" w:cs="Arial"/>
          <w:color w:val="000000"/>
          <w:sz w:val="20"/>
          <w:szCs w:val="20"/>
          <w:lang w:eastAsia="ru-RU"/>
        </w:rPr>
        <w:t xml:space="preserve"> ИКТ, такие как ERP-системы SAP R/3, </w:t>
      </w:r>
      <w:proofErr w:type="spellStart"/>
      <w:r w:rsidRPr="00393EF8">
        <w:rPr>
          <w:rFonts w:ascii="Arial" w:eastAsia="Times New Roman" w:hAnsi="Arial" w:cs="Arial"/>
          <w:color w:val="000000"/>
          <w:sz w:val="20"/>
          <w:szCs w:val="20"/>
          <w:lang w:eastAsia="ru-RU"/>
        </w:rPr>
        <w:t>Navision</w:t>
      </w:r>
      <w:proofErr w:type="spell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Axapta</w:t>
      </w:r>
      <w:proofErr w:type="spell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Renaissance</w:t>
      </w:r>
      <w:proofErr w:type="spellEnd"/>
      <w:r w:rsidRPr="00393EF8">
        <w:rPr>
          <w:rFonts w:ascii="Arial" w:eastAsia="Times New Roman" w:hAnsi="Arial" w:cs="Arial"/>
          <w:color w:val="000000"/>
          <w:sz w:val="20"/>
          <w:szCs w:val="20"/>
          <w:lang w:eastAsia="ru-RU"/>
        </w:rPr>
        <w:t xml:space="preserve"> и </w:t>
      </w:r>
      <w:proofErr w:type="spellStart"/>
      <w:r w:rsidRPr="00393EF8">
        <w:rPr>
          <w:rFonts w:ascii="Arial" w:eastAsia="Times New Roman" w:hAnsi="Arial" w:cs="Arial"/>
          <w:color w:val="000000"/>
          <w:sz w:val="20"/>
          <w:szCs w:val="20"/>
          <w:lang w:eastAsia="ru-RU"/>
        </w:rPr>
        <w:t>др</w:t>
      </w:r>
      <w:proofErr w:type="gramStart"/>
      <w:r w:rsidRPr="00393EF8">
        <w:rPr>
          <w:rFonts w:ascii="Arial" w:eastAsia="Times New Roman" w:hAnsi="Arial" w:cs="Arial"/>
          <w:color w:val="000000"/>
          <w:sz w:val="20"/>
          <w:szCs w:val="20"/>
          <w:lang w:eastAsia="ru-RU"/>
        </w:rPr>
        <w:t>.в</w:t>
      </w:r>
      <w:proofErr w:type="gramEnd"/>
      <w:r w:rsidRPr="00393EF8">
        <w:rPr>
          <w:rFonts w:ascii="Arial" w:eastAsia="Times New Roman" w:hAnsi="Arial" w:cs="Arial"/>
          <w:color w:val="000000"/>
          <w:sz w:val="20"/>
          <w:szCs w:val="20"/>
          <w:lang w:eastAsia="ru-RU"/>
        </w:rPr>
        <w:t>ключают</w:t>
      </w:r>
      <w:proofErr w:type="spellEnd"/>
      <w:r w:rsidRPr="00393EF8">
        <w:rPr>
          <w:rFonts w:ascii="Arial" w:eastAsia="Times New Roman" w:hAnsi="Arial" w:cs="Arial"/>
          <w:color w:val="000000"/>
          <w:sz w:val="20"/>
          <w:szCs w:val="20"/>
          <w:lang w:eastAsia="ru-RU"/>
        </w:rPr>
        <w:t xml:space="preserve"> такие модули, как управление логистическими цепочками — </w:t>
      </w:r>
      <w:proofErr w:type="spellStart"/>
      <w:r w:rsidRPr="00393EF8">
        <w:rPr>
          <w:rFonts w:ascii="Arial" w:eastAsia="Times New Roman" w:hAnsi="Arial" w:cs="Arial"/>
          <w:color w:val="000000"/>
          <w:sz w:val="20"/>
          <w:szCs w:val="20"/>
          <w:lang w:eastAsia="ru-RU"/>
        </w:rPr>
        <w:t>SCM,усовершенствованное</w:t>
      </w:r>
      <w:proofErr w:type="spellEnd"/>
      <w:r w:rsidRPr="00393EF8">
        <w:rPr>
          <w:rFonts w:ascii="Arial" w:eastAsia="Times New Roman" w:hAnsi="Arial" w:cs="Arial"/>
          <w:color w:val="000000"/>
          <w:sz w:val="20"/>
          <w:szCs w:val="20"/>
          <w:lang w:eastAsia="ru-RU"/>
        </w:rPr>
        <w:t xml:space="preserve"> планирование и составление производственного графика — </w:t>
      </w:r>
      <w:proofErr w:type="spellStart"/>
      <w:r w:rsidRPr="00393EF8">
        <w:rPr>
          <w:rFonts w:ascii="Arial" w:eastAsia="Times New Roman" w:hAnsi="Arial" w:cs="Arial"/>
          <w:color w:val="000000"/>
          <w:sz w:val="20"/>
          <w:szCs w:val="20"/>
          <w:lang w:eastAsia="ru-RU"/>
        </w:rPr>
        <w:t>APS,управление</w:t>
      </w:r>
      <w:proofErr w:type="spellEnd"/>
      <w:r w:rsidRPr="00393EF8">
        <w:rPr>
          <w:rFonts w:ascii="Arial" w:eastAsia="Times New Roman" w:hAnsi="Arial" w:cs="Arial"/>
          <w:color w:val="000000"/>
          <w:sz w:val="20"/>
          <w:szCs w:val="20"/>
          <w:lang w:eastAsia="ru-RU"/>
        </w:rPr>
        <w:t xml:space="preserve"> взаимоотношениями с клиентами — CRM, электронная коммерция — </w:t>
      </w:r>
      <w:proofErr w:type="spellStart"/>
      <w:r w:rsidRPr="00393EF8">
        <w:rPr>
          <w:rFonts w:ascii="Arial" w:eastAsia="Times New Roman" w:hAnsi="Arial" w:cs="Arial"/>
          <w:color w:val="000000"/>
          <w:sz w:val="20"/>
          <w:szCs w:val="20"/>
          <w:lang w:eastAsia="ru-RU"/>
        </w:rPr>
        <w:t>EC,управление</w:t>
      </w:r>
      <w:proofErr w:type="spellEnd"/>
      <w:r w:rsidRPr="00393EF8">
        <w:rPr>
          <w:rFonts w:ascii="Arial" w:eastAsia="Times New Roman" w:hAnsi="Arial" w:cs="Arial"/>
          <w:color w:val="000000"/>
          <w:sz w:val="20"/>
          <w:szCs w:val="20"/>
          <w:lang w:eastAsia="ru-RU"/>
        </w:rPr>
        <w:t xml:space="preserve"> данными об изделии — PDM, детализированное или </w:t>
      </w:r>
      <w:proofErr w:type="spellStart"/>
      <w:r w:rsidRPr="00393EF8">
        <w:rPr>
          <w:rFonts w:ascii="Arial" w:eastAsia="Times New Roman" w:hAnsi="Arial" w:cs="Arial"/>
          <w:color w:val="000000"/>
          <w:sz w:val="20"/>
          <w:szCs w:val="20"/>
          <w:lang w:eastAsia="ru-RU"/>
        </w:rPr>
        <w:t>окончательноепланирование</w:t>
      </w:r>
      <w:proofErr w:type="spellEnd"/>
      <w:r w:rsidRPr="00393EF8">
        <w:rPr>
          <w:rFonts w:ascii="Arial" w:eastAsia="Times New Roman" w:hAnsi="Arial" w:cs="Arial"/>
          <w:color w:val="000000"/>
          <w:sz w:val="20"/>
          <w:szCs w:val="20"/>
          <w:lang w:eastAsia="ru-RU"/>
        </w:rPr>
        <w:t xml:space="preserve"> ресурсов — FRP и т.п. [http://www.jetinfo.ru/2002/2/1/ article1.2.200213.</w:t>
      </w:r>
      <w:proofErr w:type="gramStart"/>
      <w:r w:rsidRPr="00393EF8">
        <w:rPr>
          <w:rFonts w:ascii="Arial" w:eastAsia="Times New Roman" w:hAnsi="Arial" w:cs="Arial"/>
          <w:color w:val="000000"/>
          <w:sz w:val="20"/>
          <w:szCs w:val="20"/>
          <w:lang w:eastAsia="ru-RU"/>
        </w:rPr>
        <w:t>html].</w:t>
      </w:r>
      <w:proofErr w:type="gramEnd"/>
    </w:p>
    <w:p w:rsidR="00393EF8" w:rsidRPr="00393EF8" w:rsidRDefault="00393EF8" w:rsidP="00393EF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 xml:space="preserve">Наиболее </w:t>
      </w:r>
      <w:proofErr w:type="spellStart"/>
      <w:r w:rsidRPr="00393EF8">
        <w:rPr>
          <w:rFonts w:ascii="Arial" w:eastAsia="Times New Roman" w:hAnsi="Arial" w:cs="Arial"/>
          <w:color w:val="000000"/>
          <w:sz w:val="20"/>
          <w:szCs w:val="20"/>
          <w:lang w:eastAsia="ru-RU"/>
        </w:rPr>
        <w:t>приемлемойорганизационной</w:t>
      </w:r>
      <w:proofErr w:type="spellEnd"/>
      <w:r w:rsidRPr="00393EF8">
        <w:rPr>
          <w:rFonts w:ascii="Arial" w:eastAsia="Times New Roman" w:hAnsi="Arial" w:cs="Arial"/>
          <w:color w:val="000000"/>
          <w:sz w:val="20"/>
          <w:szCs w:val="20"/>
          <w:lang w:eastAsia="ru-RU"/>
        </w:rPr>
        <w:t xml:space="preserve"> формой, способной впитать в себя все </w:t>
      </w:r>
      <w:proofErr w:type="spellStart"/>
      <w:r w:rsidRPr="00393EF8">
        <w:rPr>
          <w:rFonts w:ascii="Arial" w:eastAsia="Times New Roman" w:hAnsi="Arial" w:cs="Arial"/>
          <w:color w:val="000000"/>
          <w:sz w:val="20"/>
          <w:szCs w:val="20"/>
          <w:lang w:eastAsia="ru-RU"/>
        </w:rPr>
        <w:t>вышеперечисленныедостижения</w:t>
      </w:r>
      <w:proofErr w:type="spellEnd"/>
      <w:r w:rsidRPr="00393EF8">
        <w:rPr>
          <w:rFonts w:ascii="Arial" w:eastAsia="Times New Roman" w:hAnsi="Arial" w:cs="Arial"/>
          <w:color w:val="000000"/>
          <w:sz w:val="20"/>
          <w:szCs w:val="20"/>
          <w:lang w:eastAsia="ru-RU"/>
        </w:rPr>
        <w:t xml:space="preserve"> науки и техники, по мнению авторов, может стать «</w:t>
      </w:r>
      <w:proofErr w:type="spellStart"/>
      <w:r w:rsidRPr="00393EF8">
        <w:rPr>
          <w:rFonts w:ascii="Arial" w:eastAsia="Times New Roman" w:hAnsi="Arial" w:cs="Arial"/>
          <w:color w:val="000000"/>
          <w:sz w:val="20"/>
          <w:szCs w:val="20"/>
          <w:lang w:eastAsia="ru-RU"/>
        </w:rPr>
        <w:t>Виртуальная</w:t>
      </w:r>
      <w:proofErr w:type="gramStart"/>
      <w:r w:rsidRPr="00393EF8">
        <w:rPr>
          <w:rFonts w:ascii="Arial" w:eastAsia="Times New Roman" w:hAnsi="Arial" w:cs="Arial"/>
          <w:color w:val="000000"/>
          <w:sz w:val="20"/>
          <w:szCs w:val="20"/>
          <w:lang w:eastAsia="ru-RU"/>
        </w:rPr>
        <w:t>Web</w:t>
      </w:r>
      <w:proofErr w:type="spellEnd"/>
      <w:proofErr w:type="gramEnd"/>
      <w:r w:rsidRPr="00393EF8">
        <w:rPr>
          <w:rFonts w:ascii="Arial" w:eastAsia="Times New Roman" w:hAnsi="Arial" w:cs="Arial"/>
          <w:color w:val="000000"/>
          <w:sz w:val="20"/>
          <w:szCs w:val="20"/>
          <w:lang w:eastAsia="ru-RU"/>
        </w:rPr>
        <w:t xml:space="preserve">-корпорация». В этой связи необходимо отметить, </w:t>
      </w:r>
      <w:proofErr w:type="gramStart"/>
      <w:r w:rsidRPr="00393EF8">
        <w:rPr>
          <w:rFonts w:ascii="Arial" w:eastAsia="Times New Roman" w:hAnsi="Arial" w:cs="Arial"/>
          <w:color w:val="000000"/>
          <w:sz w:val="20"/>
          <w:szCs w:val="20"/>
          <w:lang w:eastAsia="ru-RU"/>
        </w:rPr>
        <w:t>что</w:t>
      </w:r>
      <w:proofErr w:type="gramEnd"/>
      <w:r w:rsidRPr="00393EF8">
        <w:rPr>
          <w:rFonts w:ascii="Arial" w:eastAsia="Times New Roman" w:hAnsi="Arial" w:cs="Arial"/>
          <w:color w:val="000000"/>
          <w:sz w:val="20"/>
          <w:szCs w:val="20"/>
          <w:lang w:eastAsia="ru-RU"/>
        </w:rPr>
        <w:t xml:space="preserve"> несмотря на свою </w:t>
      </w:r>
      <w:proofErr w:type="spellStart"/>
      <w:r w:rsidRPr="00393EF8">
        <w:rPr>
          <w:rFonts w:ascii="Arial" w:eastAsia="Times New Roman" w:hAnsi="Arial" w:cs="Arial"/>
          <w:color w:val="000000"/>
          <w:sz w:val="20"/>
          <w:szCs w:val="20"/>
          <w:lang w:eastAsia="ru-RU"/>
        </w:rPr>
        <w:t>привлекательностьи</w:t>
      </w:r>
      <w:proofErr w:type="spellEnd"/>
      <w:r w:rsidRPr="00393EF8">
        <w:rPr>
          <w:rFonts w:ascii="Arial" w:eastAsia="Times New Roman" w:hAnsi="Arial" w:cs="Arial"/>
          <w:color w:val="000000"/>
          <w:sz w:val="20"/>
          <w:szCs w:val="20"/>
          <w:lang w:eastAsia="ru-RU"/>
        </w:rPr>
        <w:t xml:space="preserve"> наличие ряда преимущественных характеристик, виртуальная организация, </w:t>
      </w:r>
      <w:proofErr w:type="spellStart"/>
      <w:r w:rsidRPr="00393EF8">
        <w:rPr>
          <w:rFonts w:ascii="Arial" w:eastAsia="Times New Roman" w:hAnsi="Arial" w:cs="Arial"/>
          <w:color w:val="000000"/>
          <w:sz w:val="20"/>
          <w:szCs w:val="20"/>
          <w:lang w:eastAsia="ru-RU"/>
        </w:rPr>
        <w:t>кактаковая</w:t>
      </w:r>
      <w:proofErr w:type="spellEnd"/>
      <w:r w:rsidRPr="00393EF8">
        <w:rPr>
          <w:rFonts w:ascii="Arial" w:eastAsia="Times New Roman" w:hAnsi="Arial" w:cs="Arial"/>
          <w:color w:val="000000"/>
          <w:sz w:val="20"/>
          <w:szCs w:val="20"/>
          <w:lang w:eastAsia="ru-RU"/>
        </w:rPr>
        <w:t>, имеет ряд ключевых проблем, смысл которых состоит в следующем:</w:t>
      </w:r>
    </w:p>
    <w:p w:rsidR="00393EF8" w:rsidRPr="00393EF8" w:rsidRDefault="00393EF8" w:rsidP="00393EF8">
      <w:pPr>
        <w:numPr>
          <w:ilvl w:val="0"/>
          <w:numId w:val="27"/>
        </w:num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необходимость в детальном изучении партнерской компании, особенно ее базовой компетенции;</w:t>
      </w:r>
    </w:p>
    <w:p w:rsidR="00393EF8" w:rsidRPr="00393EF8" w:rsidRDefault="00393EF8" w:rsidP="00393EF8">
      <w:pPr>
        <w:numPr>
          <w:ilvl w:val="0"/>
          <w:numId w:val="27"/>
        </w:num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 xml:space="preserve">определение организационной пригодности партнерской </w:t>
      </w:r>
      <w:proofErr w:type="gramStart"/>
      <w:r w:rsidRPr="00393EF8">
        <w:rPr>
          <w:rFonts w:ascii="Arial" w:eastAsia="Times New Roman" w:hAnsi="Arial" w:cs="Arial"/>
          <w:color w:val="000000"/>
          <w:sz w:val="20"/>
          <w:szCs w:val="20"/>
          <w:lang w:eastAsia="ru-RU"/>
        </w:rPr>
        <w:t>компании</w:t>
      </w:r>
      <w:proofErr w:type="gramEnd"/>
      <w:r w:rsidRPr="00393EF8">
        <w:rPr>
          <w:rFonts w:ascii="Arial" w:eastAsia="Times New Roman" w:hAnsi="Arial" w:cs="Arial"/>
          <w:color w:val="000000"/>
          <w:sz w:val="20"/>
          <w:szCs w:val="20"/>
          <w:lang w:eastAsia="ru-RU"/>
        </w:rPr>
        <w:t xml:space="preserve"> как в технологическом, так и в социальном плане;</w:t>
      </w:r>
    </w:p>
    <w:p w:rsidR="00393EF8" w:rsidRPr="00393EF8" w:rsidRDefault="00393EF8" w:rsidP="00393EF8">
      <w:pPr>
        <w:numPr>
          <w:ilvl w:val="0"/>
          <w:numId w:val="27"/>
        </w:num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необходимость создания высокого уровня доверия между компаниями-партнерами;</w:t>
      </w:r>
    </w:p>
    <w:p w:rsidR="00393EF8" w:rsidRPr="00393EF8" w:rsidRDefault="00393EF8" w:rsidP="00393EF8">
      <w:pPr>
        <w:numPr>
          <w:ilvl w:val="0"/>
          <w:numId w:val="27"/>
        </w:num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необходимость в формировании кооперационного менеджмента в целях координации деятельности территориально распределенных партнерских компаний и установления заслуживающих доверия взаимосвязей между компаниями-партнерами.</w:t>
      </w:r>
    </w:p>
    <w:p w:rsidR="00393EF8" w:rsidRPr="00393EF8" w:rsidRDefault="00393EF8" w:rsidP="00393EF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proofErr w:type="gramStart"/>
      <w:r w:rsidRPr="00393EF8">
        <w:rPr>
          <w:rFonts w:ascii="Arial" w:eastAsia="Times New Roman" w:hAnsi="Arial" w:cs="Arial"/>
          <w:color w:val="000000"/>
          <w:sz w:val="20"/>
          <w:szCs w:val="20"/>
          <w:lang w:eastAsia="ru-RU"/>
        </w:rPr>
        <w:lastRenderedPageBreak/>
        <w:t>Предлагаемая</w:t>
      </w:r>
      <w:proofErr w:type="gramEnd"/>
      <w:r w:rsidRPr="00393EF8">
        <w:rPr>
          <w:rFonts w:ascii="Arial" w:eastAsia="Times New Roman" w:hAnsi="Arial" w:cs="Arial"/>
          <w:color w:val="000000"/>
          <w:sz w:val="20"/>
          <w:szCs w:val="20"/>
          <w:lang w:eastAsia="ru-RU"/>
        </w:rPr>
        <w:t xml:space="preserve"> же </w:t>
      </w:r>
      <w:proofErr w:type="spellStart"/>
      <w:r w:rsidRPr="00393EF8">
        <w:rPr>
          <w:rFonts w:ascii="Arial" w:eastAsia="Times New Roman" w:hAnsi="Arial" w:cs="Arial"/>
          <w:color w:val="000000"/>
          <w:sz w:val="20"/>
          <w:szCs w:val="20"/>
          <w:lang w:eastAsia="ru-RU"/>
        </w:rPr>
        <w:t>организационнаяконцепция</w:t>
      </w:r>
      <w:proofErr w:type="spellEnd"/>
      <w:r w:rsidRPr="00393EF8">
        <w:rPr>
          <w:rFonts w:ascii="Arial" w:eastAsia="Times New Roman" w:hAnsi="Arial" w:cs="Arial"/>
          <w:color w:val="000000"/>
          <w:sz w:val="20"/>
          <w:szCs w:val="20"/>
          <w:lang w:eastAsia="ru-RU"/>
        </w:rPr>
        <w:t xml:space="preserve"> Виртуальной </w:t>
      </w:r>
      <w:proofErr w:type="spellStart"/>
      <w:r w:rsidRPr="00393EF8">
        <w:rPr>
          <w:rFonts w:ascii="Arial" w:eastAsia="Times New Roman" w:hAnsi="Arial" w:cs="Arial"/>
          <w:color w:val="000000"/>
          <w:sz w:val="20"/>
          <w:szCs w:val="20"/>
          <w:lang w:eastAsia="ru-RU"/>
        </w:rPr>
        <w:t>Web</w:t>
      </w:r>
      <w:proofErr w:type="spellEnd"/>
      <w:r w:rsidRPr="00393EF8">
        <w:rPr>
          <w:rFonts w:ascii="Arial" w:eastAsia="Times New Roman" w:hAnsi="Arial" w:cs="Arial"/>
          <w:color w:val="000000"/>
          <w:sz w:val="20"/>
          <w:szCs w:val="20"/>
          <w:lang w:eastAsia="ru-RU"/>
        </w:rPr>
        <w:t xml:space="preserve">-корпорации позволяет решать эти трудности, </w:t>
      </w:r>
      <w:proofErr w:type="spellStart"/>
      <w:r w:rsidRPr="00393EF8">
        <w:rPr>
          <w:rFonts w:ascii="Arial" w:eastAsia="Times New Roman" w:hAnsi="Arial" w:cs="Arial"/>
          <w:color w:val="000000"/>
          <w:sz w:val="20"/>
          <w:szCs w:val="20"/>
          <w:lang w:eastAsia="ru-RU"/>
        </w:rPr>
        <w:t>посколькуона</w:t>
      </w:r>
      <w:proofErr w:type="spellEnd"/>
      <w:r w:rsidRPr="00393EF8">
        <w:rPr>
          <w:rFonts w:ascii="Arial" w:eastAsia="Times New Roman" w:hAnsi="Arial" w:cs="Arial"/>
          <w:color w:val="000000"/>
          <w:sz w:val="20"/>
          <w:szCs w:val="20"/>
          <w:lang w:eastAsia="ru-RU"/>
        </w:rPr>
        <w:t xml:space="preserve"> предполагает создание поддерживающих структур, таких как «</w:t>
      </w:r>
      <w:proofErr w:type="spellStart"/>
      <w:r w:rsidRPr="00393EF8">
        <w:rPr>
          <w:rFonts w:ascii="Arial" w:eastAsia="Times New Roman" w:hAnsi="Arial" w:cs="Arial"/>
          <w:color w:val="000000"/>
          <w:sz w:val="20"/>
          <w:szCs w:val="20"/>
          <w:lang w:eastAsia="ru-RU"/>
        </w:rPr>
        <w:t>ВиртуальнаяWeb</w:t>
      </w:r>
      <w:proofErr w:type="spellEnd"/>
      <w:r w:rsidRPr="00393EF8">
        <w:rPr>
          <w:rFonts w:ascii="Arial" w:eastAsia="Times New Roman" w:hAnsi="Arial" w:cs="Arial"/>
          <w:color w:val="000000"/>
          <w:sz w:val="20"/>
          <w:szCs w:val="20"/>
          <w:lang w:eastAsia="ru-RU"/>
        </w:rPr>
        <w:t xml:space="preserve">-платформа» и подразделение виртуального менеджмента, называемого </w:t>
      </w:r>
      <w:proofErr w:type="spellStart"/>
      <w:r w:rsidRPr="00393EF8">
        <w:rPr>
          <w:rFonts w:ascii="Arial" w:eastAsia="Times New Roman" w:hAnsi="Arial" w:cs="Arial"/>
          <w:color w:val="000000"/>
          <w:sz w:val="20"/>
          <w:szCs w:val="20"/>
          <w:lang w:eastAsia="ru-RU"/>
        </w:rPr>
        <w:t>рядомзарубежных</w:t>
      </w:r>
      <w:proofErr w:type="spellEnd"/>
      <w:r w:rsidRPr="00393EF8">
        <w:rPr>
          <w:rFonts w:ascii="Arial" w:eastAsia="Times New Roman" w:hAnsi="Arial" w:cs="Arial"/>
          <w:color w:val="000000"/>
          <w:sz w:val="20"/>
          <w:szCs w:val="20"/>
          <w:lang w:eastAsia="ru-RU"/>
        </w:rPr>
        <w:t xml:space="preserve"> исследователей «</w:t>
      </w:r>
      <w:proofErr w:type="spellStart"/>
      <w:r w:rsidRPr="00393EF8">
        <w:rPr>
          <w:rFonts w:ascii="Arial" w:eastAsia="Times New Roman" w:hAnsi="Arial" w:cs="Arial"/>
          <w:color w:val="000000"/>
          <w:sz w:val="20"/>
          <w:szCs w:val="20"/>
          <w:lang w:eastAsia="ru-RU"/>
        </w:rPr>
        <w:t>Net</w:t>
      </w:r>
      <w:proofErr w:type="spellEnd"/>
      <w:r w:rsidRPr="00393EF8">
        <w:rPr>
          <w:rFonts w:ascii="Arial" w:eastAsia="Times New Roman" w:hAnsi="Arial" w:cs="Arial"/>
          <w:color w:val="000000"/>
          <w:sz w:val="20"/>
          <w:szCs w:val="20"/>
          <w:lang w:eastAsia="ru-RU"/>
        </w:rPr>
        <w:t xml:space="preserve">-брокер» (далее — «сетевой менеджер или </w:t>
      </w:r>
      <w:proofErr w:type="spellStart"/>
      <w:r w:rsidRPr="00393EF8">
        <w:rPr>
          <w:rFonts w:ascii="Arial" w:eastAsia="Times New Roman" w:hAnsi="Arial" w:cs="Arial"/>
          <w:color w:val="000000"/>
          <w:sz w:val="20"/>
          <w:szCs w:val="20"/>
          <w:lang w:eastAsia="ru-RU"/>
        </w:rPr>
        <w:t>сетевойадминистратор</w:t>
      </w:r>
      <w:proofErr w:type="spellEnd"/>
      <w:r w:rsidRPr="00393EF8">
        <w:rPr>
          <w:rFonts w:ascii="Arial" w:eastAsia="Times New Roman" w:hAnsi="Arial" w:cs="Arial"/>
          <w:color w:val="000000"/>
          <w:sz w:val="20"/>
          <w:szCs w:val="20"/>
          <w:lang w:eastAsia="ru-RU"/>
        </w:rPr>
        <w:t xml:space="preserve">») [11]. Для начала постараемся понять смысл и </w:t>
      </w:r>
      <w:proofErr w:type="spellStart"/>
      <w:r w:rsidRPr="00393EF8">
        <w:rPr>
          <w:rFonts w:ascii="Arial" w:eastAsia="Times New Roman" w:hAnsi="Arial" w:cs="Arial"/>
          <w:color w:val="000000"/>
          <w:sz w:val="20"/>
          <w:szCs w:val="20"/>
          <w:lang w:eastAsia="ru-RU"/>
        </w:rPr>
        <w:t>назначение</w:t>
      </w:r>
      <w:proofErr w:type="gramStart"/>
      <w:r w:rsidRPr="00393EF8">
        <w:rPr>
          <w:rFonts w:ascii="Arial" w:eastAsia="Times New Roman" w:hAnsi="Arial" w:cs="Arial"/>
          <w:color w:val="000000"/>
          <w:sz w:val="20"/>
          <w:szCs w:val="20"/>
          <w:lang w:eastAsia="ru-RU"/>
        </w:rPr>
        <w:t>web</w:t>
      </w:r>
      <w:proofErr w:type="spellEnd"/>
      <w:proofErr w:type="gramEnd"/>
      <w:r w:rsidRPr="00393EF8">
        <w:rPr>
          <w:rFonts w:ascii="Arial" w:eastAsia="Times New Roman" w:hAnsi="Arial" w:cs="Arial"/>
          <w:color w:val="000000"/>
          <w:sz w:val="20"/>
          <w:szCs w:val="20"/>
          <w:lang w:eastAsia="ru-RU"/>
        </w:rPr>
        <w:t xml:space="preserve">-платформы, являющейся основой функционирования виртуальной </w:t>
      </w:r>
      <w:proofErr w:type="spellStart"/>
      <w:r w:rsidRPr="00393EF8">
        <w:rPr>
          <w:rFonts w:ascii="Arial" w:eastAsia="Times New Roman" w:hAnsi="Arial" w:cs="Arial"/>
          <w:color w:val="000000"/>
          <w:sz w:val="20"/>
          <w:szCs w:val="20"/>
          <w:lang w:eastAsia="ru-RU"/>
        </w:rPr>
        <w:t>Web</w:t>
      </w:r>
      <w:proofErr w:type="spellEnd"/>
      <w:r w:rsidRPr="00393EF8">
        <w:rPr>
          <w:rFonts w:ascii="Arial" w:eastAsia="Times New Roman" w:hAnsi="Arial" w:cs="Arial"/>
          <w:color w:val="000000"/>
          <w:sz w:val="20"/>
          <w:szCs w:val="20"/>
          <w:lang w:eastAsia="ru-RU"/>
        </w:rPr>
        <w:t>-корпорации.</w:t>
      </w:r>
    </w:p>
    <w:p w:rsidR="00393EF8" w:rsidRPr="00393EF8" w:rsidRDefault="00393EF8" w:rsidP="00393EF8">
      <w:pPr>
        <w:shd w:val="clear" w:color="auto" w:fill="FFFFFF"/>
        <w:spacing w:before="100" w:beforeAutospacing="1" w:after="100" w:afterAutospacing="1" w:line="240" w:lineRule="auto"/>
        <w:jc w:val="center"/>
        <w:rPr>
          <w:rFonts w:ascii="Arial" w:eastAsia="Times New Roman" w:hAnsi="Arial" w:cs="Arial"/>
          <w:color w:val="000000"/>
          <w:sz w:val="20"/>
          <w:szCs w:val="20"/>
          <w:lang w:eastAsia="ru-RU"/>
        </w:rPr>
      </w:pPr>
      <w:r w:rsidRPr="00393EF8">
        <w:rPr>
          <w:rFonts w:ascii="Arial" w:eastAsia="Times New Roman" w:hAnsi="Arial" w:cs="Arial"/>
          <w:b/>
          <w:bCs/>
          <w:i/>
          <w:iCs/>
          <w:color w:val="000000"/>
          <w:sz w:val="20"/>
          <w:szCs w:val="20"/>
          <w:lang w:eastAsia="ru-RU"/>
        </w:rPr>
        <w:t xml:space="preserve">Виртуальная </w:t>
      </w:r>
      <w:proofErr w:type="spellStart"/>
      <w:r w:rsidRPr="00393EF8">
        <w:rPr>
          <w:rFonts w:ascii="Arial" w:eastAsia="Times New Roman" w:hAnsi="Arial" w:cs="Arial"/>
          <w:b/>
          <w:bCs/>
          <w:i/>
          <w:iCs/>
          <w:color w:val="000000"/>
          <w:sz w:val="20"/>
          <w:szCs w:val="20"/>
          <w:lang w:eastAsia="ru-RU"/>
        </w:rPr>
        <w:t>Web</w:t>
      </w:r>
      <w:proofErr w:type="spellEnd"/>
      <w:r w:rsidRPr="00393EF8">
        <w:rPr>
          <w:rFonts w:ascii="Arial" w:eastAsia="Times New Roman" w:hAnsi="Arial" w:cs="Arial"/>
          <w:b/>
          <w:bCs/>
          <w:i/>
          <w:iCs/>
          <w:color w:val="000000"/>
          <w:sz w:val="20"/>
          <w:szCs w:val="20"/>
          <w:lang w:eastAsia="ru-RU"/>
        </w:rPr>
        <w:t xml:space="preserve"> — корпорация, ее базовая компетенция и виртуальная </w:t>
      </w:r>
      <w:proofErr w:type="spellStart"/>
      <w:r w:rsidRPr="00393EF8">
        <w:rPr>
          <w:rFonts w:ascii="Arial" w:eastAsia="Times New Roman" w:hAnsi="Arial" w:cs="Arial"/>
          <w:b/>
          <w:bCs/>
          <w:i/>
          <w:iCs/>
          <w:color w:val="000000"/>
          <w:sz w:val="20"/>
          <w:szCs w:val="20"/>
          <w:lang w:eastAsia="ru-RU"/>
        </w:rPr>
        <w:t>web</w:t>
      </w:r>
      <w:proofErr w:type="spellEnd"/>
      <w:r w:rsidRPr="00393EF8">
        <w:rPr>
          <w:rFonts w:ascii="Arial" w:eastAsia="Times New Roman" w:hAnsi="Arial" w:cs="Arial"/>
          <w:b/>
          <w:bCs/>
          <w:i/>
          <w:iCs/>
          <w:color w:val="000000"/>
          <w:sz w:val="20"/>
          <w:szCs w:val="20"/>
          <w:lang w:eastAsia="ru-RU"/>
        </w:rPr>
        <w:t>-платформа</w:t>
      </w:r>
    </w:p>
    <w:p w:rsidR="00393EF8" w:rsidRPr="00393EF8" w:rsidRDefault="00393EF8" w:rsidP="00393EF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proofErr w:type="spellStart"/>
      <w:r w:rsidRPr="00393EF8">
        <w:rPr>
          <w:rFonts w:ascii="Arial" w:eastAsia="Times New Roman" w:hAnsi="Arial" w:cs="Arial"/>
          <w:color w:val="000000"/>
          <w:sz w:val="20"/>
          <w:szCs w:val="20"/>
          <w:lang w:eastAsia="ru-RU"/>
        </w:rPr>
        <w:t>ВиртуальнаяWeb</w:t>
      </w:r>
      <w:proofErr w:type="spellEnd"/>
      <w:r w:rsidRPr="00393EF8">
        <w:rPr>
          <w:rFonts w:ascii="Arial" w:eastAsia="Times New Roman" w:hAnsi="Arial" w:cs="Arial"/>
          <w:color w:val="000000"/>
          <w:sz w:val="20"/>
          <w:szCs w:val="20"/>
          <w:lang w:eastAsia="ru-RU"/>
        </w:rPr>
        <w:t xml:space="preserve">-корпорация (далее виртуальная промышленная группа — ВПГ), или как ее </w:t>
      </w:r>
      <w:proofErr w:type="spellStart"/>
      <w:r w:rsidRPr="00393EF8">
        <w:rPr>
          <w:rFonts w:ascii="Arial" w:eastAsia="Times New Roman" w:hAnsi="Arial" w:cs="Arial"/>
          <w:color w:val="000000"/>
          <w:sz w:val="20"/>
          <w:szCs w:val="20"/>
          <w:lang w:eastAsia="ru-RU"/>
        </w:rPr>
        <w:t>ещеназывают</w:t>
      </w:r>
      <w:proofErr w:type="spellEnd"/>
      <w:r w:rsidRPr="00393EF8">
        <w:rPr>
          <w:rFonts w:ascii="Arial" w:eastAsia="Times New Roman" w:hAnsi="Arial" w:cs="Arial"/>
          <w:color w:val="000000"/>
          <w:sz w:val="20"/>
          <w:szCs w:val="20"/>
          <w:lang w:eastAsia="ru-RU"/>
        </w:rPr>
        <w:t xml:space="preserve"> «виртуальный кластер», представляет собой региональную </w:t>
      </w:r>
      <w:proofErr w:type="spellStart"/>
      <w:r w:rsidRPr="00393EF8">
        <w:rPr>
          <w:rFonts w:ascii="Arial" w:eastAsia="Times New Roman" w:hAnsi="Arial" w:cs="Arial"/>
          <w:color w:val="000000"/>
          <w:sz w:val="20"/>
          <w:szCs w:val="20"/>
          <w:lang w:eastAsia="ru-RU"/>
        </w:rPr>
        <w:t>сетьпромышленных</w:t>
      </w:r>
      <w:proofErr w:type="spellEnd"/>
      <w:r w:rsidRPr="00393EF8">
        <w:rPr>
          <w:rFonts w:ascii="Arial" w:eastAsia="Times New Roman" w:hAnsi="Arial" w:cs="Arial"/>
          <w:color w:val="000000"/>
          <w:sz w:val="20"/>
          <w:szCs w:val="20"/>
          <w:lang w:eastAsia="ru-RU"/>
        </w:rPr>
        <w:t xml:space="preserve"> предприятий, имеющих общую схему производства готовой </w:t>
      </w:r>
      <w:proofErr w:type="spellStart"/>
      <w:r w:rsidRPr="00393EF8">
        <w:rPr>
          <w:rFonts w:ascii="Arial" w:eastAsia="Times New Roman" w:hAnsi="Arial" w:cs="Arial"/>
          <w:color w:val="000000"/>
          <w:sz w:val="20"/>
          <w:szCs w:val="20"/>
          <w:lang w:eastAsia="ru-RU"/>
        </w:rPr>
        <w:t>продукции</w:t>
      </w:r>
      <w:proofErr w:type="gramStart"/>
      <w:r w:rsidRPr="00393EF8">
        <w:rPr>
          <w:rFonts w:ascii="Arial" w:eastAsia="Times New Roman" w:hAnsi="Arial" w:cs="Arial"/>
          <w:color w:val="000000"/>
          <w:sz w:val="20"/>
          <w:szCs w:val="20"/>
          <w:lang w:eastAsia="ru-RU"/>
        </w:rPr>
        <w:t>.К</w:t>
      </w:r>
      <w:proofErr w:type="gramEnd"/>
      <w:r w:rsidRPr="00393EF8">
        <w:rPr>
          <w:rFonts w:ascii="Arial" w:eastAsia="Times New Roman" w:hAnsi="Arial" w:cs="Arial"/>
          <w:color w:val="000000"/>
          <w:sz w:val="20"/>
          <w:szCs w:val="20"/>
          <w:lang w:eastAsia="ru-RU"/>
        </w:rPr>
        <w:t>ластер</w:t>
      </w:r>
      <w:proofErr w:type="spellEnd"/>
      <w:r w:rsidRPr="00393EF8">
        <w:rPr>
          <w:rFonts w:ascii="Arial" w:eastAsia="Times New Roman" w:hAnsi="Arial" w:cs="Arial"/>
          <w:color w:val="000000"/>
          <w:sz w:val="20"/>
          <w:szCs w:val="20"/>
          <w:lang w:eastAsia="ru-RU"/>
        </w:rPr>
        <w:t xml:space="preserve"> создается путем объединения размещенных в различных точках земного </w:t>
      </w:r>
      <w:proofErr w:type="spellStart"/>
      <w:r w:rsidRPr="00393EF8">
        <w:rPr>
          <w:rFonts w:ascii="Arial" w:eastAsia="Times New Roman" w:hAnsi="Arial" w:cs="Arial"/>
          <w:color w:val="000000"/>
          <w:sz w:val="20"/>
          <w:szCs w:val="20"/>
          <w:lang w:eastAsia="ru-RU"/>
        </w:rPr>
        <w:t>шарапредприятий</w:t>
      </w:r>
      <w:proofErr w:type="spellEnd"/>
      <w:r w:rsidRPr="00393EF8">
        <w:rPr>
          <w:rFonts w:ascii="Arial" w:eastAsia="Times New Roman" w:hAnsi="Arial" w:cs="Arial"/>
          <w:color w:val="000000"/>
          <w:sz w:val="20"/>
          <w:szCs w:val="20"/>
          <w:lang w:eastAsia="ru-RU"/>
        </w:rPr>
        <w:t xml:space="preserve"> и формирования взаимодействующей базовой компетенции. </w:t>
      </w:r>
      <w:proofErr w:type="spellStart"/>
      <w:r w:rsidRPr="00393EF8">
        <w:rPr>
          <w:rFonts w:ascii="Arial" w:eastAsia="Times New Roman" w:hAnsi="Arial" w:cs="Arial"/>
          <w:color w:val="000000"/>
          <w:sz w:val="20"/>
          <w:szCs w:val="20"/>
          <w:lang w:eastAsia="ru-RU"/>
        </w:rPr>
        <w:t>Всяинфраструктура</w:t>
      </w:r>
      <w:proofErr w:type="spellEnd"/>
      <w:r w:rsidRPr="00393EF8">
        <w:rPr>
          <w:rFonts w:ascii="Arial" w:eastAsia="Times New Roman" w:hAnsi="Arial" w:cs="Arial"/>
          <w:color w:val="000000"/>
          <w:sz w:val="20"/>
          <w:szCs w:val="20"/>
          <w:lang w:eastAsia="ru-RU"/>
        </w:rPr>
        <w:t xml:space="preserve"> базируется на ИКТ, </w:t>
      </w:r>
      <w:proofErr w:type="gramStart"/>
      <w:r w:rsidRPr="00393EF8">
        <w:rPr>
          <w:rFonts w:ascii="Arial" w:eastAsia="Times New Roman" w:hAnsi="Arial" w:cs="Arial"/>
          <w:color w:val="000000"/>
          <w:sz w:val="20"/>
          <w:szCs w:val="20"/>
          <w:lang w:eastAsia="ru-RU"/>
        </w:rPr>
        <w:t>являющихся</w:t>
      </w:r>
      <w:proofErr w:type="gramEnd"/>
      <w:r w:rsidRPr="00393EF8">
        <w:rPr>
          <w:rFonts w:ascii="Arial" w:eastAsia="Times New Roman" w:hAnsi="Arial" w:cs="Arial"/>
          <w:color w:val="000000"/>
          <w:sz w:val="20"/>
          <w:szCs w:val="20"/>
          <w:lang w:eastAsia="ru-RU"/>
        </w:rPr>
        <w:t xml:space="preserve"> основой виртуальной </w:t>
      </w:r>
      <w:proofErr w:type="spellStart"/>
      <w:r w:rsidRPr="00393EF8">
        <w:rPr>
          <w:rFonts w:ascii="Arial" w:eastAsia="Times New Roman" w:hAnsi="Arial" w:cs="Arial"/>
          <w:color w:val="000000"/>
          <w:sz w:val="20"/>
          <w:szCs w:val="20"/>
          <w:lang w:eastAsia="ru-RU"/>
        </w:rPr>
        <w:t>Web-платформыВПГ</w:t>
      </w:r>
      <w:proofErr w:type="spellEnd"/>
      <w:r w:rsidRPr="00393EF8">
        <w:rPr>
          <w:rFonts w:ascii="Arial" w:eastAsia="Times New Roman" w:hAnsi="Arial" w:cs="Arial"/>
          <w:color w:val="000000"/>
          <w:sz w:val="20"/>
          <w:szCs w:val="20"/>
          <w:lang w:eastAsia="ru-RU"/>
        </w:rPr>
        <w:t xml:space="preserve">. Это позволяет преодолеть географическую разобщенность </w:t>
      </w:r>
      <w:proofErr w:type="spellStart"/>
      <w:r w:rsidRPr="00393EF8">
        <w:rPr>
          <w:rFonts w:ascii="Arial" w:eastAsia="Times New Roman" w:hAnsi="Arial" w:cs="Arial"/>
          <w:color w:val="000000"/>
          <w:sz w:val="20"/>
          <w:szCs w:val="20"/>
          <w:lang w:eastAsia="ru-RU"/>
        </w:rPr>
        <w:t>промышленногокластера</w:t>
      </w:r>
      <w:proofErr w:type="spellEnd"/>
      <w:r w:rsidRPr="00393EF8">
        <w:rPr>
          <w:rFonts w:ascii="Arial" w:eastAsia="Times New Roman" w:hAnsi="Arial" w:cs="Arial"/>
          <w:color w:val="000000"/>
          <w:sz w:val="20"/>
          <w:szCs w:val="20"/>
          <w:lang w:eastAsia="ru-RU"/>
        </w:rPr>
        <w:t xml:space="preserve"> и осуществлять взаимодействие с компаниями любого класса.</w:t>
      </w:r>
    </w:p>
    <w:p w:rsidR="00393EF8" w:rsidRPr="00393EF8" w:rsidRDefault="00393EF8" w:rsidP="00393EF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 xml:space="preserve">Сердцевиной ВПГ </w:t>
      </w:r>
      <w:proofErr w:type="spellStart"/>
      <w:r w:rsidRPr="00393EF8">
        <w:rPr>
          <w:rFonts w:ascii="Arial" w:eastAsia="Times New Roman" w:hAnsi="Arial" w:cs="Arial"/>
          <w:color w:val="000000"/>
          <w:sz w:val="20"/>
          <w:szCs w:val="20"/>
          <w:lang w:eastAsia="ru-RU"/>
        </w:rPr>
        <w:t>являетсябазовая</w:t>
      </w:r>
      <w:proofErr w:type="spellEnd"/>
      <w:r w:rsidRPr="00393EF8">
        <w:rPr>
          <w:rFonts w:ascii="Arial" w:eastAsia="Times New Roman" w:hAnsi="Arial" w:cs="Arial"/>
          <w:color w:val="000000"/>
          <w:sz w:val="20"/>
          <w:szCs w:val="20"/>
          <w:lang w:eastAsia="ru-RU"/>
        </w:rPr>
        <w:t xml:space="preserve"> компетенция, состоящая из уровней компетентности предприятий </w:t>
      </w:r>
      <w:proofErr w:type="gramStart"/>
      <w:r w:rsidRPr="00393EF8">
        <w:rPr>
          <w:rFonts w:ascii="Arial" w:eastAsia="Times New Roman" w:hAnsi="Arial" w:cs="Arial"/>
          <w:color w:val="000000"/>
          <w:sz w:val="20"/>
          <w:szCs w:val="20"/>
          <w:lang w:eastAsia="ru-RU"/>
        </w:rPr>
        <w:t>—п</w:t>
      </w:r>
      <w:proofErr w:type="gramEnd"/>
      <w:r w:rsidRPr="00393EF8">
        <w:rPr>
          <w:rFonts w:ascii="Arial" w:eastAsia="Times New Roman" w:hAnsi="Arial" w:cs="Arial"/>
          <w:color w:val="000000"/>
          <w:sz w:val="20"/>
          <w:szCs w:val="20"/>
          <w:lang w:eastAsia="ru-RU"/>
        </w:rPr>
        <w:t xml:space="preserve">артнеров. Поэтому большое значение приобретают работы по сбору и </w:t>
      </w:r>
      <w:proofErr w:type="spellStart"/>
      <w:r w:rsidRPr="00393EF8">
        <w:rPr>
          <w:rFonts w:ascii="Arial" w:eastAsia="Times New Roman" w:hAnsi="Arial" w:cs="Arial"/>
          <w:color w:val="000000"/>
          <w:sz w:val="20"/>
          <w:szCs w:val="20"/>
          <w:lang w:eastAsia="ru-RU"/>
        </w:rPr>
        <w:t>структурированиюинформации</w:t>
      </w:r>
      <w:proofErr w:type="spellEnd"/>
      <w:r w:rsidRPr="00393EF8">
        <w:rPr>
          <w:rFonts w:ascii="Arial" w:eastAsia="Times New Roman" w:hAnsi="Arial" w:cs="Arial"/>
          <w:color w:val="000000"/>
          <w:sz w:val="20"/>
          <w:szCs w:val="20"/>
          <w:lang w:eastAsia="ru-RU"/>
        </w:rPr>
        <w:t xml:space="preserve"> о партнерах, а также по построению информационной </w:t>
      </w:r>
      <w:proofErr w:type="spellStart"/>
      <w:r w:rsidRPr="00393EF8">
        <w:rPr>
          <w:rFonts w:ascii="Arial" w:eastAsia="Times New Roman" w:hAnsi="Arial" w:cs="Arial"/>
          <w:color w:val="000000"/>
          <w:sz w:val="20"/>
          <w:szCs w:val="20"/>
          <w:lang w:eastAsia="ru-RU"/>
        </w:rPr>
        <w:t>модели</w:t>
      </w:r>
      <w:proofErr w:type="gramStart"/>
      <w:r w:rsidRPr="00393EF8">
        <w:rPr>
          <w:rFonts w:ascii="Arial" w:eastAsia="Times New Roman" w:hAnsi="Arial" w:cs="Arial"/>
          <w:color w:val="000000"/>
          <w:sz w:val="20"/>
          <w:szCs w:val="20"/>
          <w:lang w:eastAsia="ru-RU"/>
        </w:rPr>
        <w:t>,о</w:t>
      </w:r>
      <w:proofErr w:type="gramEnd"/>
      <w:r w:rsidRPr="00393EF8">
        <w:rPr>
          <w:rFonts w:ascii="Arial" w:eastAsia="Times New Roman" w:hAnsi="Arial" w:cs="Arial"/>
          <w:color w:val="000000"/>
          <w:sz w:val="20"/>
          <w:szCs w:val="20"/>
          <w:lang w:eastAsia="ru-RU"/>
        </w:rPr>
        <w:t>пределяющей</w:t>
      </w:r>
      <w:proofErr w:type="spellEnd"/>
      <w:r w:rsidRPr="00393EF8">
        <w:rPr>
          <w:rFonts w:ascii="Arial" w:eastAsia="Times New Roman" w:hAnsi="Arial" w:cs="Arial"/>
          <w:color w:val="000000"/>
          <w:sz w:val="20"/>
          <w:szCs w:val="20"/>
          <w:lang w:eastAsia="ru-RU"/>
        </w:rPr>
        <w:t xml:space="preserve"> границы уровня компетенции предприятий — партнеров. </w:t>
      </w:r>
      <w:proofErr w:type="spellStart"/>
      <w:r w:rsidRPr="00393EF8">
        <w:rPr>
          <w:rFonts w:ascii="Arial" w:eastAsia="Times New Roman" w:hAnsi="Arial" w:cs="Arial"/>
          <w:color w:val="000000"/>
          <w:sz w:val="20"/>
          <w:szCs w:val="20"/>
          <w:lang w:eastAsia="ru-RU"/>
        </w:rPr>
        <w:t>Коммерческийуспех</w:t>
      </w:r>
      <w:proofErr w:type="spellEnd"/>
      <w:r w:rsidRPr="00393EF8">
        <w:rPr>
          <w:rFonts w:ascii="Arial" w:eastAsia="Times New Roman" w:hAnsi="Arial" w:cs="Arial"/>
          <w:color w:val="000000"/>
          <w:sz w:val="20"/>
          <w:szCs w:val="20"/>
          <w:lang w:eastAsia="ru-RU"/>
        </w:rPr>
        <w:t xml:space="preserve"> ВПГ, по существу, зависит от того, насколько хорошо определена </w:t>
      </w:r>
      <w:proofErr w:type="spellStart"/>
      <w:r w:rsidRPr="00393EF8">
        <w:rPr>
          <w:rFonts w:ascii="Arial" w:eastAsia="Times New Roman" w:hAnsi="Arial" w:cs="Arial"/>
          <w:color w:val="000000"/>
          <w:sz w:val="20"/>
          <w:szCs w:val="20"/>
          <w:lang w:eastAsia="ru-RU"/>
        </w:rPr>
        <w:t>исфокусирована</w:t>
      </w:r>
      <w:proofErr w:type="spellEnd"/>
      <w:r w:rsidRPr="00393EF8">
        <w:rPr>
          <w:rFonts w:ascii="Arial" w:eastAsia="Times New Roman" w:hAnsi="Arial" w:cs="Arial"/>
          <w:color w:val="000000"/>
          <w:sz w:val="20"/>
          <w:szCs w:val="20"/>
          <w:lang w:eastAsia="ru-RU"/>
        </w:rPr>
        <w:t xml:space="preserve"> в кластере базовая компетенция. Следовательно, информация </w:t>
      </w:r>
      <w:proofErr w:type="spellStart"/>
      <w:r w:rsidRPr="00393EF8">
        <w:rPr>
          <w:rFonts w:ascii="Arial" w:eastAsia="Times New Roman" w:hAnsi="Arial" w:cs="Arial"/>
          <w:color w:val="000000"/>
          <w:sz w:val="20"/>
          <w:szCs w:val="20"/>
          <w:lang w:eastAsia="ru-RU"/>
        </w:rPr>
        <w:t>обазовой</w:t>
      </w:r>
      <w:proofErr w:type="spellEnd"/>
      <w:r w:rsidRPr="00393EF8">
        <w:rPr>
          <w:rFonts w:ascii="Arial" w:eastAsia="Times New Roman" w:hAnsi="Arial" w:cs="Arial"/>
          <w:color w:val="000000"/>
          <w:sz w:val="20"/>
          <w:szCs w:val="20"/>
          <w:lang w:eastAsia="ru-RU"/>
        </w:rPr>
        <w:t xml:space="preserve"> компетенции требует структурирования таким образом, чтобы </w:t>
      </w:r>
      <w:proofErr w:type="spellStart"/>
      <w:r w:rsidRPr="00393EF8">
        <w:rPr>
          <w:rFonts w:ascii="Arial" w:eastAsia="Times New Roman" w:hAnsi="Arial" w:cs="Arial"/>
          <w:color w:val="000000"/>
          <w:sz w:val="20"/>
          <w:szCs w:val="20"/>
          <w:lang w:eastAsia="ru-RU"/>
        </w:rPr>
        <w:t>имеласьвозможность</w:t>
      </w:r>
      <w:proofErr w:type="spellEnd"/>
      <w:r w:rsidRPr="00393EF8">
        <w:rPr>
          <w:rFonts w:ascii="Arial" w:eastAsia="Times New Roman" w:hAnsi="Arial" w:cs="Arial"/>
          <w:color w:val="000000"/>
          <w:sz w:val="20"/>
          <w:szCs w:val="20"/>
          <w:lang w:eastAsia="ru-RU"/>
        </w:rPr>
        <w:t xml:space="preserve"> изучить и подобрать в кластер партнеров, которые </w:t>
      </w:r>
      <w:proofErr w:type="spellStart"/>
      <w:r w:rsidRPr="00393EF8">
        <w:rPr>
          <w:rFonts w:ascii="Arial" w:eastAsia="Times New Roman" w:hAnsi="Arial" w:cs="Arial"/>
          <w:color w:val="000000"/>
          <w:sz w:val="20"/>
          <w:szCs w:val="20"/>
          <w:lang w:eastAsia="ru-RU"/>
        </w:rPr>
        <w:t>соответствуютуровню</w:t>
      </w:r>
      <w:proofErr w:type="spellEnd"/>
      <w:r w:rsidRPr="00393EF8">
        <w:rPr>
          <w:rFonts w:ascii="Arial" w:eastAsia="Times New Roman" w:hAnsi="Arial" w:cs="Arial"/>
          <w:color w:val="000000"/>
          <w:sz w:val="20"/>
          <w:szCs w:val="20"/>
          <w:lang w:eastAsia="ru-RU"/>
        </w:rPr>
        <w:t xml:space="preserve"> компетенции создаваемого ВПГ. Более того, базовая компетенция </w:t>
      </w:r>
      <w:proofErr w:type="spellStart"/>
      <w:r w:rsidRPr="00393EF8">
        <w:rPr>
          <w:rFonts w:ascii="Arial" w:eastAsia="Times New Roman" w:hAnsi="Arial" w:cs="Arial"/>
          <w:color w:val="000000"/>
          <w:sz w:val="20"/>
          <w:szCs w:val="20"/>
          <w:lang w:eastAsia="ru-RU"/>
        </w:rPr>
        <w:t>должнабыть</w:t>
      </w:r>
      <w:proofErr w:type="spellEnd"/>
      <w:r w:rsidRPr="00393EF8">
        <w:rPr>
          <w:rFonts w:ascii="Arial" w:eastAsia="Times New Roman" w:hAnsi="Arial" w:cs="Arial"/>
          <w:color w:val="000000"/>
          <w:sz w:val="20"/>
          <w:szCs w:val="20"/>
          <w:lang w:eastAsia="ru-RU"/>
        </w:rPr>
        <w:t xml:space="preserve"> использована для поддержки принятия стратегического решения </w:t>
      </w:r>
      <w:proofErr w:type="spellStart"/>
      <w:r w:rsidRPr="00393EF8">
        <w:rPr>
          <w:rFonts w:ascii="Arial" w:eastAsia="Times New Roman" w:hAnsi="Arial" w:cs="Arial"/>
          <w:color w:val="000000"/>
          <w:sz w:val="20"/>
          <w:szCs w:val="20"/>
          <w:lang w:eastAsia="ru-RU"/>
        </w:rPr>
        <w:t>иосуществления</w:t>
      </w:r>
      <w:proofErr w:type="spellEnd"/>
      <w:r w:rsidRPr="00393EF8">
        <w:rPr>
          <w:rFonts w:ascii="Arial" w:eastAsia="Times New Roman" w:hAnsi="Arial" w:cs="Arial"/>
          <w:color w:val="000000"/>
          <w:sz w:val="20"/>
          <w:szCs w:val="20"/>
          <w:lang w:eastAsia="ru-RU"/>
        </w:rPr>
        <w:t xml:space="preserve"> управления промышленным кластером. Базовую компетенцию </w:t>
      </w:r>
      <w:proofErr w:type="spellStart"/>
      <w:r w:rsidRPr="00393EF8">
        <w:rPr>
          <w:rFonts w:ascii="Arial" w:eastAsia="Times New Roman" w:hAnsi="Arial" w:cs="Arial"/>
          <w:color w:val="000000"/>
          <w:sz w:val="20"/>
          <w:szCs w:val="20"/>
          <w:lang w:eastAsia="ru-RU"/>
        </w:rPr>
        <w:t>можноохарактеризовать</w:t>
      </w:r>
      <w:proofErr w:type="spellEnd"/>
      <w:r w:rsidRPr="00393EF8">
        <w:rPr>
          <w:rFonts w:ascii="Arial" w:eastAsia="Times New Roman" w:hAnsi="Arial" w:cs="Arial"/>
          <w:color w:val="000000"/>
          <w:sz w:val="20"/>
          <w:szCs w:val="20"/>
          <w:lang w:eastAsia="ru-RU"/>
        </w:rPr>
        <w:t xml:space="preserve"> также как «цепочку качества готовой продукции и </w:t>
      </w:r>
      <w:proofErr w:type="spellStart"/>
      <w:r w:rsidRPr="00393EF8">
        <w:rPr>
          <w:rFonts w:ascii="Arial" w:eastAsia="Times New Roman" w:hAnsi="Arial" w:cs="Arial"/>
          <w:color w:val="000000"/>
          <w:sz w:val="20"/>
          <w:szCs w:val="20"/>
          <w:lang w:eastAsia="ru-RU"/>
        </w:rPr>
        <w:t>используемыхдля</w:t>
      </w:r>
      <w:proofErr w:type="spellEnd"/>
      <w:r w:rsidRPr="00393EF8">
        <w:rPr>
          <w:rFonts w:ascii="Arial" w:eastAsia="Times New Roman" w:hAnsi="Arial" w:cs="Arial"/>
          <w:color w:val="000000"/>
          <w:sz w:val="20"/>
          <w:szCs w:val="20"/>
          <w:lang w:eastAsia="ru-RU"/>
        </w:rPr>
        <w:t xml:space="preserve"> этого </w:t>
      </w:r>
      <w:proofErr w:type="spellStart"/>
      <w:r w:rsidRPr="00393EF8">
        <w:rPr>
          <w:rFonts w:ascii="Arial" w:eastAsia="Times New Roman" w:hAnsi="Arial" w:cs="Arial"/>
          <w:color w:val="000000"/>
          <w:sz w:val="20"/>
          <w:szCs w:val="20"/>
          <w:lang w:eastAsia="ru-RU"/>
        </w:rPr>
        <w:t>бизнесс</w:t>
      </w:r>
      <w:proofErr w:type="spellEnd"/>
      <w:r w:rsidRPr="00393EF8">
        <w:rPr>
          <w:rFonts w:ascii="Arial" w:eastAsia="Times New Roman" w:hAnsi="Arial" w:cs="Arial"/>
          <w:color w:val="000000"/>
          <w:sz w:val="20"/>
          <w:szCs w:val="20"/>
          <w:lang w:eastAsia="ru-RU"/>
        </w:rPr>
        <w:t xml:space="preserve">-процессов и технологий». Успех деятельности ВПК зависит </w:t>
      </w:r>
      <w:proofErr w:type="spellStart"/>
      <w:r w:rsidRPr="00393EF8">
        <w:rPr>
          <w:rFonts w:ascii="Arial" w:eastAsia="Times New Roman" w:hAnsi="Arial" w:cs="Arial"/>
          <w:color w:val="000000"/>
          <w:sz w:val="20"/>
          <w:szCs w:val="20"/>
          <w:lang w:eastAsia="ru-RU"/>
        </w:rPr>
        <w:t>какот</w:t>
      </w:r>
      <w:proofErr w:type="spellEnd"/>
      <w:r w:rsidRPr="00393EF8">
        <w:rPr>
          <w:rFonts w:ascii="Arial" w:eastAsia="Times New Roman" w:hAnsi="Arial" w:cs="Arial"/>
          <w:color w:val="000000"/>
          <w:sz w:val="20"/>
          <w:szCs w:val="20"/>
          <w:lang w:eastAsia="ru-RU"/>
        </w:rPr>
        <w:t xml:space="preserve"> эффективности </w:t>
      </w:r>
      <w:proofErr w:type="gramStart"/>
      <w:r w:rsidRPr="00393EF8">
        <w:rPr>
          <w:rFonts w:ascii="Arial" w:eastAsia="Times New Roman" w:hAnsi="Arial" w:cs="Arial"/>
          <w:color w:val="000000"/>
          <w:sz w:val="20"/>
          <w:szCs w:val="20"/>
          <w:lang w:eastAsia="ru-RU"/>
        </w:rPr>
        <w:t>топ-менеджмента</w:t>
      </w:r>
      <w:proofErr w:type="gramEnd"/>
      <w:r w:rsidRPr="00393EF8">
        <w:rPr>
          <w:rFonts w:ascii="Arial" w:eastAsia="Times New Roman" w:hAnsi="Arial" w:cs="Arial"/>
          <w:color w:val="000000"/>
          <w:sz w:val="20"/>
          <w:szCs w:val="20"/>
          <w:lang w:eastAsia="ru-RU"/>
        </w:rPr>
        <w:t xml:space="preserve"> базовой компетенции, так и от </w:t>
      </w:r>
      <w:proofErr w:type="spellStart"/>
      <w:r w:rsidRPr="00393EF8">
        <w:rPr>
          <w:rFonts w:ascii="Arial" w:eastAsia="Times New Roman" w:hAnsi="Arial" w:cs="Arial"/>
          <w:color w:val="000000"/>
          <w:sz w:val="20"/>
          <w:szCs w:val="20"/>
          <w:lang w:eastAsia="ru-RU"/>
        </w:rPr>
        <w:t>мониторингауровня</w:t>
      </w:r>
      <w:proofErr w:type="spellEnd"/>
      <w:r w:rsidRPr="00393EF8">
        <w:rPr>
          <w:rFonts w:ascii="Arial" w:eastAsia="Times New Roman" w:hAnsi="Arial" w:cs="Arial"/>
          <w:color w:val="000000"/>
          <w:sz w:val="20"/>
          <w:szCs w:val="20"/>
          <w:lang w:eastAsia="ru-RU"/>
        </w:rPr>
        <w:t xml:space="preserve"> компетенции каждого из партнеров по бизнесу.</w:t>
      </w:r>
    </w:p>
    <w:p w:rsidR="00393EF8" w:rsidRPr="00393EF8" w:rsidRDefault="00393EF8" w:rsidP="00393EF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proofErr w:type="spellStart"/>
      <w:r w:rsidRPr="00393EF8">
        <w:rPr>
          <w:rFonts w:ascii="Arial" w:eastAsia="Times New Roman" w:hAnsi="Arial" w:cs="Arial"/>
          <w:color w:val="000000"/>
          <w:sz w:val="20"/>
          <w:szCs w:val="20"/>
          <w:lang w:eastAsia="ru-RU"/>
        </w:rPr>
        <w:t>Лидирующиепромышленные</w:t>
      </w:r>
      <w:proofErr w:type="spellEnd"/>
      <w:r w:rsidRPr="00393EF8">
        <w:rPr>
          <w:rFonts w:ascii="Arial" w:eastAsia="Times New Roman" w:hAnsi="Arial" w:cs="Arial"/>
          <w:color w:val="000000"/>
          <w:sz w:val="20"/>
          <w:szCs w:val="20"/>
          <w:lang w:eastAsia="ru-RU"/>
        </w:rPr>
        <w:t xml:space="preserve"> компании в настоящее время активно приступают к </w:t>
      </w:r>
      <w:proofErr w:type="spellStart"/>
      <w:r w:rsidRPr="00393EF8">
        <w:rPr>
          <w:rFonts w:ascii="Arial" w:eastAsia="Times New Roman" w:hAnsi="Arial" w:cs="Arial"/>
          <w:color w:val="000000"/>
          <w:sz w:val="20"/>
          <w:szCs w:val="20"/>
          <w:lang w:eastAsia="ru-RU"/>
        </w:rPr>
        <w:t>формированиювиртуальных</w:t>
      </w:r>
      <w:proofErr w:type="spellEnd"/>
      <w:r w:rsidRPr="00393EF8">
        <w:rPr>
          <w:rFonts w:ascii="Arial" w:eastAsia="Times New Roman" w:hAnsi="Arial" w:cs="Arial"/>
          <w:color w:val="000000"/>
          <w:sz w:val="20"/>
          <w:szCs w:val="20"/>
          <w:lang w:eastAsia="ru-RU"/>
        </w:rPr>
        <w:t xml:space="preserve"> платформ как для производства товаров и услуг, так и </w:t>
      </w:r>
      <w:proofErr w:type="spellStart"/>
      <w:r w:rsidRPr="00393EF8">
        <w:rPr>
          <w:rFonts w:ascii="Arial" w:eastAsia="Times New Roman" w:hAnsi="Arial" w:cs="Arial"/>
          <w:color w:val="000000"/>
          <w:sz w:val="20"/>
          <w:szCs w:val="20"/>
          <w:lang w:eastAsia="ru-RU"/>
        </w:rPr>
        <w:t>дляэлектронной</w:t>
      </w:r>
      <w:proofErr w:type="spellEnd"/>
      <w:r w:rsidRPr="00393EF8">
        <w:rPr>
          <w:rFonts w:ascii="Arial" w:eastAsia="Times New Roman" w:hAnsi="Arial" w:cs="Arial"/>
          <w:color w:val="000000"/>
          <w:sz w:val="20"/>
          <w:szCs w:val="20"/>
          <w:lang w:eastAsia="ru-RU"/>
        </w:rPr>
        <w:t xml:space="preserve"> коммерции. Примером могут служить компании INA </w:t>
      </w:r>
      <w:proofErr w:type="spellStart"/>
      <w:r w:rsidRPr="00393EF8">
        <w:rPr>
          <w:rFonts w:ascii="Arial" w:eastAsia="Times New Roman" w:hAnsi="Arial" w:cs="Arial"/>
          <w:color w:val="000000"/>
          <w:sz w:val="20"/>
          <w:szCs w:val="20"/>
          <w:lang w:eastAsia="ru-RU"/>
        </w:rPr>
        <w:t>Holding</w:t>
      </w:r>
      <w:proofErr w:type="spell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SchaefflerKG</w:t>
      </w:r>
      <w:proofErr w:type="spell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Rockwell</w:t>
      </w:r>
      <w:proofErr w:type="spell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Automation</w:t>
      </w:r>
      <w:proofErr w:type="spellEnd"/>
      <w:r w:rsidRPr="00393EF8">
        <w:rPr>
          <w:rFonts w:ascii="Arial" w:eastAsia="Times New Roman" w:hAnsi="Arial" w:cs="Arial"/>
          <w:color w:val="000000"/>
          <w:sz w:val="20"/>
          <w:szCs w:val="20"/>
          <w:lang w:eastAsia="ru-RU"/>
        </w:rPr>
        <w:t xml:space="preserve">, SKF </w:t>
      </w:r>
      <w:proofErr w:type="spellStart"/>
      <w:r w:rsidRPr="00393EF8">
        <w:rPr>
          <w:rFonts w:ascii="Arial" w:eastAsia="Times New Roman" w:hAnsi="Arial" w:cs="Arial"/>
          <w:color w:val="000000"/>
          <w:sz w:val="20"/>
          <w:szCs w:val="20"/>
          <w:lang w:eastAsia="ru-RU"/>
        </w:rPr>
        <w:t>Group</w:t>
      </w:r>
      <w:proofErr w:type="spell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and</w:t>
      </w:r>
      <w:proofErr w:type="spell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The</w:t>
      </w:r>
      <w:proofErr w:type="spell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Timken</w:t>
      </w:r>
      <w:proofErr w:type="spell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Company</w:t>
      </w:r>
      <w:proofErr w:type="spellEnd"/>
      <w:r w:rsidRPr="00393EF8">
        <w:rPr>
          <w:rFonts w:ascii="Arial" w:eastAsia="Times New Roman" w:hAnsi="Arial" w:cs="Arial"/>
          <w:color w:val="000000"/>
          <w:sz w:val="20"/>
          <w:szCs w:val="20"/>
          <w:lang w:eastAsia="ru-RU"/>
        </w:rPr>
        <w:t xml:space="preserve">, которые объявили </w:t>
      </w:r>
      <w:proofErr w:type="spellStart"/>
      <w:r w:rsidRPr="00393EF8">
        <w:rPr>
          <w:rFonts w:ascii="Arial" w:eastAsia="Times New Roman" w:hAnsi="Arial" w:cs="Arial"/>
          <w:color w:val="000000"/>
          <w:sz w:val="20"/>
          <w:szCs w:val="20"/>
          <w:lang w:eastAsia="ru-RU"/>
        </w:rPr>
        <w:t>освоем</w:t>
      </w:r>
      <w:proofErr w:type="spellEnd"/>
      <w:r w:rsidRPr="00393EF8">
        <w:rPr>
          <w:rFonts w:ascii="Arial" w:eastAsia="Times New Roman" w:hAnsi="Arial" w:cs="Arial"/>
          <w:color w:val="000000"/>
          <w:sz w:val="20"/>
          <w:szCs w:val="20"/>
          <w:lang w:eastAsia="ru-RU"/>
        </w:rPr>
        <w:t xml:space="preserve"> согласии на совместное предоставление услуг, основанных на </w:t>
      </w:r>
      <w:proofErr w:type="spellStart"/>
      <w:r w:rsidRPr="00393EF8">
        <w:rPr>
          <w:rFonts w:ascii="Arial" w:eastAsia="Times New Roman" w:hAnsi="Arial" w:cs="Arial"/>
          <w:color w:val="000000"/>
          <w:sz w:val="20"/>
          <w:szCs w:val="20"/>
          <w:lang w:eastAsia="ru-RU"/>
        </w:rPr>
        <w:t>Web-технологиии</w:t>
      </w:r>
      <w:proofErr w:type="spellEnd"/>
      <w:r w:rsidRPr="00393EF8">
        <w:rPr>
          <w:rFonts w:ascii="Arial" w:eastAsia="Times New Roman" w:hAnsi="Arial" w:cs="Arial"/>
          <w:color w:val="000000"/>
          <w:sz w:val="20"/>
          <w:szCs w:val="20"/>
          <w:lang w:eastAsia="ru-RU"/>
        </w:rPr>
        <w:t xml:space="preserve"> объединенной логистике (управление транспортными потоками) для </w:t>
      </w:r>
      <w:proofErr w:type="spellStart"/>
      <w:r w:rsidRPr="00393EF8">
        <w:rPr>
          <w:rFonts w:ascii="Arial" w:eastAsia="Times New Roman" w:hAnsi="Arial" w:cs="Arial"/>
          <w:color w:val="000000"/>
          <w:sz w:val="20"/>
          <w:szCs w:val="20"/>
          <w:lang w:eastAsia="ru-RU"/>
        </w:rPr>
        <w:t>поставоктоваров</w:t>
      </w:r>
      <w:proofErr w:type="spellEnd"/>
      <w:r w:rsidRPr="00393EF8">
        <w:rPr>
          <w:rFonts w:ascii="Arial" w:eastAsia="Times New Roman" w:hAnsi="Arial" w:cs="Arial"/>
          <w:color w:val="000000"/>
          <w:sz w:val="20"/>
          <w:szCs w:val="20"/>
          <w:lang w:eastAsia="ru-RU"/>
        </w:rPr>
        <w:t xml:space="preserve"> высокого качества. В этих целях создана независимая фирма </w:t>
      </w:r>
      <w:proofErr w:type="spellStart"/>
      <w:r w:rsidRPr="00393EF8">
        <w:rPr>
          <w:rFonts w:ascii="Arial" w:eastAsia="Times New Roman" w:hAnsi="Arial" w:cs="Arial"/>
          <w:color w:val="000000"/>
          <w:sz w:val="20"/>
          <w:szCs w:val="20"/>
          <w:lang w:eastAsia="ru-RU"/>
        </w:rPr>
        <w:t>CoLinx</w:t>
      </w:r>
      <w:proofErr w:type="spell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LLC,которая</w:t>
      </w:r>
      <w:proofErr w:type="spellEnd"/>
      <w:r w:rsidRPr="00393EF8">
        <w:rPr>
          <w:rFonts w:ascii="Arial" w:eastAsia="Times New Roman" w:hAnsi="Arial" w:cs="Arial"/>
          <w:color w:val="000000"/>
          <w:sz w:val="20"/>
          <w:szCs w:val="20"/>
          <w:lang w:eastAsia="ru-RU"/>
        </w:rPr>
        <w:t xml:space="preserve"> объединила активы компании PTplace.com, виртуальный торговый </w:t>
      </w:r>
      <w:proofErr w:type="spellStart"/>
      <w:r w:rsidRPr="00393EF8">
        <w:rPr>
          <w:rFonts w:ascii="Arial" w:eastAsia="Times New Roman" w:hAnsi="Arial" w:cs="Arial"/>
          <w:color w:val="000000"/>
          <w:sz w:val="20"/>
          <w:szCs w:val="20"/>
          <w:lang w:eastAsia="ru-RU"/>
        </w:rPr>
        <w:t>Web-сайтфирмы</w:t>
      </w:r>
      <w:proofErr w:type="spell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Rockwell</w:t>
      </w:r>
      <w:proofErr w:type="spell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Automation</w:t>
      </w:r>
      <w:proofErr w:type="spell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Power</w:t>
      </w:r>
      <w:proofErr w:type="spell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Systems</w:t>
      </w:r>
      <w:proofErr w:type="spellEnd"/>
      <w:r w:rsidRPr="00393EF8">
        <w:rPr>
          <w:rFonts w:ascii="Arial" w:eastAsia="Times New Roman" w:hAnsi="Arial" w:cs="Arial"/>
          <w:color w:val="000000"/>
          <w:sz w:val="20"/>
          <w:szCs w:val="20"/>
          <w:lang w:eastAsia="ru-RU"/>
        </w:rPr>
        <w:t>, и совместные транспортно-</w:t>
      </w:r>
      <w:proofErr w:type="spellStart"/>
      <w:r w:rsidRPr="00393EF8">
        <w:rPr>
          <w:rFonts w:ascii="Arial" w:eastAsia="Times New Roman" w:hAnsi="Arial" w:cs="Arial"/>
          <w:color w:val="000000"/>
          <w:sz w:val="20"/>
          <w:szCs w:val="20"/>
          <w:lang w:eastAsia="ru-RU"/>
        </w:rPr>
        <w:t>складскиерешения</w:t>
      </w:r>
      <w:proofErr w:type="spellEnd"/>
      <w:r w:rsidRPr="00393EF8">
        <w:rPr>
          <w:rFonts w:ascii="Arial" w:eastAsia="Times New Roman" w:hAnsi="Arial" w:cs="Arial"/>
          <w:color w:val="000000"/>
          <w:sz w:val="20"/>
          <w:szCs w:val="20"/>
          <w:lang w:eastAsia="ru-RU"/>
        </w:rPr>
        <w:t xml:space="preserve"> компаний </w:t>
      </w:r>
      <w:proofErr w:type="spellStart"/>
      <w:r w:rsidRPr="00393EF8">
        <w:rPr>
          <w:rFonts w:ascii="Arial" w:eastAsia="Times New Roman" w:hAnsi="Arial" w:cs="Arial"/>
          <w:color w:val="000000"/>
          <w:sz w:val="20"/>
          <w:szCs w:val="20"/>
          <w:lang w:eastAsia="ru-RU"/>
        </w:rPr>
        <w:t>Rockwell</w:t>
      </w:r>
      <w:proofErr w:type="spellEnd"/>
      <w:r w:rsidRPr="00393EF8">
        <w:rPr>
          <w:rFonts w:ascii="Arial" w:eastAsia="Times New Roman" w:hAnsi="Arial" w:cs="Arial"/>
          <w:color w:val="000000"/>
          <w:sz w:val="20"/>
          <w:szCs w:val="20"/>
          <w:lang w:eastAsia="ru-RU"/>
        </w:rPr>
        <w:t xml:space="preserve"> и SKF. Другими словами создается </w:t>
      </w:r>
      <w:proofErr w:type="spellStart"/>
      <w:r w:rsidRPr="00393EF8">
        <w:rPr>
          <w:rFonts w:ascii="Arial" w:eastAsia="Times New Roman" w:hAnsi="Arial" w:cs="Arial"/>
          <w:color w:val="000000"/>
          <w:sz w:val="20"/>
          <w:szCs w:val="20"/>
          <w:lang w:eastAsia="ru-RU"/>
        </w:rPr>
        <w:t>виртуальнаяWeb</w:t>
      </w:r>
      <w:proofErr w:type="spellEnd"/>
      <w:r w:rsidRPr="00393EF8">
        <w:rPr>
          <w:rFonts w:ascii="Arial" w:eastAsia="Times New Roman" w:hAnsi="Arial" w:cs="Arial"/>
          <w:color w:val="000000"/>
          <w:sz w:val="20"/>
          <w:szCs w:val="20"/>
          <w:lang w:eastAsia="ru-RU"/>
        </w:rPr>
        <w:t xml:space="preserve">-платформа, базируясь на которой авторизованные дистрибьюторы смогут в </w:t>
      </w:r>
      <w:proofErr w:type="spellStart"/>
      <w:r w:rsidRPr="00393EF8">
        <w:rPr>
          <w:rFonts w:ascii="Arial" w:eastAsia="Times New Roman" w:hAnsi="Arial" w:cs="Arial"/>
          <w:color w:val="000000"/>
          <w:sz w:val="20"/>
          <w:szCs w:val="20"/>
          <w:lang w:eastAsia="ru-RU"/>
        </w:rPr>
        <w:t>виртуальномрежиме</w:t>
      </w:r>
      <w:proofErr w:type="spellEnd"/>
      <w:r w:rsidRPr="00393EF8">
        <w:rPr>
          <w:rFonts w:ascii="Arial" w:eastAsia="Times New Roman" w:hAnsi="Arial" w:cs="Arial"/>
          <w:color w:val="000000"/>
          <w:sz w:val="20"/>
          <w:szCs w:val="20"/>
          <w:lang w:eastAsia="ru-RU"/>
        </w:rPr>
        <w:t xml:space="preserve"> осуществлять торговые операции с продуктами промышленного </w:t>
      </w:r>
      <w:proofErr w:type="spellStart"/>
      <w:r w:rsidRPr="00393EF8">
        <w:rPr>
          <w:rFonts w:ascii="Arial" w:eastAsia="Times New Roman" w:hAnsi="Arial" w:cs="Arial"/>
          <w:color w:val="000000"/>
          <w:sz w:val="20"/>
          <w:szCs w:val="20"/>
          <w:lang w:eastAsia="ru-RU"/>
        </w:rPr>
        <w:t>ассортимента</w:t>
      </w:r>
      <w:proofErr w:type="gramStart"/>
      <w:r w:rsidRPr="00393EF8">
        <w:rPr>
          <w:rFonts w:ascii="Arial" w:eastAsia="Times New Roman" w:hAnsi="Arial" w:cs="Arial"/>
          <w:color w:val="000000"/>
          <w:sz w:val="20"/>
          <w:szCs w:val="20"/>
          <w:lang w:eastAsia="ru-RU"/>
        </w:rPr>
        <w:t>.В</w:t>
      </w:r>
      <w:proofErr w:type="spellEnd"/>
      <w:proofErr w:type="gramEnd"/>
      <w:r w:rsidRPr="00393EF8">
        <w:rPr>
          <w:rFonts w:ascii="Arial" w:eastAsia="Times New Roman" w:hAnsi="Arial" w:cs="Arial"/>
          <w:color w:val="000000"/>
          <w:sz w:val="20"/>
          <w:szCs w:val="20"/>
          <w:lang w:eastAsia="ru-RU"/>
        </w:rPr>
        <w:t xml:space="preserve"> дальнейшем к участникам проекта планирует присоединиться </w:t>
      </w:r>
      <w:proofErr w:type="spellStart"/>
      <w:r w:rsidRPr="00393EF8">
        <w:rPr>
          <w:rFonts w:ascii="Arial" w:eastAsia="Times New Roman" w:hAnsi="Arial" w:cs="Arial"/>
          <w:color w:val="000000"/>
          <w:sz w:val="20"/>
          <w:szCs w:val="20"/>
          <w:lang w:eastAsia="ru-RU"/>
        </w:rPr>
        <w:t>Sandvik</w:t>
      </w:r>
      <w:proofErr w:type="spell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Group</w:t>
      </w:r>
      <w:proofErr w:type="spell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длясовместной</w:t>
      </w:r>
      <w:proofErr w:type="spellEnd"/>
      <w:r w:rsidRPr="00393EF8">
        <w:rPr>
          <w:rFonts w:ascii="Arial" w:eastAsia="Times New Roman" w:hAnsi="Arial" w:cs="Arial"/>
          <w:color w:val="000000"/>
          <w:sz w:val="20"/>
          <w:szCs w:val="20"/>
          <w:lang w:eastAsia="ru-RU"/>
        </w:rPr>
        <w:t xml:space="preserve"> работы с компанией Endorsia.com </w:t>
      </w:r>
      <w:proofErr w:type="spellStart"/>
      <w:r w:rsidRPr="00393EF8">
        <w:rPr>
          <w:rFonts w:ascii="Arial" w:eastAsia="Times New Roman" w:hAnsi="Arial" w:cs="Arial"/>
          <w:color w:val="000000"/>
          <w:sz w:val="20"/>
          <w:szCs w:val="20"/>
          <w:lang w:eastAsia="ru-RU"/>
        </w:rPr>
        <w:t>International</w:t>
      </w:r>
      <w:proofErr w:type="spellEnd"/>
      <w:r w:rsidRPr="00393EF8">
        <w:rPr>
          <w:rFonts w:ascii="Arial" w:eastAsia="Times New Roman" w:hAnsi="Arial" w:cs="Arial"/>
          <w:color w:val="000000"/>
          <w:sz w:val="20"/>
          <w:szCs w:val="20"/>
          <w:lang w:eastAsia="ru-RU"/>
        </w:rPr>
        <w:t xml:space="preserve"> AB — </w:t>
      </w:r>
      <w:proofErr w:type="spellStart"/>
      <w:r w:rsidRPr="00393EF8">
        <w:rPr>
          <w:rFonts w:ascii="Arial" w:eastAsia="Times New Roman" w:hAnsi="Arial" w:cs="Arial"/>
          <w:color w:val="000000"/>
          <w:sz w:val="20"/>
          <w:szCs w:val="20"/>
          <w:lang w:eastAsia="ru-RU"/>
        </w:rPr>
        <w:t>промышленнойвиртуальной</w:t>
      </w:r>
      <w:proofErr w:type="spellEnd"/>
      <w:r w:rsidRPr="00393EF8">
        <w:rPr>
          <w:rFonts w:ascii="Arial" w:eastAsia="Times New Roman" w:hAnsi="Arial" w:cs="Arial"/>
          <w:color w:val="000000"/>
          <w:sz w:val="20"/>
          <w:szCs w:val="20"/>
          <w:lang w:eastAsia="ru-RU"/>
        </w:rPr>
        <w:t xml:space="preserve"> торговой платформой Группы SKF в Европе. Пять компаний </w:t>
      </w:r>
      <w:proofErr w:type="spellStart"/>
      <w:r w:rsidRPr="00393EF8">
        <w:rPr>
          <w:rFonts w:ascii="Arial" w:eastAsia="Times New Roman" w:hAnsi="Arial" w:cs="Arial"/>
          <w:color w:val="000000"/>
          <w:sz w:val="20"/>
          <w:szCs w:val="20"/>
          <w:lang w:eastAsia="ru-RU"/>
        </w:rPr>
        <w:t>станутравноправными</w:t>
      </w:r>
      <w:proofErr w:type="spellEnd"/>
      <w:r w:rsidRPr="00393EF8">
        <w:rPr>
          <w:rFonts w:ascii="Arial" w:eastAsia="Times New Roman" w:hAnsi="Arial" w:cs="Arial"/>
          <w:color w:val="000000"/>
          <w:sz w:val="20"/>
          <w:szCs w:val="20"/>
          <w:lang w:eastAsia="ru-RU"/>
        </w:rPr>
        <w:t xml:space="preserve"> владельцами Endorsia.com </w:t>
      </w:r>
      <w:proofErr w:type="spellStart"/>
      <w:r w:rsidRPr="00393EF8">
        <w:rPr>
          <w:rFonts w:ascii="Arial" w:eastAsia="Times New Roman" w:hAnsi="Arial" w:cs="Arial"/>
          <w:color w:val="000000"/>
          <w:sz w:val="20"/>
          <w:szCs w:val="20"/>
          <w:lang w:eastAsia="ru-RU"/>
        </w:rPr>
        <w:t>International</w:t>
      </w:r>
      <w:proofErr w:type="spellEnd"/>
      <w:r w:rsidRPr="00393EF8">
        <w:rPr>
          <w:rFonts w:ascii="Arial" w:eastAsia="Times New Roman" w:hAnsi="Arial" w:cs="Arial"/>
          <w:color w:val="000000"/>
          <w:sz w:val="20"/>
          <w:szCs w:val="20"/>
          <w:lang w:eastAsia="ru-RU"/>
        </w:rPr>
        <w:t xml:space="preserve"> AB. Используя </w:t>
      </w:r>
      <w:proofErr w:type="spellStart"/>
      <w:r w:rsidRPr="00393EF8">
        <w:rPr>
          <w:rFonts w:ascii="Arial" w:eastAsia="Times New Roman" w:hAnsi="Arial" w:cs="Arial"/>
          <w:color w:val="000000"/>
          <w:sz w:val="20"/>
          <w:szCs w:val="20"/>
          <w:lang w:eastAsia="ru-RU"/>
        </w:rPr>
        <w:t>возможностивиртуальной</w:t>
      </w:r>
      <w:proofErr w:type="spellEnd"/>
      <w:r w:rsidRPr="00393EF8">
        <w:rPr>
          <w:rFonts w:ascii="Arial" w:eastAsia="Times New Roman" w:hAnsi="Arial" w:cs="Arial"/>
          <w:color w:val="000000"/>
          <w:sz w:val="20"/>
          <w:szCs w:val="20"/>
          <w:lang w:eastAsia="ru-RU"/>
        </w:rPr>
        <w:t xml:space="preserve"> платформы, а также решения логистики и партнерство </w:t>
      </w:r>
      <w:proofErr w:type="spellStart"/>
      <w:r w:rsidRPr="00393EF8">
        <w:rPr>
          <w:rFonts w:ascii="Arial" w:eastAsia="Times New Roman" w:hAnsi="Arial" w:cs="Arial"/>
          <w:color w:val="000000"/>
          <w:sz w:val="20"/>
          <w:szCs w:val="20"/>
          <w:lang w:eastAsia="ru-RU"/>
        </w:rPr>
        <w:t>дистрибьюторов</w:t>
      </w:r>
      <w:proofErr w:type="gramStart"/>
      <w:r w:rsidRPr="00393EF8">
        <w:rPr>
          <w:rFonts w:ascii="Arial" w:eastAsia="Times New Roman" w:hAnsi="Arial" w:cs="Arial"/>
          <w:color w:val="000000"/>
          <w:sz w:val="20"/>
          <w:szCs w:val="20"/>
          <w:lang w:eastAsia="ru-RU"/>
        </w:rPr>
        <w:t>,п</w:t>
      </w:r>
      <w:proofErr w:type="gramEnd"/>
      <w:r w:rsidRPr="00393EF8">
        <w:rPr>
          <w:rFonts w:ascii="Arial" w:eastAsia="Times New Roman" w:hAnsi="Arial" w:cs="Arial"/>
          <w:color w:val="000000"/>
          <w:sz w:val="20"/>
          <w:szCs w:val="20"/>
          <w:lang w:eastAsia="ru-RU"/>
        </w:rPr>
        <w:t>ланируется</w:t>
      </w:r>
      <w:proofErr w:type="spellEnd"/>
      <w:r w:rsidRPr="00393EF8">
        <w:rPr>
          <w:rFonts w:ascii="Arial" w:eastAsia="Times New Roman" w:hAnsi="Arial" w:cs="Arial"/>
          <w:color w:val="000000"/>
          <w:sz w:val="20"/>
          <w:szCs w:val="20"/>
          <w:lang w:eastAsia="ru-RU"/>
        </w:rPr>
        <w:t xml:space="preserve"> быстро и выгодно преобразовать каналы продвижения товаров в </w:t>
      </w:r>
      <w:proofErr w:type="spellStart"/>
      <w:r w:rsidRPr="00393EF8">
        <w:rPr>
          <w:rFonts w:ascii="Arial" w:eastAsia="Times New Roman" w:hAnsi="Arial" w:cs="Arial"/>
          <w:color w:val="000000"/>
          <w:sz w:val="20"/>
          <w:szCs w:val="20"/>
          <w:lang w:eastAsia="ru-RU"/>
        </w:rPr>
        <w:t>Европеи</w:t>
      </w:r>
      <w:proofErr w:type="spellEnd"/>
      <w:r w:rsidRPr="00393EF8">
        <w:rPr>
          <w:rFonts w:ascii="Arial" w:eastAsia="Times New Roman" w:hAnsi="Arial" w:cs="Arial"/>
          <w:color w:val="000000"/>
          <w:sz w:val="20"/>
          <w:szCs w:val="20"/>
          <w:lang w:eastAsia="ru-RU"/>
        </w:rPr>
        <w:t xml:space="preserve"> Америке, объединить опыт, знания отрасли и темпы развития в единую </w:t>
      </w:r>
      <w:proofErr w:type="spellStart"/>
      <w:r w:rsidRPr="00393EF8">
        <w:rPr>
          <w:rFonts w:ascii="Arial" w:eastAsia="Times New Roman" w:hAnsi="Arial" w:cs="Arial"/>
          <w:color w:val="000000"/>
          <w:sz w:val="20"/>
          <w:szCs w:val="20"/>
          <w:lang w:eastAsia="ru-RU"/>
        </w:rPr>
        <w:t>базовуюкомпетенцию</w:t>
      </w:r>
      <w:proofErr w:type="spellEnd"/>
      <w:r w:rsidRPr="00393EF8">
        <w:rPr>
          <w:rFonts w:ascii="Arial" w:eastAsia="Times New Roman" w:hAnsi="Arial" w:cs="Arial"/>
          <w:color w:val="000000"/>
          <w:sz w:val="20"/>
          <w:szCs w:val="20"/>
          <w:lang w:eastAsia="ru-RU"/>
        </w:rPr>
        <w:t xml:space="preserve">, что принесет пользу потребителям продукции, </w:t>
      </w:r>
      <w:proofErr w:type="spellStart"/>
      <w:r w:rsidRPr="00393EF8">
        <w:rPr>
          <w:rFonts w:ascii="Arial" w:eastAsia="Times New Roman" w:hAnsi="Arial" w:cs="Arial"/>
          <w:color w:val="000000"/>
          <w:sz w:val="20"/>
          <w:szCs w:val="20"/>
          <w:lang w:eastAsia="ru-RU"/>
        </w:rPr>
        <w:t>позволитусовершенствовать</w:t>
      </w:r>
      <w:proofErr w:type="spellEnd"/>
      <w:r w:rsidRPr="00393EF8">
        <w:rPr>
          <w:rFonts w:ascii="Arial" w:eastAsia="Times New Roman" w:hAnsi="Arial" w:cs="Arial"/>
          <w:color w:val="000000"/>
          <w:sz w:val="20"/>
          <w:szCs w:val="20"/>
          <w:lang w:eastAsia="ru-RU"/>
        </w:rPr>
        <w:t xml:space="preserve"> сервис и увеличить конкурентное преимущество на рынке.</w:t>
      </w:r>
    </w:p>
    <w:p w:rsidR="00393EF8" w:rsidRPr="00393EF8" w:rsidRDefault="00393EF8" w:rsidP="00393EF8">
      <w:pPr>
        <w:shd w:val="clear" w:color="auto" w:fill="FFFFFF"/>
        <w:spacing w:before="100" w:beforeAutospacing="1" w:after="100" w:afterAutospacing="1" w:line="240" w:lineRule="auto"/>
        <w:jc w:val="center"/>
        <w:rPr>
          <w:rFonts w:ascii="Arial" w:eastAsia="Times New Roman" w:hAnsi="Arial" w:cs="Arial"/>
          <w:color w:val="000000"/>
          <w:sz w:val="20"/>
          <w:szCs w:val="20"/>
          <w:lang w:eastAsia="ru-RU"/>
        </w:rPr>
      </w:pPr>
      <w:r w:rsidRPr="00393EF8">
        <w:rPr>
          <w:rFonts w:ascii="Arial" w:eastAsia="Times New Roman" w:hAnsi="Arial" w:cs="Arial"/>
          <w:b/>
          <w:bCs/>
          <w:i/>
          <w:iCs/>
          <w:color w:val="000000"/>
          <w:sz w:val="20"/>
          <w:szCs w:val="20"/>
          <w:lang w:eastAsia="ru-RU"/>
        </w:rPr>
        <w:t>Виртуальный менеджмент и функции сетевого администратора</w:t>
      </w:r>
    </w:p>
    <w:p w:rsidR="00393EF8" w:rsidRPr="00393EF8" w:rsidRDefault="00393EF8" w:rsidP="00393EF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 xml:space="preserve">Считается, что </w:t>
      </w:r>
      <w:proofErr w:type="spellStart"/>
      <w:r w:rsidRPr="00393EF8">
        <w:rPr>
          <w:rFonts w:ascii="Arial" w:eastAsia="Times New Roman" w:hAnsi="Arial" w:cs="Arial"/>
          <w:color w:val="000000"/>
          <w:sz w:val="20"/>
          <w:szCs w:val="20"/>
          <w:lang w:eastAsia="ru-RU"/>
        </w:rPr>
        <w:t>введениекоординатора</w:t>
      </w:r>
      <w:proofErr w:type="spellEnd"/>
      <w:r w:rsidRPr="00393EF8">
        <w:rPr>
          <w:rFonts w:ascii="Arial" w:eastAsia="Times New Roman" w:hAnsi="Arial" w:cs="Arial"/>
          <w:color w:val="000000"/>
          <w:sz w:val="20"/>
          <w:szCs w:val="20"/>
          <w:lang w:eastAsia="ru-RU"/>
        </w:rPr>
        <w:t xml:space="preserve"> в </w:t>
      </w:r>
      <w:proofErr w:type="gramStart"/>
      <w:r w:rsidRPr="00393EF8">
        <w:rPr>
          <w:rFonts w:ascii="Arial" w:eastAsia="Times New Roman" w:hAnsi="Arial" w:cs="Arial"/>
          <w:color w:val="000000"/>
          <w:sz w:val="20"/>
          <w:szCs w:val="20"/>
          <w:lang w:eastAsia="ru-RU"/>
        </w:rPr>
        <w:t>виртуальную</w:t>
      </w:r>
      <w:proofErr w:type="gram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web</w:t>
      </w:r>
      <w:proofErr w:type="spellEnd"/>
      <w:r w:rsidRPr="00393EF8">
        <w:rPr>
          <w:rFonts w:ascii="Arial" w:eastAsia="Times New Roman" w:hAnsi="Arial" w:cs="Arial"/>
          <w:color w:val="000000"/>
          <w:sz w:val="20"/>
          <w:szCs w:val="20"/>
          <w:lang w:eastAsia="ru-RU"/>
        </w:rPr>
        <w:t xml:space="preserve">-систему может привести к </w:t>
      </w:r>
      <w:proofErr w:type="spellStart"/>
      <w:r w:rsidRPr="00393EF8">
        <w:rPr>
          <w:rFonts w:ascii="Arial" w:eastAsia="Times New Roman" w:hAnsi="Arial" w:cs="Arial"/>
          <w:color w:val="000000"/>
          <w:sz w:val="20"/>
          <w:szCs w:val="20"/>
          <w:lang w:eastAsia="ru-RU"/>
        </w:rPr>
        <w:t>совершенствованиюменеджмента</w:t>
      </w:r>
      <w:proofErr w:type="spellEnd"/>
      <w:r w:rsidRPr="00393EF8">
        <w:rPr>
          <w:rFonts w:ascii="Arial" w:eastAsia="Times New Roman" w:hAnsi="Arial" w:cs="Arial"/>
          <w:color w:val="000000"/>
          <w:sz w:val="20"/>
          <w:szCs w:val="20"/>
          <w:lang w:eastAsia="ru-RU"/>
        </w:rPr>
        <w:t xml:space="preserve"> компании и увеличению синергизма в отношениях между партнерами. </w:t>
      </w:r>
      <w:proofErr w:type="spellStart"/>
      <w:r w:rsidRPr="00393EF8">
        <w:rPr>
          <w:rFonts w:ascii="Arial" w:eastAsia="Times New Roman" w:hAnsi="Arial" w:cs="Arial"/>
          <w:color w:val="000000"/>
          <w:sz w:val="20"/>
          <w:szCs w:val="20"/>
          <w:lang w:eastAsia="ru-RU"/>
        </w:rPr>
        <w:t>Чтоэто</w:t>
      </w:r>
      <w:proofErr w:type="spellEnd"/>
      <w:r w:rsidRPr="00393EF8">
        <w:rPr>
          <w:rFonts w:ascii="Arial" w:eastAsia="Times New Roman" w:hAnsi="Arial" w:cs="Arial"/>
          <w:color w:val="000000"/>
          <w:sz w:val="20"/>
          <w:szCs w:val="20"/>
          <w:lang w:eastAsia="ru-RU"/>
        </w:rPr>
        <w:t xml:space="preserve"> означает? Сетевой администратор выступает здесь в качестве ускорителя </w:t>
      </w:r>
      <w:proofErr w:type="spellStart"/>
      <w:r w:rsidRPr="00393EF8">
        <w:rPr>
          <w:rFonts w:ascii="Arial" w:eastAsia="Times New Roman" w:hAnsi="Arial" w:cs="Arial"/>
          <w:color w:val="000000"/>
          <w:sz w:val="20"/>
          <w:szCs w:val="20"/>
          <w:lang w:eastAsia="ru-RU"/>
        </w:rPr>
        <w:t>иликатализатора</w:t>
      </w:r>
      <w:proofErr w:type="spellEnd"/>
      <w:r w:rsidRPr="00393EF8">
        <w:rPr>
          <w:rFonts w:ascii="Arial" w:eastAsia="Times New Roman" w:hAnsi="Arial" w:cs="Arial"/>
          <w:color w:val="000000"/>
          <w:sz w:val="20"/>
          <w:szCs w:val="20"/>
          <w:lang w:eastAsia="ru-RU"/>
        </w:rPr>
        <w:t xml:space="preserve"> организационного процесса. Администраторы помогают </w:t>
      </w:r>
      <w:proofErr w:type="spellStart"/>
      <w:r w:rsidRPr="00393EF8">
        <w:rPr>
          <w:rFonts w:ascii="Arial" w:eastAsia="Times New Roman" w:hAnsi="Arial" w:cs="Arial"/>
          <w:color w:val="000000"/>
          <w:sz w:val="20"/>
          <w:szCs w:val="20"/>
          <w:lang w:eastAsia="ru-RU"/>
        </w:rPr>
        <w:t>компаниисформировать</w:t>
      </w:r>
      <w:proofErr w:type="spellEnd"/>
      <w:r w:rsidRPr="00393EF8">
        <w:rPr>
          <w:rFonts w:ascii="Arial" w:eastAsia="Times New Roman" w:hAnsi="Arial" w:cs="Arial"/>
          <w:color w:val="000000"/>
          <w:sz w:val="20"/>
          <w:szCs w:val="20"/>
          <w:lang w:eastAsia="ru-RU"/>
        </w:rPr>
        <w:t xml:space="preserve"> стратегическое партнерство, организовать активность бизнес-</w:t>
      </w:r>
      <w:proofErr w:type="spellStart"/>
      <w:r w:rsidRPr="00393EF8">
        <w:rPr>
          <w:rFonts w:ascii="Arial" w:eastAsia="Times New Roman" w:hAnsi="Arial" w:cs="Arial"/>
          <w:color w:val="000000"/>
          <w:sz w:val="20"/>
          <w:szCs w:val="20"/>
          <w:lang w:eastAsia="ru-RU"/>
        </w:rPr>
        <w:t>системыи</w:t>
      </w:r>
      <w:proofErr w:type="spellEnd"/>
      <w:r w:rsidRPr="00393EF8">
        <w:rPr>
          <w:rFonts w:ascii="Arial" w:eastAsia="Times New Roman" w:hAnsi="Arial" w:cs="Arial"/>
          <w:color w:val="000000"/>
          <w:sz w:val="20"/>
          <w:szCs w:val="20"/>
          <w:lang w:eastAsia="ru-RU"/>
        </w:rPr>
        <w:t xml:space="preserve"> идентифицировать новые возможности деловой активности. Их задача состоит </w:t>
      </w:r>
      <w:proofErr w:type="spellStart"/>
      <w:r w:rsidRPr="00393EF8">
        <w:rPr>
          <w:rFonts w:ascii="Arial" w:eastAsia="Times New Roman" w:hAnsi="Arial" w:cs="Arial"/>
          <w:color w:val="000000"/>
          <w:sz w:val="20"/>
          <w:szCs w:val="20"/>
          <w:lang w:eastAsia="ru-RU"/>
        </w:rPr>
        <w:t>враспространении</w:t>
      </w:r>
      <w:proofErr w:type="spellEnd"/>
      <w:r w:rsidRPr="00393EF8">
        <w:rPr>
          <w:rFonts w:ascii="Arial" w:eastAsia="Times New Roman" w:hAnsi="Arial" w:cs="Arial"/>
          <w:color w:val="000000"/>
          <w:sz w:val="20"/>
          <w:szCs w:val="20"/>
          <w:lang w:eastAsia="ru-RU"/>
        </w:rPr>
        <w:t xml:space="preserve"> сетевой концепции, способствованию кооперации, </w:t>
      </w:r>
      <w:proofErr w:type="spellStart"/>
      <w:r w:rsidRPr="00393EF8">
        <w:rPr>
          <w:rFonts w:ascii="Arial" w:eastAsia="Times New Roman" w:hAnsi="Arial" w:cs="Arial"/>
          <w:color w:val="000000"/>
          <w:sz w:val="20"/>
          <w:szCs w:val="20"/>
          <w:lang w:eastAsia="ru-RU"/>
        </w:rPr>
        <w:t>организациигрупп</w:t>
      </w:r>
      <w:proofErr w:type="spellEnd"/>
      <w:r w:rsidRPr="00393EF8">
        <w:rPr>
          <w:rFonts w:ascii="Arial" w:eastAsia="Times New Roman" w:hAnsi="Arial" w:cs="Arial"/>
          <w:color w:val="000000"/>
          <w:sz w:val="20"/>
          <w:szCs w:val="20"/>
          <w:lang w:eastAsia="ru-RU"/>
        </w:rPr>
        <w:t xml:space="preserve"> фирм и установлении связей с дизайнерами </w:t>
      </w:r>
      <w:r w:rsidRPr="00393EF8">
        <w:rPr>
          <w:rFonts w:ascii="Arial" w:eastAsia="Times New Roman" w:hAnsi="Arial" w:cs="Arial"/>
          <w:color w:val="000000"/>
          <w:sz w:val="20"/>
          <w:szCs w:val="20"/>
          <w:lang w:eastAsia="ru-RU"/>
        </w:rPr>
        <w:lastRenderedPageBreak/>
        <w:t xml:space="preserve">продуктов, специалистами </w:t>
      </w:r>
      <w:proofErr w:type="spellStart"/>
      <w:r w:rsidRPr="00393EF8">
        <w:rPr>
          <w:rFonts w:ascii="Arial" w:eastAsia="Times New Roman" w:hAnsi="Arial" w:cs="Arial"/>
          <w:color w:val="000000"/>
          <w:sz w:val="20"/>
          <w:szCs w:val="20"/>
          <w:lang w:eastAsia="ru-RU"/>
        </w:rPr>
        <w:t>помаркетингу</w:t>
      </w:r>
      <w:proofErr w:type="spellEnd"/>
      <w:r w:rsidRPr="00393EF8">
        <w:rPr>
          <w:rFonts w:ascii="Arial" w:eastAsia="Times New Roman" w:hAnsi="Arial" w:cs="Arial"/>
          <w:color w:val="000000"/>
          <w:sz w:val="20"/>
          <w:szCs w:val="20"/>
          <w:lang w:eastAsia="ru-RU"/>
        </w:rPr>
        <w:t xml:space="preserve">, специалистами по тренингу и индустрией сервисных программ, </w:t>
      </w:r>
      <w:proofErr w:type="spellStart"/>
      <w:r w:rsidRPr="00393EF8">
        <w:rPr>
          <w:rFonts w:ascii="Arial" w:eastAsia="Times New Roman" w:hAnsi="Arial" w:cs="Arial"/>
          <w:color w:val="000000"/>
          <w:sz w:val="20"/>
          <w:szCs w:val="20"/>
          <w:lang w:eastAsia="ru-RU"/>
        </w:rPr>
        <w:t>вкоторых</w:t>
      </w:r>
      <w:proofErr w:type="spellEnd"/>
      <w:r w:rsidRPr="00393EF8">
        <w:rPr>
          <w:rFonts w:ascii="Arial" w:eastAsia="Times New Roman" w:hAnsi="Arial" w:cs="Arial"/>
          <w:color w:val="000000"/>
          <w:sz w:val="20"/>
          <w:szCs w:val="20"/>
          <w:lang w:eastAsia="ru-RU"/>
        </w:rPr>
        <w:t xml:space="preserve"> они должны быть в достаточной мере компетентны.</w:t>
      </w:r>
    </w:p>
    <w:p w:rsidR="00393EF8" w:rsidRPr="00393EF8" w:rsidRDefault="00393EF8" w:rsidP="00393EF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proofErr w:type="gramStart"/>
      <w:r w:rsidRPr="00393EF8">
        <w:rPr>
          <w:rFonts w:ascii="Arial" w:eastAsia="Times New Roman" w:hAnsi="Arial" w:cs="Arial"/>
          <w:color w:val="000000"/>
          <w:sz w:val="20"/>
          <w:szCs w:val="20"/>
          <w:lang w:eastAsia="ru-RU"/>
        </w:rPr>
        <w:t xml:space="preserve">В первую очередь </w:t>
      </w:r>
      <w:proofErr w:type="spellStart"/>
      <w:r w:rsidRPr="00393EF8">
        <w:rPr>
          <w:rFonts w:ascii="Arial" w:eastAsia="Times New Roman" w:hAnsi="Arial" w:cs="Arial"/>
          <w:color w:val="000000"/>
          <w:sz w:val="20"/>
          <w:szCs w:val="20"/>
          <w:lang w:eastAsia="ru-RU"/>
        </w:rPr>
        <w:t>сетевойадминистратор</w:t>
      </w:r>
      <w:proofErr w:type="spellEnd"/>
      <w:r w:rsidRPr="00393EF8">
        <w:rPr>
          <w:rFonts w:ascii="Arial" w:eastAsia="Times New Roman" w:hAnsi="Arial" w:cs="Arial"/>
          <w:color w:val="000000"/>
          <w:sz w:val="20"/>
          <w:szCs w:val="20"/>
          <w:lang w:eastAsia="ru-RU"/>
        </w:rPr>
        <w:t xml:space="preserve"> виртуальной </w:t>
      </w:r>
      <w:proofErr w:type="spellStart"/>
      <w:r w:rsidRPr="00393EF8">
        <w:rPr>
          <w:rFonts w:ascii="Arial" w:eastAsia="Times New Roman" w:hAnsi="Arial" w:cs="Arial"/>
          <w:color w:val="000000"/>
          <w:sz w:val="20"/>
          <w:szCs w:val="20"/>
          <w:lang w:eastAsia="ru-RU"/>
        </w:rPr>
        <w:t>web</w:t>
      </w:r>
      <w:proofErr w:type="spellEnd"/>
      <w:r w:rsidRPr="00393EF8">
        <w:rPr>
          <w:rFonts w:ascii="Arial" w:eastAsia="Times New Roman" w:hAnsi="Arial" w:cs="Arial"/>
          <w:color w:val="000000"/>
          <w:sz w:val="20"/>
          <w:szCs w:val="20"/>
          <w:lang w:eastAsia="ru-RU"/>
        </w:rPr>
        <w:t xml:space="preserve">-организации несет на себе следующие три </w:t>
      </w:r>
      <w:proofErr w:type="spellStart"/>
      <w:r w:rsidRPr="00393EF8">
        <w:rPr>
          <w:rFonts w:ascii="Arial" w:eastAsia="Times New Roman" w:hAnsi="Arial" w:cs="Arial"/>
          <w:color w:val="000000"/>
          <w:sz w:val="20"/>
          <w:szCs w:val="20"/>
          <w:lang w:eastAsia="ru-RU"/>
        </w:rPr>
        <w:t>основныхзадачи</w:t>
      </w:r>
      <w:proofErr w:type="spellEnd"/>
      <w:r w:rsidRPr="00393EF8">
        <w:rPr>
          <w:rFonts w:ascii="Arial" w:eastAsia="Times New Roman" w:hAnsi="Arial" w:cs="Arial"/>
          <w:color w:val="000000"/>
          <w:sz w:val="20"/>
          <w:szCs w:val="20"/>
          <w:lang w:eastAsia="ru-RU"/>
        </w:rPr>
        <w:t xml:space="preserve"> [13].</w:t>
      </w:r>
      <w:proofErr w:type="gramEnd"/>
    </w:p>
    <w:p w:rsidR="00393EF8" w:rsidRPr="00393EF8" w:rsidRDefault="00393EF8" w:rsidP="00393EF8">
      <w:pPr>
        <w:numPr>
          <w:ilvl w:val="0"/>
          <w:numId w:val="28"/>
        </w:num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i/>
          <w:iCs/>
          <w:color w:val="000000"/>
          <w:sz w:val="20"/>
          <w:szCs w:val="20"/>
          <w:lang w:eastAsia="ru-RU"/>
        </w:rPr>
        <w:t xml:space="preserve">Инициирование формирования </w:t>
      </w:r>
      <w:proofErr w:type="gramStart"/>
      <w:r w:rsidRPr="00393EF8">
        <w:rPr>
          <w:rFonts w:ascii="Arial" w:eastAsia="Times New Roman" w:hAnsi="Arial" w:cs="Arial"/>
          <w:i/>
          <w:iCs/>
          <w:color w:val="000000"/>
          <w:sz w:val="20"/>
          <w:szCs w:val="20"/>
          <w:lang w:eastAsia="ru-RU"/>
        </w:rPr>
        <w:t>виртуальной</w:t>
      </w:r>
      <w:proofErr w:type="gramEnd"/>
      <w:r w:rsidRPr="00393EF8">
        <w:rPr>
          <w:rFonts w:ascii="Arial" w:eastAsia="Times New Roman" w:hAnsi="Arial" w:cs="Arial"/>
          <w:i/>
          <w:iCs/>
          <w:color w:val="000000"/>
          <w:sz w:val="20"/>
          <w:szCs w:val="20"/>
          <w:lang w:eastAsia="ru-RU"/>
        </w:rPr>
        <w:t xml:space="preserve"> </w:t>
      </w:r>
      <w:proofErr w:type="spellStart"/>
      <w:r w:rsidRPr="00393EF8">
        <w:rPr>
          <w:rFonts w:ascii="Arial" w:eastAsia="Times New Roman" w:hAnsi="Arial" w:cs="Arial"/>
          <w:i/>
          <w:iCs/>
          <w:color w:val="000000"/>
          <w:sz w:val="20"/>
          <w:szCs w:val="20"/>
          <w:lang w:eastAsia="ru-RU"/>
        </w:rPr>
        <w:t>web</w:t>
      </w:r>
      <w:proofErr w:type="spellEnd"/>
      <w:r w:rsidRPr="00393EF8">
        <w:rPr>
          <w:rFonts w:ascii="Arial" w:eastAsia="Times New Roman" w:hAnsi="Arial" w:cs="Arial"/>
          <w:i/>
          <w:iCs/>
          <w:color w:val="000000"/>
          <w:sz w:val="20"/>
          <w:szCs w:val="20"/>
          <w:lang w:eastAsia="ru-RU"/>
        </w:rPr>
        <w:t>-платформы.</w:t>
      </w:r>
      <w:r w:rsidRPr="00393EF8">
        <w:rPr>
          <w:rFonts w:ascii="Arial" w:eastAsia="Times New Roman" w:hAnsi="Arial" w:cs="Arial"/>
          <w:color w:val="000000"/>
          <w:sz w:val="20"/>
          <w:szCs w:val="20"/>
          <w:lang w:eastAsia="ru-RU"/>
        </w:rPr>
        <w:t xml:space="preserve"> Первоначально сетевой администратор изучает компании, претендующие на партнерство, на предмет наличия достаточных и конкурентоспособных ресурсов, а также устанавливает наличие у них способности и желания работать в условиях виртуального партнерства. Четкое видение будущего виртуальной </w:t>
      </w:r>
      <w:proofErr w:type="spellStart"/>
      <w:r w:rsidRPr="00393EF8">
        <w:rPr>
          <w:rFonts w:ascii="Arial" w:eastAsia="Times New Roman" w:hAnsi="Arial" w:cs="Arial"/>
          <w:color w:val="000000"/>
          <w:sz w:val="20"/>
          <w:szCs w:val="20"/>
          <w:lang w:eastAsia="ru-RU"/>
        </w:rPr>
        <w:t>web</w:t>
      </w:r>
      <w:proofErr w:type="spellEnd"/>
      <w:r w:rsidRPr="00393EF8">
        <w:rPr>
          <w:rFonts w:ascii="Arial" w:eastAsia="Times New Roman" w:hAnsi="Arial" w:cs="Arial"/>
          <w:color w:val="000000"/>
          <w:sz w:val="20"/>
          <w:szCs w:val="20"/>
          <w:lang w:eastAsia="ru-RU"/>
        </w:rPr>
        <w:t xml:space="preserve">-системы поможет сетевому администратору найти благоприятных партнеров. На этапе подготовки он работает как промоутер связей, контактирует с людьми, сходится с ними, проводит диалог и выясняет социальные мотивы. В результате создается общая взаимосвязь и необходимый уровень взаимного доверия. В конце периода подготовки виртуальные </w:t>
      </w:r>
      <w:proofErr w:type="spellStart"/>
      <w:r w:rsidRPr="00393EF8">
        <w:rPr>
          <w:rFonts w:ascii="Arial" w:eastAsia="Times New Roman" w:hAnsi="Arial" w:cs="Arial"/>
          <w:color w:val="000000"/>
          <w:sz w:val="20"/>
          <w:szCs w:val="20"/>
          <w:lang w:eastAsia="ru-RU"/>
        </w:rPr>
        <w:t>Web</w:t>
      </w:r>
      <w:proofErr w:type="spellEnd"/>
      <w:r w:rsidRPr="00393EF8">
        <w:rPr>
          <w:rFonts w:ascii="Arial" w:eastAsia="Times New Roman" w:hAnsi="Arial" w:cs="Arial"/>
          <w:color w:val="000000"/>
          <w:sz w:val="20"/>
          <w:szCs w:val="20"/>
          <w:lang w:eastAsia="ru-RU"/>
        </w:rPr>
        <w:t>-партнеры готовят меморандум о понимании статуса миссии, видения и понимания важнейших правил и юридических норм, процедуры по формированию общих затрат, общего риска и прибыли.</w:t>
      </w:r>
    </w:p>
    <w:p w:rsidR="00393EF8" w:rsidRPr="00393EF8" w:rsidRDefault="00393EF8" w:rsidP="00393EF8">
      <w:pPr>
        <w:numPr>
          <w:ilvl w:val="0"/>
          <w:numId w:val="28"/>
        </w:num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i/>
          <w:iCs/>
          <w:color w:val="000000"/>
          <w:sz w:val="20"/>
          <w:szCs w:val="20"/>
          <w:lang w:eastAsia="ru-RU"/>
        </w:rPr>
        <w:t xml:space="preserve">Поддержание деятельности виртуальной </w:t>
      </w:r>
      <w:proofErr w:type="spellStart"/>
      <w:r w:rsidRPr="00393EF8">
        <w:rPr>
          <w:rFonts w:ascii="Arial" w:eastAsia="Times New Roman" w:hAnsi="Arial" w:cs="Arial"/>
          <w:i/>
          <w:iCs/>
          <w:color w:val="000000"/>
          <w:sz w:val="20"/>
          <w:szCs w:val="20"/>
          <w:lang w:eastAsia="ru-RU"/>
        </w:rPr>
        <w:t>Web</w:t>
      </w:r>
      <w:proofErr w:type="spellEnd"/>
      <w:r w:rsidRPr="00393EF8">
        <w:rPr>
          <w:rFonts w:ascii="Arial" w:eastAsia="Times New Roman" w:hAnsi="Arial" w:cs="Arial"/>
          <w:i/>
          <w:iCs/>
          <w:color w:val="000000"/>
          <w:sz w:val="20"/>
          <w:szCs w:val="20"/>
          <w:lang w:eastAsia="ru-RU"/>
        </w:rPr>
        <w:t>-платформы.</w:t>
      </w:r>
      <w:r w:rsidRPr="00393EF8">
        <w:rPr>
          <w:rFonts w:ascii="Arial" w:eastAsia="Times New Roman" w:hAnsi="Arial" w:cs="Arial"/>
          <w:color w:val="000000"/>
          <w:sz w:val="20"/>
          <w:szCs w:val="20"/>
          <w:lang w:eastAsia="ru-RU"/>
        </w:rPr>
        <w:t> </w:t>
      </w:r>
      <w:proofErr w:type="gramStart"/>
      <w:r w:rsidRPr="00393EF8">
        <w:rPr>
          <w:rFonts w:ascii="Arial" w:eastAsia="Times New Roman" w:hAnsi="Arial" w:cs="Arial"/>
          <w:color w:val="000000"/>
          <w:sz w:val="20"/>
          <w:szCs w:val="20"/>
          <w:lang w:eastAsia="ru-RU"/>
        </w:rPr>
        <w:t xml:space="preserve">Сразу же после создания виртуальной </w:t>
      </w:r>
      <w:proofErr w:type="spellStart"/>
      <w:r w:rsidRPr="00393EF8">
        <w:rPr>
          <w:rFonts w:ascii="Arial" w:eastAsia="Times New Roman" w:hAnsi="Arial" w:cs="Arial"/>
          <w:color w:val="000000"/>
          <w:sz w:val="20"/>
          <w:szCs w:val="20"/>
          <w:lang w:eastAsia="ru-RU"/>
        </w:rPr>
        <w:t>Web</w:t>
      </w:r>
      <w:proofErr w:type="spellEnd"/>
      <w:r w:rsidRPr="00393EF8">
        <w:rPr>
          <w:rFonts w:ascii="Arial" w:eastAsia="Times New Roman" w:hAnsi="Arial" w:cs="Arial"/>
          <w:color w:val="000000"/>
          <w:sz w:val="20"/>
          <w:szCs w:val="20"/>
          <w:lang w:eastAsia="ru-RU"/>
        </w:rPr>
        <w:t>-системы сетевой администратор становится ответственным за поддержание и осуществление сотрудничества.</w:t>
      </w:r>
      <w:proofErr w:type="gramEnd"/>
      <w:r w:rsidRPr="00393EF8">
        <w:rPr>
          <w:rFonts w:ascii="Arial" w:eastAsia="Times New Roman" w:hAnsi="Arial" w:cs="Arial"/>
          <w:color w:val="000000"/>
          <w:sz w:val="20"/>
          <w:szCs w:val="20"/>
          <w:lang w:eastAsia="ru-RU"/>
        </w:rPr>
        <w:t xml:space="preserve"> Сетевой администратор и партнеры разрабатывают совместный бизнес и технические </w:t>
      </w:r>
      <w:proofErr w:type="gramStart"/>
      <w:r w:rsidRPr="00393EF8">
        <w:rPr>
          <w:rFonts w:ascii="Arial" w:eastAsia="Times New Roman" w:hAnsi="Arial" w:cs="Arial"/>
          <w:color w:val="000000"/>
          <w:sz w:val="20"/>
          <w:szCs w:val="20"/>
          <w:lang w:eastAsia="ru-RU"/>
        </w:rPr>
        <w:t>стандарты</w:t>
      </w:r>
      <w:proofErr w:type="gramEnd"/>
      <w:r w:rsidRPr="00393EF8">
        <w:rPr>
          <w:rFonts w:ascii="Arial" w:eastAsia="Times New Roman" w:hAnsi="Arial" w:cs="Arial"/>
          <w:color w:val="000000"/>
          <w:sz w:val="20"/>
          <w:szCs w:val="20"/>
          <w:lang w:eastAsia="ru-RU"/>
        </w:rPr>
        <w:t xml:space="preserve"> как для формирования динамичной сети компании, так и для руководства виртуальной корпорацией. Сетевой администратор осуществляет мониторинг стабильности компании, помогает более слабым партнерам компании и поддерживает их до момента достижения требуемого уровня стабильности. Сетевой администратор осуществляет также меры дисциплинарного характера, особенно в том случае, если выявляет, что один из партнеров имеет преимущество в статьях расхода, по сравнению с расходами других партнеров. Кроме того, сетевой администратор, как нейтральное лицо, участвует в разрешении конфликтов, возникших среди партнеров. Более того, он наблюдает за внутренним и внешним окружением и выявляет предложения по устранению любых перекосов.</w:t>
      </w:r>
    </w:p>
    <w:p w:rsidR="00393EF8" w:rsidRPr="00393EF8" w:rsidRDefault="00393EF8" w:rsidP="00393EF8">
      <w:pPr>
        <w:numPr>
          <w:ilvl w:val="0"/>
          <w:numId w:val="28"/>
        </w:num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i/>
          <w:iCs/>
          <w:color w:val="000000"/>
          <w:sz w:val="20"/>
          <w:szCs w:val="20"/>
          <w:lang w:eastAsia="ru-RU"/>
        </w:rPr>
        <w:t>Формирование виртуальной корпорации.</w:t>
      </w:r>
      <w:r w:rsidRPr="00393EF8">
        <w:rPr>
          <w:rFonts w:ascii="Arial" w:eastAsia="Times New Roman" w:hAnsi="Arial" w:cs="Arial"/>
          <w:color w:val="000000"/>
          <w:sz w:val="20"/>
          <w:szCs w:val="20"/>
          <w:lang w:eastAsia="ru-RU"/>
        </w:rPr>
        <w:t xml:space="preserve"> После установления конъюнктуры рынка, сетевой администратор работает над созданием виртуальной цепочки издержек производства. Он изучает ресурсы и компетенцию, выявляя слабые и сильные стороны </w:t>
      </w:r>
      <w:proofErr w:type="spellStart"/>
      <w:r w:rsidRPr="00393EF8">
        <w:rPr>
          <w:rFonts w:ascii="Arial" w:eastAsia="Times New Roman" w:hAnsi="Arial" w:cs="Arial"/>
          <w:color w:val="000000"/>
          <w:sz w:val="20"/>
          <w:szCs w:val="20"/>
          <w:lang w:eastAsia="ru-RU"/>
        </w:rPr>
        <w:t>web</w:t>
      </w:r>
      <w:proofErr w:type="spellEnd"/>
      <w:r w:rsidRPr="00393EF8">
        <w:rPr>
          <w:rFonts w:ascii="Arial" w:eastAsia="Times New Roman" w:hAnsi="Arial" w:cs="Arial"/>
          <w:color w:val="000000"/>
          <w:sz w:val="20"/>
          <w:szCs w:val="20"/>
          <w:lang w:eastAsia="ru-RU"/>
        </w:rPr>
        <w:t xml:space="preserve">-партнеров, разрабатывает цепочку поставок, которая интегрирует потребителей, поставщиков и </w:t>
      </w:r>
      <w:proofErr w:type="spellStart"/>
      <w:r w:rsidRPr="00393EF8">
        <w:rPr>
          <w:rFonts w:ascii="Arial" w:eastAsia="Times New Roman" w:hAnsi="Arial" w:cs="Arial"/>
          <w:color w:val="000000"/>
          <w:sz w:val="20"/>
          <w:szCs w:val="20"/>
          <w:lang w:eastAsia="ru-RU"/>
        </w:rPr>
        <w:t>web</w:t>
      </w:r>
      <w:proofErr w:type="spellEnd"/>
      <w:r w:rsidRPr="00393EF8">
        <w:rPr>
          <w:rFonts w:ascii="Arial" w:eastAsia="Times New Roman" w:hAnsi="Arial" w:cs="Arial"/>
          <w:color w:val="000000"/>
          <w:sz w:val="20"/>
          <w:szCs w:val="20"/>
          <w:lang w:eastAsia="ru-RU"/>
        </w:rPr>
        <w:t>-партнеров. После завершения формирования виртуальной корпорации сетевой администратор сворачивает функции координации между партнерами и переходит на менеджмент виртуальной корпорации.</w:t>
      </w:r>
    </w:p>
    <w:p w:rsidR="00393EF8" w:rsidRPr="00393EF8" w:rsidRDefault="00393EF8" w:rsidP="00393EF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 xml:space="preserve">К сказанному выше </w:t>
      </w:r>
      <w:proofErr w:type="spellStart"/>
      <w:r w:rsidRPr="00393EF8">
        <w:rPr>
          <w:rFonts w:ascii="Arial" w:eastAsia="Times New Roman" w:hAnsi="Arial" w:cs="Arial"/>
          <w:color w:val="000000"/>
          <w:sz w:val="20"/>
          <w:szCs w:val="20"/>
          <w:lang w:eastAsia="ru-RU"/>
        </w:rPr>
        <w:t>необходимодобавить</w:t>
      </w:r>
      <w:proofErr w:type="spellEnd"/>
      <w:r w:rsidRPr="00393EF8">
        <w:rPr>
          <w:rFonts w:ascii="Arial" w:eastAsia="Times New Roman" w:hAnsi="Arial" w:cs="Arial"/>
          <w:color w:val="000000"/>
          <w:sz w:val="20"/>
          <w:szCs w:val="20"/>
          <w:lang w:eastAsia="ru-RU"/>
        </w:rPr>
        <w:t xml:space="preserve">, что для эффективного функционирования </w:t>
      </w:r>
      <w:proofErr w:type="gramStart"/>
      <w:r w:rsidRPr="00393EF8">
        <w:rPr>
          <w:rFonts w:ascii="Arial" w:eastAsia="Times New Roman" w:hAnsi="Arial" w:cs="Arial"/>
          <w:color w:val="000000"/>
          <w:sz w:val="20"/>
          <w:szCs w:val="20"/>
          <w:lang w:eastAsia="ru-RU"/>
        </w:rPr>
        <w:t>виртуальная</w:t>
      </w:r>
      <w:proofErr w:type="gram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web-корпорациядолжна</w:t>
      </w:r>
      <w:proofErr w:type="spellEnd"/>
      <w:r w:rsidRPr="00393EF8">
        <w:rPr>
          <w:rFonts w:ascii="Arial" w:eastAsia="Times New Roman" w:hAnsi="Arial" w:cs="Arial"/>
          <w:color w:val="000000"/>
          <w:sz w:val="20"/>
          <w:szCs w:val="20"/>
          <w:lang w:eastAsia="ru-RU"/>
        </w:rPr>
        <w:t xml:space="preserve"> базироваться на ряде высокотехнологичных ИКТ [13], включающих:</w:t>
      </w:r>
    </w:p>
    <w:p w:rsidR="00393EF8" w:rsidRPr="00393EF8" w:rsidRDefault="00393EF8" w:rsidP="00393EF8">
      <w:pPr>
        <w:numPr>
          <w:ilvl w:val="0"/>
          <w:numId w:val="29"/>
        </w:num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 xml:space="preserve">административные </w:t>
      </w:r>
      <w:proofErr w:type="gramStart"/>
      <w:r w:rsidRPr="00393EF8">
        <w:rPr>
          <w:rFonts w:ascii="Arial" w:eastAsia="Times New Roman" w:hAnsi="Arial" w:cs="Arial"/>
          <w:color w:val="000000"/>
          <w:sz w:val="20"/>
          <w:szCs w:val="20"/>
          <w:lang w:eastAsia="ru-RU"/>
        </w:rPr>
        <w:t>ИКТ-системы</w:t>
      </w:r>
      <w:proofErr w:type="gramEnd"/>
      <w:r w:rsidRPr="00393EF8">
        <w:rPr>
          <w:rFonts w:ascii="Arial" w:eastAsia="Times New Roman" w:hAnsi="Arial" w:cs="Arial"/>
          <w:color w:val="000000"/>
          <w:sz w:val="20"/>
          <w:szCs w:val="20"/>
          <w:lang w:eastAsia="ru-RU"/>
        </w:rPr>
        <w:t>, такие, например, как «Виртуальный кластер» (набор абонентов), «Руководство по Электронной Организации», являющееся по существу базой данных по организационной структуре и процессам производства, «Маркетинговую Информационную систему», необходимую для мониторинга развития рынка и др.;</w:t>
      </w:r>
    </w:p>
    <w:p w:rsidR="00393EF8" w:rsidRPr="00393EF8" w:rsidRDefault="00393EF8" w:rsidP="00393EF8">
      <w:pPr>
        <w:numPr>
          <w:ilvl w:val="0"/>
          <w:numId w:val="29"/>
        </w:num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системы проектирования менеджмента, относящиеся к первичным инструментам менеджмента;</w:t>
      </w:r>
    </w:p>
    <w:p w:rsidR="00393EF8" w:rsidRPr="00393EF8" w:rsidRDefault="00393EF8" w:rsidP="00393EF8">
      <w:pPr>
        <w:numPr>
          <w:ilvl w:val="0"/>
          <w:numId w:val="29"/>
        </w:num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системы коллективного пользования, представляющие собой типичную интегрированную электронную систему передачи сообщений, имеющую экран, систему распределения каналов, систему для проведения совещаний, групповое творчество и ряд других систем. Эти системы поддерживают активность команды лидеров, облегчают групповые процессы активности, повышают технический уровень компетенции и уровень проводимого менеджмента. Более того, они повышают эффективность использования идей, изучения текущих процессов производства. Поскольку команды проектирования включают экспертов из различных сфер с разным уровнем знаний, взаимный обмен знаниями увеличивает общий уровень компетенции всей команды партнеров.</w:t>
      </w:r>
    </w:p>
    <w:p w:rsidR="00393EF8" w:rsidRPr="00393EF8" w:rsidRDefault="00393EF8" w:rsidP="00393EF8">
      <w:pPr>
        <w:shd w:val="clear" w:color="auto" w:fill="FFFFFF"/>
        <w:spacing w:before="100" w:beforeAutospacing="1" w:after="100" w:afterAutospacing="1" w:line="240" w:lineRule="auto"/>
        <w:jc w:val="center"/>
        <w:rPr>
          <w:rFonts w:ascii="Arial" w:eastAsia="Times New Roman" w:hAnsi="Arial" w:cs="Arial"/>
          <w:color w:val="000000"/>
          <w:sz w:val="20"/>
          <w:szCs w:val="20"/>
          <w:lang w:eastAsia="ru-RU"/>
        </w:rPr>
      </w:pPr>
      <w:r w:rsidRPr="00393EF8">
        <w:rPr>
          <w:rFonts w:ascii="Arial" w:eastAsia="Times New Roman" w:hAnsi="Arial" w:cs="Arial"/>
          <w:b/>
          <w:bCs/>
          <w:color w:val="000000"/>
          <w:sz w:val="20"/>
          <w:szCs w:val="20"/>
          <w:lang w:eastAsia="ru-RU"/>
        </w:rPr>
        <w:t>Заключение и выводы</w:t>
      </w:r>
    </w:p>
    <w:p w:rsidR="00393EF8" w:rsidRPr="00393EF8" w:rsidRDefault="00393EF8" w:rsidP="00393EF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 xml:space="preserve">В заключение необходимо </w:t>
      </w:r>
      <w:proofErr w:type="spellStart"/>
      <w:r w:rsidRPr="00393EF8">
        <w:rPr>
          <w:rFonts w:ascii="Arial" w:eastAsia="Times New Roman" w:hAnsi="Arial" w:cs="Arial"/>
          <w:color w:val="000000"/>
          <w:sz w:val="20"/>
          <w:szCs w:val="20"/>
          <w:lang w:eastAsia="ru-RU"/>
        </w:rPr>
        <w:t>сказатьо</w:t>
      </w:r>
      <w:proofErr w:type="spellEnd"/>
      <w:r w:rsidRPr="00393EF8">
        <w:rPr>
          <w:rFonts w:ascii="Arial" w:eastAsia="Times New Roman" w:hAnsi="Arial" w:cs="Arial"/>
          <w:color w:val="000000"/>
          <w:sz w:val="20"/>
          <w:szCs w:val="20"/>
          <w:lang w:eastAsia="ru-RU"/>
        </w:rPr>
        <w:t xml:space="preserve"> </w:t>
      </w:r>
      <w:proofErr w:type="gramStart"/>
      <w:r w:rsidRPr="00393EF8">
        <w:rPr>
          <w:rFonts w:ascii="Arial" w:eastAsia="Times New Roman" w:hAnsi="Arial" w:cs="Arial"/>
          <w:color w:val="000000"/>
          <w:sz w:val="20"/>
          <w:szCs w:val="20"/>
          <w:lang w:eastAsia="ru-RU"/>
        </w:rPr>
        <w:t>преимуществах</w:t>
      </w:r>
      <w:proofErr w:type="gramEnd"/>
      <w:r w:rsidRPr="00393EF8">
        <w:rPr>
          <w:rFonts w:ascii="Arial" w:eastAsia="Times New Roman" w:hAnsi="Arial" w:cs="Arial"/>
          <w:color w:val="000000"/>
          <w:sz w:val="20"/>
          <w:szCs w:val="20"/>
          <w:lang w:eastAsia="ru-RU"/>
        </w:rPr>
        <w:t xml:space="preserve"> виртуальных </w:t>
      </w:r>
      <w:proofErr w:type="spellStart"/>
      <w:r w:rsidRPr="00393EF8">
        <w:rPr>
          <w:rFonts w:ascii="Arial" w:eastAsia="Times New Roman" w:hAnsi="Arial" w:cs="Arial"/>
          <w:color w:val="000000"/>
          <w:sz w:val="20"/>
          <w:szCs w:val="20"/>
          <w:lang w:eastAsia="ru-RU"/>
        </w:rPr>
        <w:t>web</w:t>
      </w:r>
      <w:proofErr w:type="spellEnd"/>
      <w:r w:rsidRPr="00393EF8">
        <w:rPr>
          <w:rFonts w:ascii="Arial" w:eastAsia="Times New Roman" w:hAnsi="Arial" w:cs="Arial"/>
          <w:color w:val="000000"/>
          <w:sz w:val="20"/>
          <w:szCs w:val="20"/>
          <w:lang w:eastAsia="ru-RU"/>
        </w:rPr>
        <w:t xml:space="preserve">-корпораций и об их перспективе в </w:t>
      </w:r>
      <w:proofErr w:type="spellStart"/>
      <w:r w:rsidRPr="00393EF8">
        <w:rPr>
          <w:rFonts w:ascii="Arial" w:eastAsia="Times New Roman" w:hAnsi="Arial" w:cs="Arial"/>
          <w:color w:val="000000"/>
          <w:sz w:val="20"/>
          <w:szCs w:val="20"/>
          <w:lang w:eastAsia="ru-RU"/>
        </w:rPr>
        <w:t>условияхрынка</w:t>
      </w:r>
      <w:proofErr w:type="spellEnd"/>
      <w:r w:rsidRPr="00393EF8">
        <w:rPr>
          <w:rFonts w:ascii="Arial" w:eastAsia="Times New Roman" w:hAnsi="Arial" w:cs="Arial"/>
          <w:color w:val="000000"/>
          <w:sz w:val="20"/>
          <w:szCs w:val="20"/>
          <w:lang w:eastAsia="ru-RU"/>
        </w:rPr>
        <w:t>.</w:t>
      </w:r>
    </w:p>
    <w:p w:rsidR="00393EF8" w:rsidRPr="00393EF8" w:rsidRDefault="00393EF8" w:rsidP="00393EF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lastRenderedPageBreak/>
        <w:t xml:space="preserve">Наибольшее значение здесь </w:t>
      </w:r>
      <w:proofErr w:type="spellStart"/>
      <w:r w:rsidRPr="00393EF8">
        <w:rPr>
          <w:rFonts w:ascii="Arial" w:eastAsia="Times New Roman" w:hAnsi="Arial" w:cs="Arial"/>
          <w:color w:val="000000"/>
          <w:sz w:val="20"/>
          <w:szCs w:val="20"/>
          <w:lang w:eastAsia="ru-RU"/>
        </w:rPr>
        <w:t>имеетто</w:t>
      </w:r>
      <w:proofErr w:type="spellEnd"/>
      <w:r w:rsidRPr="00393EF8">
        <w:rPr>
          <w:rFonts w:ascii="Arial" w:eastAsia="Times New Roman" w:hAnsi="Arial" w:cs="Arial"/>
          <w:color w:val="000000"/>
          <w:sz w:val="20"/>
          <w:szCs w:val="20"/>
          <w:lang w:eastAsia="ru-RU"/>
        </w:rPr>
        <w:t xml:space="preserve">, что, базируясь на эффективной сетевой структуре, которой является </w:t>
      </w:r>
      <w:proofErr w:type="spellStart"/>
      <w:r w:rsidRPr="00393EF8">
        <w:rPr>
          <w:rFonts w:ascii="Arial" w:eastAsia="Times New Roman" w:hAnsi="Arial" w:cs="Arial"/>
          <w:color w:val="000000"/>
          <w:sz w:val="20"/>
          <w:szCs w:val="20"/>
          <w:lang w:eastAsia="ru-RU"/>
        </w:rPr>
        <w:t>Интернет</w:t>
      </w:r>
      <w:proofErr w:type="gramStart"/>
      <w:r w:rsidRPr="00393EF8">
        <w:rPr>
          <w:rFonts w:ascii="Arial" w:eastAsia="Times New Roman" w:hAnsi="Arial" w:cs="Arial"/>
          <w:color w:val="000000"/>
          <w:sz w:val="20"/>
          <w:szCs w:val="20"/>
          <w:lang w:eastAsia="ru-RU"/>
        </w:rPr>
        <w:t>,И</w:t>
      </w:r>
      <w:proofErr w:type="gramEnd"/>
      <w:r w:rsidRPr="00393EF8">
        <w:rPr>
          <w:rFonts w:ascii="Arial" w:eastAsia="Times New Roman" w:hAnsi="Arial" w:cs="Arial"/>
          <w:color w:val="000000"/>
          <w:sz w:val="20"/>
          <w:szCs w:val="20"/>
          <w:lang w:eastAsia="ru-RU"/>
        </w:rPr>
        <w:t>нтранет</w:t>
      </w:r>
      <w:proofErr w:type="spellEnd"/>
      <w:r w:rsidRPr="00393EF8">
        <w:rPr>
          <w:rFonts w:ascii="Arial" w:eastAsia="Times New Roman" w:hAnsi="Arial" w:cs="Arial"/>
          <w:color w:val="000000"/>
          <w:sz w:val="20"/>
          <w:szCs w:val="20"/>
          <w:lang w:eastAsia="ru-RU"/>
        </w:rPr>
        <w:t xml:space="preserve"> и др., конструкция виртуальной </w:t>
      </w:r>
      <w:proofErr w:type="spellStart"/>
      <w:r w:rsidRPr="00393EF8">
        <w:rPr>
          <w:rFonts w:ascii="Arial" w:eastAsia="Times New Roman" w:hAnsi="Arial" w:cs="Arial"/>
          <w:color w:val="000000"/>
          <w:sz w:val="20"/>
          <w:szCs w:val="20"/>
          <w:lang w:eastAsia="ru-RU"/>
        </w:rPr>
        <w:t>Web</w:t>
      </w:r>
      <w:proofErr w:type="spellEnd"/>
      <w:r w:rsidRPr="00393EF8">
        <w:rPr>
          <w:rFonts w:ascii="Arial" w:eastAsia="Times New Roman" w:hAnsi="Arial" w:cs="Arial"/>
          <w:color w:val="000000"/>
          <w:sz w:val="20"/>
          <w:szCs w:val="20"/>
          <w:lang w:eastAsia="ru-RU"/>
        </w:rPr>
        <w:t xml:space="preserve">-корпорации </w:t>
      </w:r>
      <w:proofErr w:type="spellStart"/>
      <w:r w:rsidRPr="00393EF8">
        <w:rPr>
          <w:rFonts w:ascii="Arial" w:eastAsia="Times New Roman" w:hAnsi="Arial" w:cs="Arial"/>
          <w:color w:val="000000"/>
          <w:sz w:val="20"/>
          <w:szCs w:val="20"/>
          <w:lang w:eastAsia="ru-RU"/>
        </w:rPr>
        <w:t>позволяетконцентрировать</w:t>
      </w:r>
      <w:proofErr w:type="spellEnd"/>
      <w:r w:rsidRPr="00393EF8">
        <w:rPr>
          <w:rFonts w:ascii="Arial" w:eastAsia="Times New Roman" w:hAnsi="Arial" w:cs="Arial"/>
          <w:color w:val="000000"/>
          <w:sz w:val="20"/>
          <w:szCs w:val="20"/>
          <w:lang w:eastAsia="ru-RU"/>
        </w:rPr>
        <w:t xml:space="preserve"> базовую компетентность партнерской команды. </w:t>
      </w:r>
      <w:proofErr w:type="spellStart"/>
      <w:r w:rsidRPr="00393EF8">
        <w:rPr>
          <w:rFonts w:ascii="Arial" w:eastAsia="Times New Roman" w:hAnsi="Arial" w:cs="Arial"/>
          <w:color w:val="000000"/>
          <w:sz w:val="20"/>
          <w:szCs w:val="20"/>
          <w:lang w:eastAsia="ru-RU"/>
        </w:rPr>
        <w:t>Традиционныекомпании</w:t>
      </w:r>
      <w:proofErr w:type="spellEnd"/>
      <w:r w:rsidRPr="00393EF8">
        <w:rPr>
          <w:rFonts w:ascii="Arial" w:eastAsia="Times New Roman" w:hAnsi="Arial" w:cs="Arial"/>
          <w:color w:val="000000"/>
          <w:sz w:val="20"/>
          <w:szCs w:val="20"/>
          <w:lang w:eastAsia="ru-RU"/>
        </w:rPr>
        <w:t xml:space="preserve"> поддерживают широкий диапазон компетенции для того, чтобы </w:t>
      </w:r>
      <w:proofErr w:type="spellStart"/>
      <w:r w:rsidRPr="00393EF8">
        <w:rPr>
          <w:rFonts w:ascii="Arial" w:eastAsia="Times New Roman" w:hAnsi="Arial" w:cs="Arial"/>
          <w:color w:val="000000"/>
          <w:sz w:val="20"/>
          <w:szCs w:val="20"/>
          <w:lang w:eastAsia="ru-RU"/>
        </w:rPr>
        <w:t>иметьспособность</w:t>
      </w:r>
      <w:proofErr w:type="spellEnd"/>
      <w:r w:rsidRPr="00393EF8">
        <w:rPr>
          <w:rFonts w:ascii="Arial" w:eastAsia="Times New Roman" w:hAnsi="Arial" w:cs="Arial"/>
          <w:color w:val="000000"/>
          <w:sz w:val="20"/>
          <w:szCs w:val="20"/>
          <w:lang w:eastAsia="ru-RU"/>
        </w:rPr>
        <w:t xml:space="preserve"> формировать затратный механизм в целом или же в какой-то его </w:t>
      </w:r>
      <w:proofErr w:type="spellStart"/>
      <w:r w:rsidRPr="00393EF8">
        <w:rPr>
          <w:rFonts w:ascii="Arial" w:eastAsia="Times New Roman" w:hAnsi="Arial" w:cs="Arial"/>
          <w:color w:val="000000"/>
          <w:sz w:val="20"/>
          <w:szCs w:val="20"/>
          <w:lang w:eastAsia="ru-RU"/>
        </w:rPr>
        <w:t>части</w:t>
      </w:r>
      <w:proofErr w:type="gramStart"/>
      <w:r w:rsidRPr="00393EF8">
        <w:rPr>
          <w:rFonts w:ascii="Arial" w:eastAsia="Times New Roman" w:hAnsi="Arial" w:cs="Arial"/>
          <w:color w:val="000000"/>
          <w:sz w:val="20"/>
          <w:szCs w:val="20"/>
          <w:lang w:eastAsia="ru-RU"/>
        </w:rPr>
        <w:t>.Е</w:t>
      </w:r>
      <w:proofErr w:type="gramEnd"/>
      <w:r w:rsidRPr="00393EF8">
        <w:rPr>
          <w:rFonts w:ascii="Arial" w:eastAsia="Times New Roman" w:hAnsi="Arial" w:cs="Arial"/>
          <w:color w:val="000000"/>
          <w:sz w:val="20"/>
          <w:szCs w:val="20"/>
          <w:lang w:eastAsia="ru-RU"/>
        </w:rPr>
        <w:t>сли</w:t>
      </w:r>
      <w:proofErr w:type="spellEnd"/>
      <w:r w:rsidRPr="00393EF8">
        <w:rPr>
          <w:rFonts w:ascii="Arial" w:eastAsia="Times New Roman" w:hAnsi="Arial" w:cs="Arial"/>
          <w:color w:val="000000"/>
          <w:sz w:val="20"/>
          <w:szCs w:val="20"/>
          <w:lang w:eastAsia="ru-RU"/>
        </w:rPr>
        <w:t xml:space="preserve"> эти компании не способны поддерживать цепочку поставок в целом, </w:t>
      </w:r>
      <w:proofErr w:type="spellStart"/>
      <w:r w:rsidRPr="00393EF8">
        <w:rPr>
          <w:rFonts w:ascii="Arial" w:eastAsia="Times New Roman" w:hAnsi="Arial" w:cs="Arial"/>
          <w:color w:val="000000"/>
          <w:sz w:val="20"/>
          <w:szCs w:val="20"/>
          <w:lang w:eastAsia="ru-RU"/>
        </w:rPr>
        <w:t>онипользуются</w:t>
      </w:r>
      <w:proofErr w:type="spellEnd"/>
      <w:r w:rsidRPr="00393EF8">
        <w:rPr>
          <w:rFonts w:ascii="Arial" w:eastAsia="Times New Roman" w:hAnsi="Arial" w:cs="Arial"/>
          <w:color w:val="000000"/>
          <w:sz w:val="20"/>
          <w:szCs w:val="20"/>
          <w:lang w:eastAsia="ru-RU"/>
        </w:rPr>
        <w:t xml:space="preserve"> компетенцией рынка, где одни содействуют в получении </w:t>
      </w:r>
      <w:proofErr w:type="spellStart"/>
      <w:r w:rsidRPr="00393EF8">
        <w:rPr>
          <w:rFonts w:ascii="Arial" w:eastAsia="Times New Roman" w:hAnsi="Arial" w:cs="Arial"/>
          <w:color w:val="000000"/>
          <w:sz w:val="20"/>
          <w:szCs w:val="20"/>
          <w:lang w:eastAsia="ru-RU"/>
        </w:rPr>
        <w:t>такойкомпетенции</w:t>
      </w:r>
      <w:proofErr w:type="spellEnd"/>
      <w:r w:rsidRPr="00393EF8">
        <w:rPr>
          <w:rFonts w:ascii="Arial" w:eastAsia="Times New Roman" w:hAnsi="Arial" w:cs="Arial"/>
          <w:color w:val="000000"/>
          <w:sz w:val="20"/>
          <w:szCs w:val="20"/>
          <w:lang w:eastAsia="ru-RU"/>
        </w:rPr>
        <w:t xml:space="preserve">, другие же предоставляют снабженческую цепочку. Обычно </w:t>
      </w:r>
      <w:proofErr w:type="spellStart"/>
      <w:r w:rsidRPr="00393EF8">
        <w:rPr>
          <w:rFonts w:ascii="Arial" w:eastAsia="Times New Roman" w:hAnsi="Arial" w:cs="Arial"/>
          <w:color w:val="000000"/>
          <w:sz w:val="20"/>
          <w:szCs w:val="20"/>
          <w:lang w:eastAsia="ru-RU"/>
        </w:rPr>
        <w:t>компаниисохраняют</w:t>
      </w:r>
      <w:proofErr w:type="spellEnd"/>
      <w:r w:rsidRPr="00393EF8">
        <w:rPr>
          <w:rFonts w:ascii="Arial" w:eastAsia="Times New Roman" w:hAnsi="Arial" w:cs="Arial"/>
          <w:color w:val="000000"/>
          <w:sz w:val="20"/>
          <w:szCs w:val="20"/>
          <w:lang w:eastAsia="ru-RU"/>
        </w:rPr>
        <w:t xml:space="preserve"> свою базовую компетенцию или даже приобретают </w:t>
      </w:r>
      <w:proofErr w:type="spellStart"/>
      <w:r w:rsidRPr="00393EF8">
        <w:rPr>
          <w:rFonts w:ascii="Arial" w:eastAsia="Times New Roman" w:hAnsi="Arial" w:cs="Arial"/>
          <w:color w:val="000000"/>
          <w:sz w:val="20"/>
          <w:szCs w:val="20"/>
          <w:lang w:eastAsia="ru-RU"/>
        </w:rPr>
        <w:t>дополнительнуюкомпетентность</w:t>
      </w:r>
      <w:proofErr w:type="spellEnd"/>
      <w:r w:rsidRPr="00393EF8">
        <w:rPr>
          <w:rFonts w:ascii="Arial" w:eastAsia="Times New Roman" w:hAnsi="Arial" w:cs="Arial"/>
          <w:color w:val="000000"/>
          <w:sz w:val="20"/>
          <w:szCs w:val="20"/>
          <w:lang w:eastAsia="ru-RU"/>
        </w:rPr>
        <w:t xml:space="preserve"> лишь для снижения уровня зависимости от других компаний. </w:t>
      </w:r>
      <w:proofErr w:type="spellStart"/>
      <w:r w:rsidRPr="00393EF8">
        <w:rPr>
          <w:rFonts w:ascii="Arial" w:eastAsia="Times New Roman" w:hAnsi="Arial" w:cs="Arial"/>
          <w:color w:val="000000"/>
          <w:sz w:val="20"/>
          <w:szCs w:val="20"/>
          <w:lang w:eastAsia="ru-RU"/>
        </w:rPr>
        <w:t>Видеале</w:t>
      </w:r>
      <w:proofErr w:type="spellEnd"/>
      <w:r w:rsidRPr="00393EF8">
        <w:rPr>
          <w:rFonts w:ascii="Arial" w:eastAsia="Times New Roman" w:hAnsi="Arial" w:cs="Arial"/>
          <w:color w:val="000000"/>
          <w:sz w:val="20"/>
          <w:szCs w:val="20"/>
          <w:lang w:eastAsia="ru-RU"/>
        </w:rPr>
        <w:t xml:space="preserve"> </w:t>
      </w:r>
      <w:proofErr w:type="gramStart"/>
      <w:r w:rsidRPr="00393EF8">
        <w:rPr>
          <w:rFonts w:ascii="Arial" w:eastAsia="Times New Roman" w:hAnsi="Arial" w:cs="Arial"/>
          <w:color w:val="000000"/>
          <w:sz w:val="20"/>
          <w:szCs w:val="20"/>
          <w:lang w:eastAsia="ru-RU"/>
        </w:rPr>
        <w:t>виртуальная</w:t>
      </w:r>
      <w:proofErr w:type="gram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Web</w:t>
      </w:r>
      <w:proofErr w:type="spellEnd"/>
      <w:r w:rsidRPr="00393EF8">
        <w:rPr>
          <w:rFonts w:ascii="Arial" w:eastAsia="Times New Roman" w:hAnsi="Arial" w:cs="Arial"/>
          <w:color w:val="000000"/>
          <w:sz w:val="20"/>
          <w:szCs w:val="20"/>
          <w:lang w:eastAsia="ru-RU"/>
        </w:rPr>
        <w:t xml:space="preserve">-корпорация предлагает своим партнерам как </w:t>
      </w:r>
      <w:proofErr w:type="spellStart"/>
      <w:r w:rsidRPr="00393EF8">
        <w:rPr>
          <w:rFonts w:ascii="Arial" w:eastAsia="Times New Roman" w:hAnsi="Arial" w:cs="Arial"/>
          <w:color w:val="000000"/>
          <w:sz w:val="20"/>
          <w:szCs w:val="20"/>
          <w:lang w:eastAsia="ru-RU"/>
        </w:rPr>
        <w:t>быдоверительное</w:t>
      </w:r>
      <w:proofErr w:type="spellEnd"/>
      <w:r w:rsidRPr="00393EF8">
        <w:rPr>
          <w:rFonts w:ascii="Arial" w:eastAsia="Times New Roman" w:hAnsi="Arial" w:cs="Arial"/>
          <w:color w:val="000000"/>
          <w:sz w:val="20"/>
          <w:szCs w:val="20"/>
          <w:lang w:eastAsia="ru-RU"/>
        </w:rPr>
        <w:t xml:space="preserve"> окружение с участием в нем на равных условиях. </w:t>
      </w:r>
      <w:proofErr w:type="gramStart"/>
      <w:r w:rsidRPr="00393EF8">
        <w:rPr>
          <w:rFonts w:ascii="Arial" w:eastAsia="Times New Roman" w:hAnsi="Arial" w:cs="Arial"/>
          <w:color w:val="000000"/>
          <w:sz w:val="20"/>
          <w:szCs w:val="20"/>
          <w:lang w:eastAsia="ru-RU"/>
        </w:rPr>
        <w:t>Основная</w:t>
      </w:r>
      <w:proofErr w:type="gram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идеявиртуальной</w:t>
      </w:r>
      <w:proofErr w:type="spell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Web</w:t>
      </w:r>
      <w:proofErr w:type="spellEnd"/>
      <w:r w:rsidRPr="00393EF8">
        <w:rPr>
          <w:rFonts w:ascii="Arial" w:eastAsia="Times New Roman" w:hAnsi="Arial" w:cs="Arial"/>
          <w:color w:val="000000"/>
          <w:sz w:val="20"/>
          <w:szCs w:val="20"/>
          <w:lang w:eastAsia="ru-RU"/>
        </w:rPr>
        <w:t xml:space="preserve">-корпорации состоит в том, что партнерские компании </w:t>
      </w:r>
      <w:proofErr w:type="spellStart"/>
      <w:r w:rsidRPr="00393EF8">
        <w:rPr>
          <w:rFonts w:ascii="Arial" w:eastAsia="Times New Roman" w:hAnsi="Arial" w:cs="Arial"/>
          <w:color w:val="000000"/>
          <w:sz w:val="20"/>
          <w:szCs w:val="20"/>
          <w:lang w:eastAsia="ru-RU"/>
        </w:rPr>
        <w:t>создаютсобственную</w:t>
      </w:r>
      <w:proofErr w:type="spellEnd"/>
      <w:r w:rsidRPr="00393EF8">
        <w:rPr>
          <w:rFonts w:ascii="Arial" w:eastAsia="Times New Roman" w:hAnsi="Arial" w:cs="Arial"/>
          <w:color w:val="000000"/>
          <w:sz w:val="20"/>
          <w:szCs w:val="20"/>
          <w:lang w:eastAsia="ru-RU"/>
        </w:rPr>
        <w:t xml:space="preserve"> ресурсную базу, доступную для других членов, а также для </w:t>
      </w:r>
      <w:proofErr w:type="spellStart"/>
      <w:r w:rsidRPr="00393EF8">
        <w:rPr>
          <w:rFonts w:ascii="Arial" w:eastAsia="Times New Roman" w:hAnsi="Arial" w:cs="Arial"/>
          <w:color w:val="000000"/>
          <w:sz w:val="20"/>
          <w:szCs w:val="20"/>
          <w:lang w:eastAsia="ru-RU"/>
        </w:rPr>
        <w:t>привлекаемыхк</w:t>
      </w:r>
      <w:proofErr w:type="spellEnd"/>
      <w:r w:rsidRPr="00393EF8">
        <w:rPr>
          <w:rFonts w:ascii="Arial" w:eastAsia="Times New Roman" w:hAnsi="Arial" w:cs="Arial"/>
          <w:color w:val="000000"/>
          <w:sz w:val="20"/>
          <w:szCs w:val="20"/>
          <w:lang w:eastAsia="ru-RU"/>
        </w:rPr>
        <w:t xml:space="preserve"> временному участию фирм. Это, в свою очередь, позволяет формировать </w:t>
      </w:r>
      <w:proofErr w:type="spellStart"/>
      <w:r w:rsidRPr="00393EF8">
        <w:rPr>
          <w:rFonts w:ascii="Arial" w:eastAsia="Times New Roman" w:hAnsi="Arial" w:cs="Arial"/>
          <w:color w:val="000000"/>
          <w:sz w:val="20"/>
          <w:szCs w:val="20"/>
          <w:lang w:eastAsia="ru-RU"/>
        </w:rPr>
        <w:t>общуюкомпетенцию</w:t>
      </w:r>
      <w:proofErr w:type="spellEnd"/>
      <w:r w:rsidRPr="00393EF8">
        <w:rPr>
          <w:rFonts w:ascii="Arial" w:eastAsia="Times New Roman" w:hAnsi="Arial" w:cs="Arial"/>
          <w:color w:val="000000"/>
          <w:sz w:val="20"/>
          <w:szCs w:val="20"/>
          <w:lang w:eastAsia="ru-RU"/>
        </w:rPr>
        <w:t xml:space="preserve"> корпорации.</w:t>
      </w:r>
    </w:p>
    <w:p w:rsidR="00393EF8" w:rsidRPr="00393EF8" w:rsidRDefault="00393EF8" w:rsidP="00393EF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 xml:space="preserve">Другое </w:t>
      </w:r>
      <w:proofErr w:type="spellStart"/>
      <w:r w:rsidRPr="00393EF8">
        <w:rPr>
          <w:rFonts w:ascii="Arial" w:eastAsia="Times New Roman" w:hAnsi="Arial" w:cs="Arial"/>
          <w:color w:val="000000"/>
          <w:sz w:val="20"/>
          <w:szCs w:val="20"/>
          <w:lang w:eastAsia="ru-RU"/>
        </w:rPr>
        <w:t>важноепреимущество</w:t>
      </w:r>
      <w:proofErr w:type="spellEnd"/>
      <w:r w:rsidRPr="00393EF8">
        <w:rPr>
          <w:rFonts w:ascii="Arial" w:eastAsia="Times New Roman" w:hAnsi="Arial" w:cs="Arial"/>
          <w:color w:val="000000"/>
          <w:sz w:val="20"/>
          <w:szCs w:val="20"/>
          <w:lang w:eastAsia="ru-RU"/>
        </w:rPr>
        <w:t xml:space="preserve">, по сравнению с традиционными экономическими структурами, </w:t>
      </w:r>
      <w:proofErr w:type="spellStart"/>
      <w:r w:rsidRPr="00393EF8">
        <w:rPr>
          <w:rFonts w:ascii="Arial" w:eastAsia="Times New Roman" w:hAnsi="Arial" w:cs="Arial"/>
          <w:color w:val="000000"/>
          <w:sz w:val="20"/>
          <w:szCs w:val="20"/>
          <w:lang w:eastAsia="ru-RU"/>
        </w:rPr>
        <w:t>состоитв</w:t>
      </w:r>
      <w:proofErr w:type="spellEnd"/>
      <w:r w:rsidRPr="00393EF8">
        <w:rPr>
          <w:rFonts w:ascii="Arial" w:eastAsia="Times New Roman" w:hAnsi="Arial" w:cs="Arial"/>
          <w:color w:val="000000"/>
          <w:sz w:val="20"/>
          <w:szCs w:val="20"/>
          <w:lang w:eastAsia="ru-RU"/>
        </w:rPr>
        <w:t xml:space="preserve"> возможности коммутировать индивидуальные компетенции партнеров сформированием на этой основе динамичной виртуальной </w:t>
      </w:r>
      <w:proofErr w:type="spellStart"/>
      <w:r w:rsidRPr="00393EF8">
        <w:rPr>
          <w:rFonts w:ascii="Arial" w:eastAsia="Times New Roman" w:hAnsi="Arial" w:cs="Arial"/>
          <w:color w:val="000000"/>
          <w:sz w:val="20"/>
          <w:szCs w:val="20"/>
          <w:lang w:eastAsia="ru-RU"/>
        </w:rPr>
        <w:t>web-корпорации</w:t>
      </w:r>
      <w:proofErr w:type="gramStart"/>
      <w:r w:rsidRPr="00393EF8">
        <w:rPr>
          <w:rFonts w:ascii="Arial" w:eastAsia="Times New Roman" w:hAnsi="Arial" w:cs="Arial"/>
          <w:color w:val="000000"/>
          <w:sz w:val="20"/>
          <w:szCs w:val="20"/>
          <w:lang w:eastAsia="ru-RU"/>
        </w:rPr>
        <w:t>.Д</w:t>
      </w:r>
      <w:proofErr w:type="gramEnd"/>
      <w:r w:rsidRPr="00393EF8">
        <w:rPr>
          <w:rFonts w:ascii="Arial" w:eastAsia="Times New Roman" w:hAnsi="Arial" w:cs="Arial"/>
          <w:color w:val="000000"/>
          <w:sz w:val="20"/>
          <w:szCs w:val="20"/>
          <w:lang w:eastAsia="ru-RU"/>
        </w:rPr>
        <w:t>инамичность</w:t>
      </w:r>
      <w:proofErr w:type="spellEnd"/>
      <w:r w:rsidRPr="00393EF8">
        <w:rPr>
          <w:rFonts w:ascii="Arial" w:eastAsia="Times New Roman" w:hAnsi="Arial" w:cs="Arial"/>
          <w:color w:val="000000"/>
          <w:sz w:val="20"/>
          <w:szCs w:val="20"/>
          <w:lang w:eastAsia="ru-RU"/>
        </w:rPr>
        <w:t xml:space="preserve"> эта проявляется во всех параметрах деятельности, включая </w:t>
      </w:r>
      <w:proofErr w:type="spellStart"/>
      <w:r w:rsidRPr="00393EF8">
        <w:rPr>
          <w:rFonts w:ascii="Arial" w:eastAsia="Times New Roman" w:hAnsi="Arial" w:cs="Arial"/>
          <w:color w:val="000000"/>
          <w:sz w:val="20"/>
          <w:szCs w:val="20"/>
          <w:lang w:eastAsia="ru-RU"/>
        </w:rPr>
        <w:t>итрадиционный</w:t>
      </w:r>
      <w:proofErr w:type="spellEnd"/>
      <w:r w:rsidRPr="00393EF8">
        <w:rPr>
          <w:rFonts w:ascii="Arial" w:eastAsia="Times New Roman" w:hAnsi="Arial" w:cs="Arial"/>
          <w:color w:val="000000"/>
          <w:sz w:val="20"/>
          <w:szCs w:val="20"/>
          <w:lang w:eastAsia="ru-RU"/>
        </w:rPr>
        <w:t xml:space="preserve"> комплекс «поставщик — покупатель». Обеспечивается она, во-</w:t>
      </w:r>
      <w:proofErr w:type="spellStart"/>
      <w:r w:rsidRPr="00393EF8">
        <w:rPr>
          <w:rFonts w:ascii="Arial" w:eastAsia="Times New Roman" w:hAnsi="Arial" w:cs="Arial"/>
          <w:color w:val="000000"/>
          <w:sz w:val="20"/>
          <w:szCs w:val="20"/>
          <w:lang w:eastAsia="ru-RU"/>
        </w:rPr>
        <w:t>первых</w:t>
      </w:r>
      <w:proofErr w:type="gramStart"/>
      <w:r w:rsidRPr="00393EF8">
        <w:rPr>
          <w:rFonts w:ascii="Arial" w:eastAsia="Times New Roman" w:hAnsi="Arial" w:cs="Arial"/>
          <w:color w:val="000000"/>
          <w:sz w:val="20"/>
          <w:szCs w:val="20"/>
          <w:lang w:eastAsia="ru-RU"/>
        </w:rPr>
        <w:t>,т</w:t>
      </w:r>
      <w:proofErr w:type="gramEnd"/>
      <w:r w:rsidRPr="00393EF8">
        <w:rPr>
          <w:rFonts w:ascii="Arial" w:eastAsia="Times New Roman" w:hAnsi="Arial" w:cs="Arial"/>
          <w:color w:val="000000"/>
          <w:sz w:val="20"/>
          <w:szCs w:val="20"/>
          <w:lang w:eastAsia="ru-RU"/>
        </w:rPr>
        <w:t>ем</w:t>
      </w:r>
      <w:proofErr w:type="spellEnd"/>
      <w:r w:rsidRPr="00393EF8">
        <w:rPr>
          <w:rFonts w:ascii="Arial" w:eastAsia="Times New Roman" w:hAnsi="Arial" w:cs="Arial"/>
          <w:color w:val="000000"/>
          <w:sz w:val="20"/>
          <w:szCs w:val="20"/>
          <w:lang w:eastAsia="ru-RU"/>
        </w:rPr>
        <w:t xml:space="preserve">, что </w:t>
      </w:r>
      <w:proofErr w:type="spellStart"/>
      <w:r w:rsidRPr="00393EF8">
        <w:rPr>
          <w:rFonts w:ascii="Arial" w:eastAsia="Times New Roman" w:hAnsi="Arial" w:cs="Arial"/>
          <w:color w:val="000000"/>
          <w:sz w:val="20"/>
          <w:szCs w:val="20"/>
          <w:lang w:eastAsia="ru-RU"/>
        </w:rPr>
        <w:t>web</w:t>
      </w:r>
      <w:proofErr w:type="spellEnd"/>
      <w:r w:rsidRPr="00393EF8">
        <w:rPr>
          <w:rFonts w:ascii="Arial" w:eastAsia="Times New Roman" w:hAnsi="Arial" w:cs="Arial"/>
          <w:color w:val="000000"/>
          <w:sz w:val="20"/>
          <w:szCs w:val="20"/>
          <w:lang w:eastAsia="ru-RU"/>
        </w:rPr>
        <w:t xml:space="preserve">-партнеры до вхождения в корпорацию проходят этап </w:t>
      </w:r>
      <w:proofErr w:type="spellStart"/>
      <w:r w:rsidRPr="00393EF8">
        <w:rPr>
          <w:rFonts w:ascii="Arial" w:eastAsia="Times New Roman" w:hAnsi="Arial" w:cs="Arial"/>
          <w:color w:val="000000"/>
          <w:sz w:val="20"/>
          <w:szCs w:val="20"/>
          <w:lang w:eastAsia="ru-RU"/>
        </w:rPr>
        <w:t>построениявзаимосвязей</w:t>
      </w:r>
      <w:proofErr w:type="spellEnd"/>
      <w:r w:rsidRPr="00393EF8">
        <w:rPr>
          <w:rFonts w:ascii="Arial" w:eastAsia="Times New Roman" w:hAnsi="Arial" w:cs="Arial"/>
          <w:color w:val="000000"/>
          <w:sz w:val="20"/>
          <w:szCs w:val="20"/>
          <w:lang w:eastAsia="ru-RU"/>
        </w:rPr>
        <w:t xml:space="preserve">, что значительно ускоряет процесс формирования </w:t>
      </w:r>
      <w:proofErr w:type="spellStart"/>
      <w:r w:rsidRPr="00393EF8">
        <w:rPr>
          <w:rFonts w:ascii="Arial" w:eastAsia="Times New Roman" w:hAnsi="Arial" w:cs="Arial"/>
          <w:color w:val="000000"/>
          <w:sz w:val="20"/>
          <w:szCs w:val="20"/>
          <w:lang w:eastAsia="ru-RU"/>
        </w:rPr>
        <w:t>цепочкипроизводственных</w:t>
      </w:r>
      <w:proofErr w:type="spellEnd"/>
      <w:r w:rsidRPr="00393EF8">
        <w:rPr>
          <w:rFonts w:ascii="Arial" w:eastAsia="Times New Roman" w:hAnsi="Arial" w:cs="Arial"/>
          <w:color w:val="000000"/>
          <w:sz w:val="20"/>
          <w:szCs w:val="20"/>
          <w:lang w:eastAsia="ru-RU"/>
        </w:rPr>
        <w:t xml:space="preserve"> издержек и обеспечивает конкурентное преимущество на быстроменяющемся рынке. Во-вторых, компании-партнеры не рассматривают себя в </w:t>
      </w:r>
      <w:proofErr w:type="spellStart"/>
      <w:r w:rsidRPr="00393EF8">
        <w:rPr>
          <w:rFonts w:ascii="Arial" w:eastAsia="Times New Roman" w:hAnsi="Arial" w:cs="Arial"/>
          <w:color w:val="000000"/>
          <w:sz w:val="20"/>
          <w:szCs w:val="20"/>
          <w:lang w:eastAsia="ru-RU"/>
        </w:rPr>
        <w:t>качестветолько</w:t>
      </w:r>
      <w:proofErr w:type="spellEnd"/>
      <w:r w:rsidRPr="00393EF8">
        <w:rPr>
          <w:rFonts w:ascii="Arial" w:eastAsia="Times New Roman" w:hAnsi="Arial" w:cs="Arial"/>
          <w:color w:val="000000"/>
          <w:sz w:val="20"/>
          <w:szCs w:val="20"/>
          <w:lang w:eastAsia="ru-RU"/>
        </w:rPr>
        <w:t xml:space="preserve"> поставщиков или же только покупателей, поскольку в равной мере </w:t>
      </w:r>
      <w:proofErr w:type="spellStart"/>
      <w:r w:rsidRPr="00393EF8">
        <w:rPr>
          <w:rFonts w:ascii="Arial" w:eastAsia="Times New Roman" w:hAnsi="Arial" w:cs="Arial"/>
          <w:color w:val="000000"/>
          <w:sz w:val="20"/>
          <w:szCs w:val="20"/>
          <w:lang w:eastAsia="ru-RU"/>
        </w:rPr>
        <w:t>несутответственность</w:t>
      </w:r>
      <w:proofErr w:type="spellEnd"/>
      <w:r w:rsidRPr="00393EF8">
        <w:rPr>
          <w:rFonts w:ascii="Arial" w:eastAsia="Times New Roman" w:hAnsi="Arial" w:cs="Arial"/>
          <w:color w:val="000000"/>
          <w:sz w:val="20"/>
          <w:szCs w:val="20"/>
          <w:lang w:eastAsia="ru-RU"/>
        </w:rPr>
        <w:t xml:space="preserve"> за затраты и риски в совместном проекте и имеют </w:t>
      </w:r>
      <w:proofErr w:type="spellStart"/>
      <w:r w:rsidRPr="00393EF8">
        <w:rPr>
          <w:rFonts w:ascii="Arial" w:eastAsia="Times New Roman" w:hAnsi="Arial" w:cs="Arial"/>
          <w:color w:val="000000"/>
          <w:sz w:val="20"/>
          <w:szCs w:val="20"/>
          <w:lang w:eastAsia="ru-RU"/>
        </w:rPr>
        <w:t>гарантированнуюравную</w:t>
      </w:r>
      <w:proofErr w:type="spellEnd"/>
      <w:r w:rsidRPr="00393EF8">
        <w:rPr>
          <w:rFonts w:ascii="Arial" w:eastAsia="Times New Roman" w:hAnsi="Arial" w:cs="Arial"/>
          <w:color w:val="000000"/>
          <w:sz w:val="20"/>
          <w:szCs w:val="20"/>
          <w:lang w:eastAsia="ru-RU"/>
        </w:rPr>
        <w:t xml:space="preserve"> долю прибыли при успешной реализации конечного продукта. Более </w:t>
      </w:r>
      <w:proofErr w:type="spellStart"/>
      <w:r w:rsidRPr="00393EF8">
        <w:rPr>
          <w:rFonts w:ascii="Arial" w:eastAsia="Times New Roman" w:hAnsi="Arial" w:cs="Arial"/>
          <w:color w:val="000000"/>
          <w:sz w:val="20"/>
          <w:szCs w:val="20"/>
          <w:lang w:eastAsia="ru-RU"/>
        </w:rPr>
        <w:t>того</w:t>
      </w:r>
      <w:proofErr w:type="gramStart"/>
      <w:r w:rsidRPr="00393EF8">
        <w:rPr>
          <w:rFonts w:ascii="Arial" w:eastAsia="Times New Roman" w:hAnsi="Arial" w:cs="Arial"/>
          <w:color w:val="000000"/>
          <w:sz w:val="20"/>
          <w:szCs w:val="20"/>
          <w:lang w:eastAsia="ru-RU"/>
        </w:rPr>
        <w:t>,в</w:t>
      </w:r>
      <w:proofErr w:type="gramEnd"/>
      <w:r w:rsidRPr="00393EF8">
        <w:rPr>
          <w:rFonts w:ascii="Arial" w:eastAsia="Times New Roman" w:hAnsi="Arial" w:cs="Arial"/>
          <w:color w:val="000000"/>
          <w:sz w:val="20"/>
          <w:szCs w:val="20"/>
          <w:lang w:eastAsia="ru-RU"/>
        </w:rPr>
        <w:t>иртуальная</w:t>
      </w:r>
      <w:proofErr w:type="spell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web</w:t>
      </w:r>
      <w:proofErr w:type="spellEnd"/>
      <w:r w:rsidRPr="00393EF8">
        <w:rPr>
          <w:rFonts w:ascii="Arial" w:eastAsia="Times New Roman" w:hAnsi="Arial" w:cs="Arial"/>
          <w:color w:val="000000"/>
          <w:sz w:val="20"/>
          <w:szCs w:val="20"/>
          <w:lang w:eastAsia="ru-RU"/>
        </w:rPr>
        <w:t xml:space="preserve">-корпорация обладает несколькими механизмами </w:t>
      </w:r>
      <w:proofErr w:type="spellStart"/>
      <w:r w:rsidRPr="00393EF8">
        <w:rPr>
          <w:rFonts w:ascii="Arial" w:eastAsia="Times New Roman" w:hAnsi="Arial" w:cs="Arial"/>
          <w:color w:val="000000"/>
          <w:sz w:val="20"/>
          <w:szCs w:val="20"/>
          <w:lang w:eastAsia="ru-RU"/>
        </w:rPr>
        <w:t>координации,охватывающих</w:t>
      </w:r>
      <w:proofErr w:type="spellEnd"/>
      <w:r w:rsidRPr="00393EF8">
        <w:rPr>
          <w:rFonts w:ascii="Arial" w:eastAsia="Times New Roman" w:hAnsi="Arial" w:cs="Arial"/>
          <w:color w:val="000000"/>
          <w:sz w:val="20"/>
          <w:szCs w:val="20"/>
          <w:lang w:eastAsia="ru-RU"/>
        </w:rPr>
        <w:t xml:space="preserve"> всех ее партнеров. Приведенные авторами статьи преимущества </w:t>
      </w:r>
      <w:proofErr w:type="spellStart"/>
      <w:r w:rsidRPr="00393EF8">
        <w:rPr>
          <w:rFonts w:ascii="Arial" w:eastAsia="Times New Roman" w:hAnsi="Arial" w:cs="Arial"/>
          <w:color w:val="000000"/>
          <w:sz w:val="20"/>
          <w:szCs w:val="20"/>
          <w:lang w:eastAsia="ru-RU"/>
        </w:rPr>
        <w:t>новойэкономической</w:t>
      </w:r>
      <w:proofErr w:type="spellEnd"/>
      <w:r w:rsidRPr="00393EF8">
        <w:rPr>
          <w:rFonts w:ascii="Arial" w:eastAsia="Times New Roman" w:hAnsi="Arial" w:cs="Arial"/>
          <w:color w:val="000000"/>
          <w:sz w:val="20"/>
          <w:szCs w:val="20"/>
          <w:lang w:eastAsia="ru-RU"/>
        </w:rPr>
        <w:t xml:space="preserve"> парадигмы оставляют надежду на то, что виртуальная </w:t>
      </w:r>
      <w:proofErr w:type="spellStart"/>
      <w:r w:rsidRPr="00393EF8">
        <w:rPr>
          <w:rFonts w:ascii="Arial" w:eastAsia="Times New Roman" w:hAnsi="Arial" w:cs="Arial"/>
          <w:color w:val="000000"/>
          <w:sz w:val="20"/>
          <w:szCs w:val="20"/>
          <w:lang w:eastAsia="ru-RU"/>
        </w:rPr>
        <w:t>web-корпорация</w:t>
      </w:r>
      <w:proofErr w:type="gramStart"/>
      <w:r w:rsidRPr="00393EF8">
        <w:rPr>
          <w:rFonts w:ascii="Arial" w:eastAsia="Times New Roman" w:hAnsi="Arial" w:cs="Arial"/>
          <w:color w:val="000000"/>
          <w:sz w:val="20"/>
          <w:szCs w:val="20"/>
          <w:lang w:eastAsia="ru-RU"/>
        </w:rPr>
        <w:t>,б</w:t>
      </w:r>
      <w:proofErr w:type="gramEnd"/>
      <w:r w:rsidRPr="00393EF8">
        <w:rPr>
          <w:rFonts w:ascii="Arial" w:eastAsia="Times New Roman" w:hAnsi="Arial" w:cs="Arial"/>
          <w:color w:val="000000"/>
          <w:sz w:val="20"/>
          <w:szCs w:val="20"/>
          <w:lang w:eastAsia="ru-RU"/>
        </w:rPr>
        <w:t>азирующаяся</w:t>
      </w:r>
      <w:proofErr w:type="spellEnd"/>
      <w:r w:rsidRPr="00393EF8">
        <w:rPr>
          <w:rFonts w:ascii="Arial" w:eastAsia="Times New Roman" w:hAnsi="Arial" w:cs="Arial"/>
          <w:color w:val="000000"/>
          <w:sz w:val="20"/>
          <w:szCs w:val="20"/>
          <w:lang w:eastAsia="ru-RU"/>
        </w:rPr>
        <w:t xml:space="preserve"> на современных ИКТ-системах, а также на сетевых структурах, </w:t>
      </w:r>
      <w:proofErr w:type="spellStart"/>
      <w:r w:rsidRPr="00393EF8">
        <w:rPr>
          <w:rFonts w:ascii="Arial" w:eastAsia="Times New Roman" w:hAnsi="Arial" w:cs="Arial"/>
          <w:color w:val="000000"/>
          <w:sz w:val="20"/>
          <w:szCs w:val="20"/>
          <w:lang w:eastAsia="ru-RU"/>
        </w:rPr>
        <w:t>какимиявляются</w:t>
      </w:r>
      <w:proofErr w:type="spellEnd"/>
      <w:r w:rsidRPr="00393EF8">
        <w:rPr>
          <w:rFonts w:ascii="Arial" w:eastAsia="Times New Roman" w:hAnsi="Arial" w:cs="Arial"/>
          <w:color w:val="000000"/>
          <w:sz w:val="20"/>
          <w:szCs w:val="20"/>
          <w:lang w:eastAsia="ru-RU"/>
        </w:rPr>
        <w:t xml:space="preserve"> Интернет, </w:t>
      </w:r>
      <w:proofErr w:type="spellStart"/>
      <w:r w:rsidRPr="00393EF8">
        <w:rPr>
          <w:rFonts w:ascii="Arial" w:eastAsia="Times New Roman" w:hAnsi="Arial" w:cs="Arial"/>
          <w:color w:val="000000"/>
          <w:sz w:val="20"/>
          <w:szCs w:val="20"/>
          <w:lang w:eastAsia="ru-RU"/>
        </w:rPr>
        <w:t>Интранет</w:t>
      </w:r>
      <w:proofErr w:type="spellEnd"/>
      <w:r w:rsidRPr="00393EF8">
        <w:rPr>
          <w:rFonts w:ascii="Arial" w:eastAsia="Times New Roman" w:hAnsi="Arial" w:cs="Arial"/>
          <w:color w:val="000000"/>
          <w:sz w:val="20"/>
          <w:szCs w:val="20"/>
          <w:lang w:eastAsia="ru-RU"/>
        </w:rPr>
        <w:t xml:space="preserve"> и т.д., будет иметь перспективу на </w:t>
      </w:r>
      <w:proofErr w:type="spellStart"/>
      <w:r w:rsidRPr="00393EF8">
        <w:rPr>
          <w:rFonts w:ascii="Arial" w:eastAsia="Times New Roman" w:hAnsi="Arial" w:cs="Arial"/>
          <w:color w:val="000000"/>
          <w:sz w:val="20"/>
          <w:szCs w:val="20"/>
          <w:lang w:eastAsia="ru-RU"/>
        </w:rPr>
        <w:t>этом«турбулентном</w:t>
      </w:r>
      <w:proofErr w:type="spellEnd"/>
      <w:r w:rsidRPr="00393EF8">
        <w:rPr>
          <w:rFonts w:ascii="Arial" w:eastAsia="Times New Roman" w:hAnsi="Arial" w:cs="Arial"/>
          <w:color w:val="000000"/>
          <w:sz w:val="20"/>
          <w:szCs w:val="20"/>
          <w:lang w:eastAsia="ru-RU"/>
        </w:rPr>
        <w:t>» рынке XXI века.</w:t>
      </w:r>
    </w:p>
    <w:p w:rsidR="00393EF8" w:rsidRPr="00393EF8" w:rsidRDefault="00393EF8" w:rsidP="00393EF8">
      <w:pPr>
        <w:shd w:val="clear" w:color="auto" w:fill="FFFFFF"/>
        <w:spacing w:before="100" w:beforeAutospacing="1" w:after="100" w:afterAutospacing="1" w:line="240" w:lineRule="auto"/>
        <w:jc w:val="center"/>
        <w:rPr>
          <w:rFonts w:ascii="Arial" w:eastAsia="Times New Roman" w:hAnsi="Arial" w:cs="Arial"/>
          <w:color w:val="000000"/>
          <w:sz w:val="20"/>
          <w:szCs w:val="20"/>
          <w:lang w:eastAsia="ru-RU"/>
        </w:rPr>
      </w:pPr>
      <w:r w:rsidRPr="00393EF8">
        <w:rPr>
          <w:rFonts w:ascii="Arial" w:eastAsia="Times New Roman" w:hAnsi="Arial" w:cs="Arial"/>
          <w:b/>
          <w:bCs/>
          <w:color w:val="000000"/>
          <w:sz w:val="20"/>
          <w:szCs w:val="20"/>
          <w:lang w:eastAsia="ru-RU"/>
        </w:rPr>
        <w:t>Список литературы</w:t>
      </w:r>
    </w:p>
    <w:p w:rsidR="00393EF8" w:rsidRPr="00393EF8" w:rsidRDefault="00393EF8" w:rsidP="00393EF8">
      <w:pPr>
        <w:numPr>
          <w:ilvl w:val="0"/>
          <w:numId w:val="30"/>
        </w:num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val="en-US" w:eastAsia="ru-RU"/>
        </w:rPr>
        <w:t xml:space="preserve">A Process-oriented Approach to Business Networking Elgar </w:t>
      </w:r>
      <w:proofErr w:type="spellStart"/>
      <w:r w:rsidRPr="00393EF8">
        <w:rPr>
          <w:rFonts w:ascii="Arial" w:eastAsia="Times New Roman" w:hAnsi="Arial" w:cs="Arial"/>
          <w:color w:val="000000"/>
          <w:sz w:val="20"/>
          <w:szCs w:val="20"/>
          <w:lang w:val="en-US" w:eastAsia="ru-RU"/>
        </w:rPr>
        <w:t>Fleisch</w:t>
      </w:r>
      <w:proofErr w:type="spellEnd"/>
      <w:r w:rsidRPr="00393EF8">
        <w:rPr>
          <w:rFonts w:ascii="Arial" w:eastAsia="Times New Roman" w:hAnsi="Arial" w:cs="Arial"/>
          <w:color w:val="000000"/>
          <w:sz w:val="20"/>
          <w:szCs w:val="20"/>
          <w:lang w:val="en-US" w:eastAsia="ru-RU"/>
        </w:rPr>
        <w:t xml:space="preserve"> and Hubert </w:t>
      </w:r>
      <w:r w:rsidRPr="00393EF8">
        <w:rPr>
          <w:rFonts w:ascii="Arial" w:eastAsia="Times New Roman" w:hAnsi="Arial" w:cs="Arial"/>
          <w:color w:val="000000"/>
          <w:sz w:val="20"/>
          <w:szCs w:val="20"/>
          <w:lang w:eastAsia="ru-RU"/>
        </w:rPr>
        <w:t>Ц</w:t>
      </w:r>
      <w:proofErr w:type="spellStart"/>
      <w:r w:rsidRPr="00393EF8">
        <w:rPr>
          <w:rFonts w:ascii="Arial" w:eastAsia="Times New Roman" w:hAnsi="Arial" w:cs="Arial"/>
          <w:color w:val="000000"/>
          <w:sz w:val="20"/>
          <w:szCs w:val="20"/>
          <w:lang w:val="en-US" w:eastAsia="ru-RU"/>
        </w:rPr>
        <w:t>sterle</w:t>
      </w:r>
      <w:proofErr w:type="spellEnd"/>
      <w:r w:rsidRPr="00393EF8">
        <w:rPr>
          <w:rFonts w:ascii="Arial" w:eastAsia="Times New Roman" w:hAnsi="Arial" w:cs="Arial"/>
          <w:color w:val="000000"/>
          <w:sz w:val="20"/>
          <w:szCs w:val="20"/>
          <w:lang w:val="en-US" w:eastAsia="ru-RU"/>
        </w:rPr>
        <w:t xml:space="preserve"> Institute for Information Management at the University St. </w:t>
      </w:r>
      <w:proofErr w:type="spellStart"/>
      <w:r w:rsidRPr="00393EF8">
        <w:rPr>
          <w:rFonts w:ascii="Arial" w:eastAsia="Times New Roman" w:hAnsi="Arial" w:cs="Arial"/>
          <w:color w:val="000000"/>
          <w:sz w:val="20"/>
          <w:szCs w:val="20"/>
          <w:lang w:val="en-US" w:eastAsia="ru-RU"/>
        </w:rPr>
        <w:t>Gallen</w:t>
      </w:r>
      <w:proofErr w:type="spellEnd"/>
      <w:r w:rsidRPr="00393EF8">
        <w:rPr>
          <w:rFonts w:ascii="Arial" w:eastAsia="Times New Roman" w:hAnsi="Arial" w:cs="Arial"/>
          <w:color w:val="000000"/>
          <w:sz w:val="20"/>
          <w:szCs w:val="20"/>
          <w:lang w:val="en-US" w:eastAsia="ru-RU"/>
        </w:rPr>
        <w:t xml:space="preserve">, CH-9000 St. </w:t>
      </w:r>
      <w:proofErr w:type="spellStart"/>
      <w:r w:rsidRPr="00393EF8">
        <w:rPr>
          <w:rFonts w:ascii="Arial" w:eastAsia="Times New Roman" w:hAnsi="Arial" w:cs="Arial"/>
          <w:color w:val="000000"/>
          <w:sz w:val="20"/>
          <w:szCs w:val="20"/>
          <w:lang w:val="en-US" w:eastAsia="ru-RU"/>
        </w:rPr>
        <w:t>Gallen</w:t>
      </w:r>
      <w:proofErr w:type="spellEnd"/>
      <w:r w:rsidRPr="00393EF8">
        <w:rPr>
          <w:rFonts w:ascii="Arial" w:eastAsia="Times New Roman" w:hAnsi="Arial" w:cs="Arial"/>
          <w:color w:val="000000"/>
          <w:sz w:val="20"/>
          <w:szCs w:val="20"/>
          <w:lang w:val="en-US" w:eastAsia="ru-RU"/>
        </w:rPr>
        <w:t xml:space="preserve">, Switzerland. </w:t>
      </w:r>
      <w:r w:rsidRPr="00393EF8">
        <w:rPr>
          <w:rFonts w:ascii="Arial" w:eastAsia="Times New Roman" w:hAnsi="Arial" w:cs="Arial"/>
          <w:color w:val="000000"/>
          <w:sz w:val="20"/>
          <w:szCs w:val="20"/>
          <w:lang w:eastAsia="ru-RU"/>
        </w:rPr>
        <w:t>JOV 2 (2000) 2.</w:t>
      </w:r>
    </w:p>
    <w:p w:rsidR="00393EF8" w:rsidRPr="00393EF8" w:rsidRDefault="00393EF8" w:rsidP="00393EF8">
      <w:pPr>
        <w:numPr>
          <w:ilvl w:val="0"/>
          <w:numId w:val="30"/>
        </w:numPr>
        <w:shd w:val="clear" w:color="auto" w:fill="FFFFFF"/>
        <w:spacing w:before="100" w:beforeAutospacing="1" w:after="100" w:afterAutospacing="1" w:line="240" w:lineRule="auto"/>
        <w:rPr>
          <w:rFonts w:ascii="Arial" w:eastAsia="Times New Roman" w:hAnsi="Arial" w:cs="Arial"/>
          <w:color w:val="000000"/>
          <w:sz w:val="20"/>
          <w:szCs w:val="20"/>
          <w:lang w:val="en-US" w:eastAsia="ru-RU"/>
        </w:rPr>
      </w:pPr>
      <w:proofErr w:type="spellStart"/>
      <w:r w:rsidRPr="00393EF8">
        <w:rPr>
          <w:rFonts w:ascii="Arial" w:eastAsia="Times New Roman" w:hAnsi="Arial" w:cs="Arial"/>
          <w:color w:val="000000"/>
          <w:sz w:val="20"/>
          <w:szCs w:val="20"/>
          <w:lang w:val="en-US" w:eastAsia="ru-RU"/>
        </w:rPr>
        <w:t>Grieco</w:t>
      </w:r>
      <w:proofErr w:type="spellEnd"/>
      <w:r w:rsidRPr="00393EF8">
        <w:rPr>
          <w:rFonts w:ascii="Arial" w:eastAsia="Times New Roman" w:hAnsi="Arial" w:cs="Arial"/>
          <w:color w:val="000000"/>
          <w:sz w:val="20"/>
          <w:szCs w:val="20"/>
          <w:lang w:val="en-US" w:eastAsia="ru-RU"/>
        </w:rPr>
        <w:t>, P, MRO-</w:t>
      </w:r>
      <w:proofErr w:type="spellStart"/>
      <w:r w:rsidRPr="00393EF8">
        <w:rPr>
          <w:rFonts w:ascii="Arial" w:eastAsia="Times New Roman" w:hAnsi="Arial" w:cs="Arial"/>
          <w:color w:val="000000"/>
          <w:sz w:val="20"/>
          <w:szCs w:val="20"/>
          <w:lang w:val="en-US" w:eastAsia="ru-RU"/>
        </w:rPr>
        <w:t>Purchsing</w:t>
      </w:r>
      <w:proofErr w:type="spellEnd"/>
      <w:r w:rsidRPr="00393EF8">
        <w:rPr>
          <w:rFonts w:ascii="Arial" w:eastAsia="Times New Roman" w:hAnsi="Arial" w:cs="Arial"/>
          <w:color w:val="000000"/>
          <w:sz w:val="20"/>
          <w:szCs w:val="20"/>
          <w:lang w:val="en-US" w:eastAsia="ru-RU"/>
        </w:rPr>
        <w:t>, PT Publications, West Palm Beach, 1997.</w:t>
      </w:r>
    </w:p>
    <w:p w:rsidR="00393EF8" w:rsidRPr="00393EF8" w:rsidRDefault="00393EF8" w:rsidP="00393EF8">
      <w:pPr>
        <w:numPr>
          <w:ilvl w:val="0"/>
          <w:numId w:val="30"/>
        </w:numPr>
        <w:shd w:val="clear" w:color="auto" w:fill="FFFFFF"/>
        <w:spacing w:before="100" w:beforeAutospacing="1" w:after="100" w:afterAutospacing="1" w:line="240" w:lineRule="auto"/>
        <w:rPr>
          <w:rFonts w:ascii="Arial" w:eastAsia="Times New Roman" w:hAnsi="Arial" w:cs="Arial"/>
          <w:color w:val="000000"/>
          <w:sz w:val="20"/>
          <w:szCs w:val="20"/>
          <w:lang w:val="en-US" w:eastAsia="ru-RU"/>
        </w:rPr>
      </w:pPr>
      <w:proofErr w:type="spellStart"/>
      <w:r w:rsidRPr="00393EF8">
        <w:rPr>
          <w:rFonts w:ascii="Arial" w:eastAsia="Times New Roman" w:hAnsi="Arial" w:cs="Arial"/>
          <w:color w:val="000000"/>
          <w:sz w:val="20"/>
          <w:szCs w:val="20"/>
          <w:lang w:val="en-US" w:eastAsia="ru-RU"/>
        </w:rPr>
        <w:t>Killen&amp;Associates</w:t>
      </w:r>
      <w:proofErr w:type="spellEnd"/>
      <w:r w:rsidRPr="00393EF8">
        <w:rPr>
          <w:rFonts w:ascii="Arial" w:eastAsia="Times New Roman" w:hAnsi="Arial" w:cs="Arial"/>
          <w:color w:val="000000"/>
          <w:sz w:val="20"/>
          <w:szCs w:val="20"/>
          <w:lang w:val="en-US" w:eastAsia="ru-RU"/>
        </w:rPr>
        <w:t xml:space="preserve">, Operating Resources Management: How Enterprises </w:t>
      </w:r>
      <w:proofErr w:type="spellStart"/>
      <w:r w:rsidRPr="00393EF8">
        <w:rPr>
          <w:rFonts w:ascii="Arial" w:eastAsia="Times New Roman" w:hAnsi="Arial" w:cs="Arial"/>
          <w:color w:val="000000"/>
          <w:sz w:val="20"/>
          <w:szCs w:val="20"/>
          <w:lang w:val="en-US" w:eastAsia="ru-RU"/>
        </w:rPr>
        <w:t>can</w:t>
      </w:r>
      <w:hyperlink r:id="rId89" w:tooltip="Click to Continue &gt; by Provider" w:history="1">
        <w:r w:rsidRPr="00393EF8">
          <w:rPr>
            <w:rFonts w:ascii="Arial" w:eastAsia="Times New Roman" w:hAnsi="Arial" w:cs="Arial"/>
            <w:color w:val="003399"/>
            <w:sz w:val="20"/>
            <w:szCs w:val="20"/>
            <w:u w:val="single"/>
            <w:lang w:val="en-US" w:eastAsia="ru-RU"/>
          </w:rPr>
          <w:t>MAKE</w:t>
        </w:r>
        <w:proofErr w:type="spellEnd"/>
        <w:r w:rsidRPr="00393EF8">
          <w:rPr>
            <w:rFonts w:ascii="Arial" w:eastAsia="Times New Roman" w:hAnsi="Arial" w:cs="Arial"/>
            <w:color w:val="003399"/>
            <w:sz w:val="20"/>
            <w:szCs w:val="20"/>
            <w:u w:val="single"/>
            <w:lang w:val="en-US" w:eastAsia="ru-RU"/>
          </w:rPr>
          <w:t xml:space="preserve"> MONEY</w:t>
        </w:r>
        <w:r w:rsidRPr="00393EF8">
          <w:rPr>
            <w:rFonts w:ascii="Arial" w:eastAsia="Times New Roman" w:hAnsi="Arial" w:cs="Arial"/>
            <w:noProof/>
            <w:color w:val="003399"/>
            <w:sz w:val="20"/>
            <w:szCs w:val="20"/>
            <w:lang w:eastAsia="ru-RU"/>
          </w:rPr>
          <w:drawing>
            <wp:inline distT="0" distB="0" distL="0" distR="0" wp14:anchorId="1D63A7DC" wp14:editId="132B544D">
              <wp:extent cx="95250" cy="95250"/>
              <wp:effectExtent l="0" t="0" r="0" b="0"/>
              <wp:docPr id="31" name="Picture 4" descr="http://cdncache-a.akamaihd.net/items/it/img/arrow-10x10.png">
                <a:hlinkClick xmlns:a="http://schemas.openxmlformats.org/drawingml/2006/main" r:id="rId89" tooltip="&quot;Click to Continue &gt; by Provid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dncache-a.akamaihd.net/items/it/img/arrow-10x10.png">
                        <a:hlinkClick r:id="rId89" tooltip="&quot;Click to Continue &gt; by Provider&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393EF8">
        <w:rPr>
          <w:rFonts w:ascii="Arial" w:eastAsia="Times New Roman" w:hAnsi="Arial" w:cs="Arial"/>
          <w:color w:val="000000"/>
          <w:sz w:val="20"/>
          <w:szCs w:val="20"/>
          <w:lang w:val="en-US" w:eastAsia="ru-RU"/>
        </w:rPr>
        <w:t> by Reducing ORRM Cost, White Paper, Palo Alto, 1997.</w:t>
      </w:r>
    </w:p>
    <w:p w:rsidR="00393EF8" w:rsidRPr="00393EF8" w:rsidRDefault="00393EF8" w:rsidP="00393EF8">
      <w:pPr>
        <w:numPr>
          <w:ilvl w:val="0"/>
          <w:numId w:val="30"/>
        </w:numPr>
        <w:shd w:val="clear" w:color="auto" w:fill="FFFFFF"/>
        <w:spacing w:before="100" w:beforeAutospacing="1" w:after="100" w:afterAutospacing="1" w:line="240" w:lineRule="auto"/>
        <w:rPr>
          <w:rFonts w:ascii="Arial" w:eastAsia="Times New Roman" w:hAnsi="Arial" w:cs="Arial"/>
          <w:color w:val="000000"/>
          <w:sz w:val="20"/>
          <w:szCs w:val="20"/>
          <w:lang w:val="en-US" w:eastAsia="ru-RU"/>
        </w:rPr>
      </w:pPr>
      <w:r w:rsidRPr="00393EF8">
        <w:rPr>
          <w:rFonts w:ascii="Arial" w:eastAsia="Times New Roman" w:hAnsi="Arial" w:cs="Arial"/>
          <w:color w:val="000000"/>
          <w:sz w:val="20"/>
          <w:szCs w:val="20"/>
          <w:lang w:val="en-US" w:eastAsia="ru-RU"/>
        </w:rPr>
        <w:t xml:space="preserve">Benz, R., </w:t>
      </w:r>
      <w:proofErr w:type="spellStart"/>
      <w:r w:rsidRPr="00393EF8">
        <w:rPr>
          <w:rFonts w:ascii="Arial" w:eastAsia="Times New Roman" w:hAnsi="Arial" w:cs="Arial"/>
          <w:color w:val="000000"/>
          <w:sz w:val="20"/>
          <w:szCs w:val="20"/>
          <w:lang w:val="en-US" w:eastAsia="ru-RU"/>
        </w:rPr>
        <w:t>Entwurf</w:t>
      </w:r>
      <w:proofErr w:type="spellEnd"/>
      <w:r w:rsidRPr="00393EF8">
        <w:rPr>
          <w:rFonts w:ascii="Arial" w:eastAsia="Times New Roman" w:hAnsi="Arial" w:cs="Arial"/>
          <w:color w:val="000000"/>
          <w:sz w:val="20"/>
          <w:szCs w:val="20"/>
          <w:lang w:val="en-US" w:eastAsia="ru-RU"/>
        </w:rPr>
        <w:t xml:space="preserve"> </w:t>
      </w:r>
      <w:proofErr w:type="spellStart"/>
      <w:r w:rsidRPr="00393EF8">
        <w:rPr>
          <w:rFonts w:ascii="Arial" w:eastAsia="Times New Roman" w:hAnsi="Arial" w:cs="Arial"/>
          <w:color w:val="000000"/>
          <w:sz w:val="20"/>
          <w:szCs w:val="20"/>
          <w:lang w:val="en-US" w:eastAsia="ru-RU"/>
        </w:rPr>
        <w:t>gesch</w:t>
      </w:r>
      <w:proofErr w:type="spellEnd"/>
      <w:r w:rsidRPr="00393EF8">
        <w:rPr>
          <w:rFonts w:ascii="Arial" w:eastAsia="Times New Roman" w:hAnsi="Arial" w:cs="Arial"/>
          <w:color w:val="000000"/>
          <w:sz w:val="20"/>
          <w:szCs w:val="20"/>
          <w:lang w:eastAsia="ru-RU"/>
        </w:rPr>
        <w:t>д</w:t>
      </w:r>
      <w:proofErr w:type="spellStart"/>
      <w:r w:rsidRPr="00393EF8">
        <w:rPr>
          <w:rFonts w:ascii="Arial" w:eastAsia="Times New Roman" w:hAnsi="Arial" w:cs="Arial"/>
          <w:color w:val="000000"/>
          <w:sz w:val="20"/>
          <w:szCs w:val="20"/>
          <w:lang w:val="en-US" w:eastAsia="ru-RU"/>
        </w:rPr>
        <w:t>ftseinheits</w:t>
      </w:r>
      <w:proofErr w:type="spellEnd"/>
      <w:r w:rsidRPr="00393EF8">
        <w:rPr>
          <w:rFonts w:ascii="Arial" w:eastAsia="Times New Roman" w:hAnsi="Arial" w:cs="Arial"/>
          <w:color w:val="000000"/>
          <w:sz w:val="20"/>
          <w:szCs w:val="20"/>
          <w:lang w:eastAsia="ru-RU"/>
        </w:rPr>
        <w:t>ь</w:t>
      </w:r>
      <w:proofErr w:type="spellStart"/>
      <w:r w:rsidRPr="00393EF8">
        <w:rPr>
          <w:rFonts w:ascii="Arial" w:eastAsia="Times New Roman" w:hAnsi="Arial" w:cs="Arial"/>
          <w:color w:val="000000"/>
          <w:sz w:val="20"/>
          <w:szCs w:val="20"/>
          <w:lang w:val="en-US" w:eastAsia="ru-RU"/>
        </w:rPr>
        <w:t>bergreifender</w:t>
      </w:r>
      <w:proofErr w:type="spellEnd"/>
      <w:r w:rsidRPr="00393EF8">
        <w:rPr>
          <w:rFonts w:ascii="Arial" w:eastAsia="Times New Roman" w:hAnsi="Arial" w:cs="Arial"/>
          <w:color w:val="000000"/>
          <w:sz w:val="20"/>
          <w:szCs w:val="20"/>
          <w:lang w:val="en-US" w:eastAsia="ru-RU"/>
        </w:rPr>
        <w:t xml:space="preserve"> </w:t>
      </w:r>
      <w:proofErr w:type="spellStart"/>
      <w:r w:rsidRPr="00393EF8">
        <w:rPr>
          <w:rFonts w:ascii="Arial" w:eastAsia="Times New Roman" w:hAnsi="Arial" w:cs="Arial"/>
          <w:color w:val="000000"/>
          <w:sz w:val="20"/>
          <w:szCs w:val="20"/>
          <w:lang w:val="en-US" w:eastAsia="ru-RU"/>
        </w:rPr>
        <w:t>Proze</w:t>
      </w:r>
      <w:proofErr w:type="spellEnd"/>
      <w:r w:rsidRPr="00393EF8">
        <w:rPr>
          <w:rFonts w:ascii="Arial" w:eastAsia="Times New Roman" w:hAnsi="Arial" w:cs="Arial"/>
          <w:color w:val="000000"/>
          <w:sz w:val="20"/>
          <w:szCs w:val="20"/>
          <w:lang w:eastAsia="ru-RU"/>
        </w:rPr>
        <w:t>Я</w:t>
      </w:r>
      <w:proofErr w:type="spellStart"/>
      <w:r w:rsidRPr="00393EF8">
        <w:rPr>
          <w:rFonts w:ascii="Arial" w:eastAsia="Times New Roman" w:hAnsi="Arial" w:cs="Arial"/>
          <w:color w:val="000000"/>
          <w:sz w:val="20"/>
          <w:szCs w:val="20"/>
          <w:lang w:val="en-US" w:eastAsia="ru-RU"/>
        </w:rPr>
        <w:t>netzwerke</w:t>
      </w:r>
      <w:proofErr w:type="spellEnd"/>
      <w:r w:rsidRPr="00393EF8">
        <w:rPr>
          <w:rFonts w:ascii="Arial" w:eastAsia="Times New Roman" w:hAnsi="Arial" w:cs="Arial"/>
          <w:color w:val="000000"/>
          <w:sz w:val="20"/>
          <w:szCs w:val="20"/>
          <w:lang w:val="en-US" w:eastAsia="ru-RU"/>
        </w:rPr>
        <w:t>, Doctoral Thesis, Institute for Information Man-</w:t>
      </w:r>
      <w:proofErr w:type="spellStart"/>
      <w:r w:rsidRPr="00393EF8">
        <w:rPr>
          <w:rFonts w:ascii="Arial" w:eastAsia="Times New Roman" w:hAnsi="Arial" w:cs="Arial"/>
          <w:color w:val="000000"/>
          <w:sz w:val="20"/>
          <w:szCs w:val="20"/>
          <w:lang w:val="en-US" w:eastAsia="ru-RU"/>
        </w:rPr>
        <w:t>agement</w:t>
      </w:r>
      <w:proofErr w:type="spellEnd"/>
      <w:r w:rsidRPr="00393EF8">
        <w:rPr>
          <w:rFonts w:ascii="Arial" w:eastAsia="Times New Roman" w:hAnsi="Arial" w:cs="Arial"/>
          <w:color w:val="000000"/>
          <w:sz w:val="20"/>
          <w:szCs w:val="20"/>
          <w:lang w:val="en-US" w:eastAsia="ru-RU"/>
        </w:rPr>
        <w:t xml:space="preserve">, University of St. </w:t>
      </w:r>
      <w:proofErr w:type="spellStart"/>
      <w:r w:rsidRPr="00393EF8">
        <w:rPr>
          <w:rFonts w:ascii="Arial" w:eastAsia="Times New Roman" w:hAnsi="Arial" w:cs="Arial"/>
          <w:color w:val="000000"/>
          <w:sz w:val="20"/>
          <w:szCs w:val="20"/>
          <w:lang w:val="en-US" w:eastAsia="ru-RU"/>
        </w:rPr>
        <w:t>Gallen</w:t>
      </w:r>
      <w:proofErr w:type="spellEnd"/>
      <w:r w:rsidRPr="00393EF8">
        <w:rPr>
          <w:rFonts w:ascii="Arial" w:eastAsia="Times New Roman" w:hAnsi="Arial" w:cs="Arial"/>
          <w:color w:val="000000"/>
          <w:sz w:val="20"/>
          <w:szCs w:val="20"/>
          <w:lang w:val="en-US" w:eastAsia="ru-RU"/>
        </w:rPr>
        <w:t>, 1999.</w:t>
      </w:r>
    </w:p>
    <w:p w:rsidR="00393EF8" w:rsidRPr="00393EF8" w:rsidRDefault="00393EF8" w:rsidP="00393EF8">
      <w:pPr>
        <w:numPr>
          <w:ilvl w:val="0"/>
          <w:numId w:val="30"/>
        </w:num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eastAsia="ru-RU"/>
        </w:rPr>
        <w:t>Сердюк В.А. Сердюк В.А. От виртуальной реальности к виртуальному правительству: миф или реальность? Менеджмент в России и за рубежом №2, 2002.</w:t>
      </w:r>
    </w:p>
    <w:p w:rsidR="00393EF8" w:rsidRPr="00393EF8" w:rsidRDefault="00393EF8" w:rsidP="00393EF8">
      <w:pPr>
        <w:numPr>
          <w:ilvl w:val="0"/>
          <w:numId w:val="30"/>
        </w:numPr>
        <w:shd w:val="clear" w:color="auto" w:fill="FFFFFF"/>
        <w:spacing w:before="100" w:beforeAutospacing="1" w:after="100" w:afterAutospacing="1" w:line="240" w:lineRule="auto"/>
        <w:rPr>
          <w:rFonts w:ascii="Arial" w:eastAsia="Times New Roman" w:hAnsi="Arial" w:cs="Arial"/>
          <w:color w:val="000000"/>
          <w:sz w:val="20"/>
          <w:szCs w:val="20"/>
          <w:lang w:val="en-US" w:eastAsia="ru-RU"/>
        </w:rPr>
      </w:pPr>
      <w:r w:rsidRPr="00393EF8">
        <w:rPr>
          <w:rFonts w:ascii="Arial" w:eastAsia="Times New Roman" w:hAnsi="Arial" w:cs="Arial"/>
          <w:color w:val="000000"/>
          <w:sz w:val="20"/>
          <w:szCs w:val="20"/>
          <w:lang w:val="en-US" w:eastAsia="ru-RU"/>
        </w:rPr>
        <w:t xml:space="preserve">Kinetic Workplace Consulting Group — integrates the fields of human resources, IT, and corporate real estate to create telework, hoteling, virtual </w:t>
      </w:r>
      <w:proofErr w:type="spellStart"/>
      <w:r w:rsidRPr="00393EF8">
        <w:rPr>
          <w:rFonts w:ascii="Arial" w:eastAsia="Times New Roman" w:hAnsi="Arial" w:cs="Arial"/>
          <w:color w:val="000000"/>
          <w:sz w:val="20"/>
          <w:szCs w:val="20"/>
          <w:lang w:val="en-US" w:eastAsia="ru-RU"/>
        </w:rPr>
        <w:t>officing</w:t>
      </w:r>
      <w:proofErr w:type="spellEnd"/>
      <w:r w:rsidRPr="00393EF8">
        <w:rPr>
          <w:rFonts w:ascii="Arial" w:eastAsia="Times New Roman" w:hAnsi="Arial" w:cs="Arial"/>
          <w:color w:val="000000"/>
          <w:sz w:val="20"/>
          <w:szCs w:val="20"/>
          <w:lang w:val="en-US" w:eastAsia="ru-RU"/>
        </w:rPr>
        <w:t xml:space="preserve">, and alternative </w:t>
      </w:r>
      <w:proofErr w:type="spellStart"/>
      <w:r w:rsidRPr="00393EF8">
        <w:rPr>
          <w:rFonts w:ascii="Arial" w:eastAsia="Times New Roman" w:hAnsi="Arial" w:cs="Arial"/>
          <w:color w:val="000000"/>
          <w:sz w:val="20"/>
          <w:szCs w:val="20"/>
          <w:lang w:val="en-US" w:eastAsia="ru-RU"/>
        </w:rPr>
        <w:t>officing</w:t>
      </w:r>
      <w:proofErr w:type="spellEnd"/>
      <w:r w:rsidRPr="00393EF8">
        <w:rPr>
          <w:rFonts w:ascii="Arial" w:eastAsia="Times New Roman" w:hAnsi="Arial" w:cs="Arial"/>
          <w:color w:val="000000"/>
          <w:sz w:val="20"/>
          <w:szCs w:val="20"/>
          <w:lang w:val="en-US" w:eastAsia="ru-RU"/>
        </w:rPr>
        <w:t xml:space="preserve"> solutions. http://www.kineticworkplace.com/.</w:t>
      </w:r>
    </w:p>
    <w:p w:rsidR="00393EF8" w:rsidRPr="00393EF8" w:rsidRDefault="00393EF8" w:rsidP="00393EF8">
      <w:pPr>
        <w:numPr>
          <w:ilvl w:val="0"/>
          <w:numId w:val="30"/>
        </w:numPr>
        <w:shd w:val="clear" w:color="auto" w:fill="FFFFFF"/>
        <w:spacing w:before="100" w:beforeAutospacing="1" w:after="100" w:afterAutospacing="1" w:line="240" w:lineRule="auto"/>
        <w:rPr>
          <w:rFonts w:ascii="Arial" w:eastAsia="Times New Roman" w:hAnsi="Arial" w:cs="Arial"/>
          <w:color w:val="000000"/>
          <w:sz w:val="20"/>
          <w:szCs w:val="20"/>
          <w:lang w:val="en-US" w:eastAsia="ru-RU"/>
        </w:rPr>
      </w:pPr>
      <w:r w:rsidRPr="00393EF8">
        <w:rPr>
          <w:rFonts w:ascii="Arial" w:eastAsia="Times New Roman" w:hAnsi="Arial" w:cs="Arial"/>
          <w:color w:val="000000"/>
          <w:sz w:val="20"/>
          <w:szCs w:val="20"/>
          <w:lang w:val="en-US" w:eastAsia="ru-RU"/>
        </w:rPr>
        <w:t xml:space="preserve">Carlos F. Bremer, Ana Paula F. </w:t>
      </w:r>
      <w:proofErr w:type="spellStart"/>
      <w:r w:rsidRPr="00393EF8">
        <w:rPr>
          <w:rFonts w:ascii="Arial" w:eastAsia="Times New Roman" w:hAnsi="Arial" w:cs="Arial"/>
          <w:color w:val="000000"/>
          <w:sz w:val="20"/>
          <w:szCs w:val="20"/>
          <w:lang w:val="en-US" w:eastAsia="ru-RU"/>
        </w:rPr>
        <w:t>Mundim</w:t>
      </w:r>
      <w:proofErr w:type="spellEnd"/>
      <w:r w:rsidRPr="00393EF8">
        <w:rPr>
          <w:rFonts w:ascii="Arial" w:eastAsia="Times New Roman" w:hAnsi="Arial" w:cs="Arial"/>
          <w:color w:val="000000"/>
          <w:sz w:val="20"/>
          <w:szCs w:val="20"/>
          <w:lang w:val="en-US" w:eastAsia="ru-RU"/>
        </w:rPr>
        <w:t xml:space="preserve">, </w:t>
      </w:r>
      <w:proofErr w:type="spellStart"/>
      <w:r w:rsidRPr="00393EF8">
        <w:rPr>
          <w:rFonts w:ascii="Arial" w:eastAsia="Times New Roman" w:hAnsi="Arial" w:cs="Arial"/>
          <w:color w:val="000000"/>
          <w:sz w:val="20"/>
          <w:szCs w:val="20"/>
          <w:lang w:val="en-US" w:eastAsia="ru-RU"/>
        </w:rPr>
        <w:t>Fl</w:t>
      </w:r>
      <w:proofErr w:type="spellEnd"/>
      <w:r w:rsidRPr="00393EF8">
        <w:rPr>
          <w:rFonts w:ascii="Arial" w:eastAsia="Times New Roman" w:hAnsi="Arial" w:cs="Arial"/>
          <w:color w:val="000000"/>
          <w:sz w:val="20"/>
          <w:szCs w:val="20"/>
          <w:lang w:eastAsia="ru-RU"/>
        </w:rPr>
        <w:t>б</w:t>
      </w:r>
      <w:r w:rsidRPr="00393EF8">
        <w:rPr>
          <w:rFonts w:ascii="Arial" w:eastAsia="Times New Roman" w:hAnsi="Arial" w:cs="Arial"/>
          <w:color w:val="000000"/>
          <w:sz w:val="20"/>
          <w:szCs w:val="20"/>
          <w:lang w:val="en-US" w:eastAsia="ru-RU"/>
        </w:rPr>
        <w:t xml:space="preserve">via V. S. </w:t>
      </w:r>
      <w:proofErr w:type="spellStart"/>
      <w:r w:rsidRPr="00393EF8">
        <w:rPr>
          <w:rFonts w:ascii="Arial" w:eastAsia="Times New Roman" w:hAnsi="Arial" w:cs="Arial"/>
          <w:color w:val="000000"/>
          <w:sz w:val="20"/>
          <w:szCs w:val="20"/>
          <w:lang w:val="en-US" w:eastAsia="ru-RU"/>
        </w:rPr>
        <w:t>Michilini</w:t>
      </w:r>
      <w:proofErr w:type="spellEnd"/>
      <w:r w:rsidRPr="00393EF8">
        <w:rPr>
          <w:rFonts w:ascii="Arial" w:eastAsia="Times New Roman" w:hAnsi="Arial" w:cs="Arial"/>
          <w:color w:val="000000"/>
          <w:sz w:val="20"/>
          <w:szCs w:val="20"/>
          <w:lang w:val="en-US" w:eastAsia="ru-RU"/>
        </w:rPr>
        <w:t xml:space="preserve">, </w:t>
      </w:r>
      <w:proofErr w:type="spellStart"/>
      <w:r w:rsidRPr="00393EF8">
        <w:rPr>
          <w:rFonts w:ascii="Arial" w:eastAsia="Times New Roman" w:hAnsi="Arial" w:cs="Arial"/>
          <w:color w:val="000000"/>
          <w:sz w:val="20"/>
          <w:szCs w:val="20"/>
          <w:lang w:val="en-US" w:eastAsia="ru-RU"/>
        </w:rPr>
        <w:t>Jairo</w:t>
      </w:r>
      <w:proofErr w:type="spellEnd"/>
      <w:r w:rsidRPr="00393EF8">
        <w:rPr>
          <w:rFonts w:ascii="Arial" w:eastAsia="Times New Roman" w:hAnsi="Arial" w:cs="Arial"/>
          <w:color w:val="000000"/>
          <w:sz w:val="20"/>
          <w:szCs w:val="20"/>
          <w:lang w:val="en-US" w:eastAsia="ru-RU"/>
        </w:rPr>
        <w:t xml:space="preserve"> E. M. </w:t>
      </w:r>
      <w:proofErr w:type="spellStart"/>
      <w:r w:rsidRPr="00393EF8">
        <w:rPr>
          <w:rFonts w:ascii="Arial" w:eastAsia="Times New Roman" w:hAnsi="Arial" w:cs="Arial"/>
          <w:color w:val="000000"/>
          <w:sz w:val="20"/>
          <w:szCs w:val="20"/>
          <w:lang w:val="en-US" w:eastAsia="ru-RU"/>
        </w:rPr>
        <w:t>Siqueira</w:t>
      </w:r>
      <w:proofErr w:type="spellEnd"/>
      <w:r w:rsidRPr="00393EF8">
        <w:rPr>
          <w:rFonts w:ascii="Arial" w:eastAsia="Times New Roman" w:hAnsi="Arial" w:cs="Arial"/>
          <w:color w:val="000000"/>
          <w:sz w:val="20"/>
          <w:szCs w:val="20"/>
          <w:lang w:val="en-US" w:eastAsia="ru-RU"/>
        </w:rPr>
        <w:t xml:space="preserve"> and </w:t>
      </w:r>
      <w:proofErr w:type="spellStart"/>
      <w:r w:rsidRPr="00393EF8">
        <w:rPr>
          <w:rFonts w:ascii="Arial" w:eastAsia="Times New Roman" w:hAnsi="Arial" w:cs="Arial"/>
          <w:color w:val="000000"/>
          <w:sz w:val="20"/>
          <w:szCs w:val="20"/>
          <w:lang w:val="en-US" w:eastAsia="ru-RU"/>
        </w:rPr>
        <w:t>Luciane</w:t>
      </w:r>
      <w:proofErr w:type="spellEnd"/>
      <w:r w:rsidRPr="00393EF8">
        <w:rPr>
          <w:rFonts w:ascii="Arial" w:eastAsia="Times New Roman" w:hAnsi="Arial" w:cs="Arial"/>
          <w:color w:val="000000"/>
          <w:sz w:val="20"/>
          <w:szCs w:val="20"/>
          <w:lang w:val="en-US" w:eastAsia="ru-RU"/>
        </w:rPr>
        <w:t xml:space="preserve"> M. Ortega, New Product Search and Development as a Trigger to Competencies Integration in Virtual Enterprises, Nucleus of Advanced Manufacturing, Engineering School of S</w:t>
      </w:r>
      <w:r w:rsidRPr="00393EF8">
        <w:rPr>
          <w:rFonts w:ascii="Arial" w:eastAsia="Times New Roman" w:hAnsi="Arial" w:cs="Arial"/>
          <w:color w:val="000000"/>
          <w:sz w:val="20"/>
          <w:szCs w:val="20"/>
          <w:lang w:eastAsia="ru-RU"/>
        </w:rPr>
        <w:t>г</w:t>
      </w:r>
      <w:r w:rsidRPr="00393EF8">
        <w:rPr>
          <w:rFonts w:ascii="Arial" w:eastAsia="Times New Roman" w:hAnsi="Arial" w:cs="Arial"/>
          <w:color w:val="000000"/>
          <w:sz w:val="20"/>
          <w:szCs w:val="20"/>
          <w:lang w:val="en-US" w:eastAsia="ru-RU"/>
        </w:rPr>
        <w:t>o Carlos, University of S</w:t>
      </w:r>
      <w:r w:rsidRPr="00393EF8">
        <w:rPr>
          <w:rFonts w:ascii="Arial" w:eastAsia="Times New Roman" w:hAnsi="Arial" w:cs="Arial"/>
          <w:color w:val="000000"/>
          <w:sz w:val="20"/>
          <w:szCs w:val="20"/>
          <w:lang w:eastAsia="ru-RU"/>
        </w:rPr>
        <w:t>г</w:t>
      </w:r>
      <w:r w:rsidRPr="00393EF8">
        <w:rPr>
          <w:rFonts w:ascii="Arial" w:eastAsia="Times New Roman" w:hAnsi="Arial" w:cs="Arial"/>
          <w:color w:val="000000"/>
          <w:sz w:val="20"/>
          <w:szCs w:val="20"/>
          <w:lang w:val="en-US" w:eastAsia="ru-RU"/>
        </w:rPr>
        <w:t>o Paulo.</w:t>
      </w:r>
    </w:p>
    <w:p w:rsidR="00393EF8" w:rsidRPr="00393EF8" w:rsidRDefault="00393EF8" w:rsidP="00393EF8">
      <w:pPr>
        <w:numPr>
          <w:ilvl w:val="0"/>
          <w:numId w:val="30"/>
        </w:numPr>
        <w:shd w:val="clear" w:color="auto" w:fill="FFFFFF"/>
        <w:spacing w:before="100" w:beforeAutospacing="1" w:after="100" w:afterAutospacing="1" w:line="240" w:lineRule="auto"/>
        <w:rPr>
          <w:rFonts w:ascii="Arial" w:eastAsia="Times New Roman" w:hAnsi="Arial" w:cs="Arial"/>
          <w:color w:val="000000"/>
          <w:sz w:val="20"/>
          <w:szCs w:val="20"/>
          <w:lang w:val="en-US" w:eastAsia="ru-RU"/>
        </w:rPr>
      </w:pPr>
      <w:r w:rsidRPr="00393EF8">
        <w:rPr>
          <w:rFonts w:ascii="Arial" w:eastAsia="Times New Roman" w:hAnsi="Arial" w:cs="Arial"/>
          <w:color w:val="000000"/>
          <w:sz w:val="20"/>
          <w:szCs w:val="20"/>
          <w:lang w:val="en-US" w:eastAsia="ru-RU"/>
        </w:rPr>
        <w:t xml:space="preserve">Jan Marco </w:t>
      </w:r>
      <w:proofErr w:type="spellStart"/>
      <w:r w:rsidRPr="00393EF8">
        <w:rPr>
          <w:rFonts w:ascii="Arial" w:eastAsia="Times New Roman" w:hAnsi="Arial" w:cs="Arial"/>
          <w:color w:val="000000"/>
          <w:sz w:val="20"/>
          <w:szCs w:val="20"/>
          <w:lang w:val="en-US" w:eastAsia="ru-RU"/>
        </w:rPr>
        <w:t>Leimeister</w:t>
      </w:r>
      <w:proofErr w:type="spellEnd"/>
      <w:r w:rsidRPr="00393EF8">
        <w:rPr>
          <w:rFonts w:ascii="Arial" w:eastAsia="Times New Roman" w:hAnsi="Arial" w:cs="Arial"/>
          <w:color w:val="000000"/>
          <w:sz w:val="20"/>
          <w:szCs w:val="20"/>
          <w:lang w:val="en-US" w:eastAsia="ru-RU"/>
        </w:rPr>
        <w:t>, J</w:t>
      </w:r>
      <w:r w:rsidRPr="00393EF8">
        <w:rPr>
          <w:rFonts w:ascii="Arial" w:eastAsia="Times New Roman" w:hAnsi="Arial" w:cs="Arial"/>
          <w:color w:val="000000"/>
          <w:sz w:val="20"/>
          <w:szCs w:val="20"/>
          <w:lang w:eastAsia="ru-RU"/>
        </w:rPr>
        <w:t>ц</w:t>
      </w:r>
      <w:proofErr w:type="spellStart"/>
      <w:r w:rsidRPr="00393EF8">
        <w:rPr>
          <w:rFonts w:ascii="Arial" w:eastAsia="Times New Roman" w:hAnsi="Arial" w:cs="Arial"/>
          <w:color w:val="000000"/>
          <w:sz w:val="20"/>
          <w:szCs w:val="20"/>
          <w:lang w:val="en-US" w:eastAsia="ru-RU"/>
        </w:rPr>
        <w:t>rn</w:t>
      </w:r>
      <w:proofErr w:type="spellEnd"/>
      <w:r w:rsidRPr="00393EF8">
        <w:rPr>
          <w:rFonts w:ascii="Arial" w:eastAsia="Times New Roman" w:hAnsi="Arial" w:cs="Arial"/>
          <w:color w:val="000000"/>
          <w:sz w:val="20"/>
          <w:szCs w:val="20"/>
          <w:lang w:val="en-US" w:eastAsia="ru-RU"/>
        </w:rPr>
        <w:t xml:space="preserve"> </w:t>
      </w:r>
      <w:proofErr w:type="spellStart"/>
      <w:r w:rsidRPr="00393EF8">
        <w:rPr>
          <w:rFonts w:ascii="Arial" w:eastAsia="Times New Roman" w:hAnsi="Arial" w:cs="Arial"/>
          <w:color w:val="000000"/>
          <w:sz w:val="20"/>
          <w:szCs w:val="20"/>
          <w:lang w:val="en-US" w:eastAsia="ru-RU"/>
        </w:rPr>
        <w:t>Weigle</w:t>
      </w:r>
      <w:proofErr w:type="spellEnd"/>
      <w:r w:rsidRPr="00393EF8">
        <w:rPr>
          <w:rFonts w:ascii="Arial" w:eastAsia="Times New Roman" w:hAnsi="Arial" w:cs="Arial"/>
          <w:color w:val="000000"/>
          <w:sz w:val="20"/>
          <w:szCs w:val="20"/>
          <w:lang w:val="en-US" w:eastAsia="ru-RU"/>
        </w:rPr>
        <w:t xml:space="preserve">, Helmut </w:t>
      </w:r>
      <w:proofErr w:type="spellStart"/>
      <w:r w:rsidRPr="00393EF8">
        <w:rPr>
          <w:rFonts w:ascii="Arial" w:eastAsia="Times New Roman" w:hAnsi="Arial" w:cs="Arial"/>
          <w:color w:val="000000"/>
          <w:sz w:val="20"/>
          <w:szCs w:val="20"/>
          <w:lang w:val="en-US" w:eastAsia="ru-RU"/>
        </w:rPr>
        <w:t>Krcmar</w:t>
      </w:r>
      <w:proofErr w:type="spellEnd"/>
      <w:r w:rsidRPr="00393EF8">
        <w:rPr>
          <w:rFonts w:ascii="Arial" w:eastAsia="Times New Roman" w:hAnsi="Arial" w:cs="Arial"/>
          <w:color w:val="000000"/>
          <w:sz w:val="20"/>
          <w:szCs w:val="20"/>
          <w:lang w:val="en-US" w:eastAsia="ru-RU"/>
        </w:rPr>
        <w:t xml:space="preserve">. Efficiency of virtual </w:t>
      </w:r>
      <w:proofErr w:type="spellStart"/>
      <w:r w:rsidRPr="00393EF8">
        <w:rPr>
          <w:rFonts w:ascii="Arial" w:eastAsia="Times New Roman" w:hAnsi="Arial" w:cs="Arial"/>
          <w:color w:val="000000"/>
          <w:sz w:val="20"/>
          <w:szCs w:val="20"/>
          <w:lang w:val="en-US" w:eastAsia="ru-RU"/>
        </w:rPr>
        <w:t>organisations</w:t>
      </w:r>
      <w:proofErr w:type="spellEnd"/>
      <w:r w:rsidRPr="00393EF8">
        <w:rPr>
          <w:rFonts w:ascii="Arial" w:eastAsia="Times New Roman" w:hAnsi="Arial" w:cs="Arial"/>
          <w:color w:val="000000"/>
          <w:sz w:val="20"/>
          <w:szCs w:val="20"/>
          <w:lang w:val="en-US" w:eastAsia="ru-RU"/>
        </w:rPr>
        <w:t xml:space="preserve"> — the case of </w:t>
      </w:r>
      <w:proofErr w:type="spellStart"/>
      <w:r w:rsidRPr="00393EF8">
        <w:rPr>
          <w:rFonts w:ascii="Arial" w:eastAsia="Times New Roman" w:hAnsi="Arial" w:cs="Arial"/>
          <w:color w:val="000000"/>
          <w:sz w:val="20"/>
          <w:szCs w:val="20"/>
          <w:lang w:val="en-US" w:eastAsia="ru-RU"/>
        </w:rPr>
        <w:t>agi</w:t>
      </w:r>
      <w:proofErr w:type="spellEnd"/>
      <w:r w:rsidRPr="00393EF8">
        <w:rPr>
          <w:rFonts w:ascii="Arial" w:eastAsia="Times New Roman" w:hAnsi="Arial" w:cs="Arial"/>
          <w:color w:val="000000"/>
          <w:sz w:val="20"/>
          <w:szCs w:val="20"/>
          <w:lang w:val="en-US" w:eastAsia="ru-RU"/>
        </w:rPr>
        <w:t>, JOV 3 (2001) 3.</w:t>
      </w:r>
    </w:p>
    <w:p w:rsidR="00393EF8" w:rsidRPr="00393EF8" w:rsidRDefault="00393EF8" w:rsidP="00393EF8">
      <w:pPr>
        <w:numPr>
          <w:ilvl w:val="0"/>
          <w:numId w:val="30"/>
        </w:numPr>
        <w:shd w:val="clear" w:color="auto" w:fill="FFFFFF"/>
        <w:spacing w:before="100" w:beforeAutospacing="1" w:after="100" w:afterAutospacing="1" w:line="240" w:lineRule="auto"/>
        <w:rPr>
          <w:rFonts w:ascii="Arial" w:eastAsia="Times New Roman" w:hAnsi="Arial" w:cs="Arial"/>
          <w:color w:val="000000"/>
          <w:sz w:val="20"/>
          <w:szCs w:val="20"/>
          <w:lang w:val="en-US" w:eastAsia="ru-RU"/>
        </w:rPr>
      </w:pPr>
      <w:r w:rsidRPr="00393EF8">
        <w:rPr>
          <w:rFonts w:ascii="Arial" w:eastAsia="Times New Roman" w:hAnsi="Arial" w:cs="Arial"/>
          <w:color w:val="000000"/>
          <w:sz w:val="20"/>
          <w:szCs w:val="20"/>
          <w:lang w:val="en-US" w:eastAsia="ru-RU"/>
        </w:rPr>
        <w:t>«</w:t>
      </w:r>
      <w:proofErr w:type="spellStart"/>
      <w:r w:rsidRPr="00393EF8">
        <w:rPr>
          <w:rFonts w:ascii="Arial" w:eastAsia="Times New Roman" w:hAnsi="Arial" w:cs="Arial"/>
          <w:color w:val="000000"/>
          <w:sz w:val="20"/>
          <w:szCs w:val="20"/>
          <w:lang w:eastAsia="ru-RU"/>
        </w:rPr>
        <w:t>АстроСофт</w:t>
      </w:r>
      <w:proofErr w:type="spellEnd"/>
      <w:r w:rsidRPr="00393EF8">
        <w:rPr>
          <w:rFonts w:ascii="Arial" w:eastAsia="Times New Roman" w:hAnsi="Arial" w:cs="Arial"/>
          <w:color w:val="000000"/>
          <w:sz w:val="20"/>
          <w:szCs w:val="20"/>
          <w:lang w:val="en-US" w:eastAsia="ru-RU"/>
        </w:rPr>
        <w:t xml:space="preserve">» — </w:t>
      </w:r>
      <w:r w:rsidRPr="00393EF8">
        <w:rPr>
          <w:rFonts w:ascii="Arial" w:eastAsia="Times New Roman" w:hAnsi="Arial" w:cs="Arial"/>
          <w:color w:val="000000"/>
          <w:sz w:val="20"/>
          <w:szCs w:val="20"/>
          <w:lang w:eastAsia="ru-RU"/>
        </w:rPr>
        <w:t>тестовый</w:t>
      </w:r>
      <w:r w:rsidRPr="00393EF8">
        <w:rPr>
          <w:rFonts w:ascii="Arial" w:eastAsia="Times New Roman" w:hAnsi="Arial" w:cs="Arial"/>
          <w:color w:val="000000"/>
          <w:sz w:val="20"/>
          <w:szCs w:val="20"/>
          <w:lang w:val="en-US" w:eastAsia="ru-RU"/>
        </w:rPr>
        <w:t xml:space="preserve"> </w:t>
      </w:r>
      <w:r w:rsidRPr="00393EF8">
        <w:rPr>
          <w:rFonts w:ascii="Arial" w:eastAsia="Times New Roman" w:hAnsi="Arial" w:cs="Arial"/>
          <w:color w:val="000000"/>
          <w:sz w:val="20"/>
          <w:szCs w:val="20"/>
          <w:lang w:eastAsia="ru-RU"/>
        </w:rPr>
        <w:t>центр</w:t>
      </w:r>
      <w:r w:rsidRPr="00393EF8">
        <w:rPr>
          <w:rFonts w:ascii="Arial" w:eastAsia="Times New Roman" w:hAnsi="Arial" w:cs="Arial"/>
          <w:color w:val="000000"/>
          <w:sz w:val="20"/>
          <w:szCs w:val="20"/>
          <w:lang w:val="en-US" w:eastAsia="ru-RU"/>
        </w:rPr>
        <w:t xml:space="preserve"> «Virtual University Enterprises», http://www.it.ru/academy/vue-form.html.</w:t>
      </w:r>
    </w:p>
    <w:p w:rsidR="00393EF8" w:rsidRPr="00393EF8" w:rsidRDefault="00393EF8" w:rsidP="00393EF8">
      <w:pPr>
        <w:numPr>
          <w:ilvl w:val="0"/>
          <w:numId w:val="30"/>
        </w:numPr>
        <w:shd w:val="clear" w:color="auto" w:fill="FFFFFF"/>
        <w:spacing w:before="100" w:beforeAutospacing="1" w:after="100" w:afterAutospacing="1" w:line="240" w:lineRule="auto"/>
        <w:rPr>
          <w:rFonts w:ascii="Arial" w:eastAsia="Times New Roman" w:hAnsi="Arial" w:cs="Arial"/>
          <w:color w:val="000000"/>
          <w:sz w:val="20"/>
          <w:szCs w:val="20"/>
          <w:lang w:val="en-US" w:eastAsia="ru-RU"/>
        </w:rPr>
      </w:pPr>
      <w:proofErr w:type="spellStart"/>
      <w:r w:rsidRPr="00393EF8">
        <w:rPr>
          <w:rFonts w:ascii="Arial" w:eastAsia="Times New Roman" w:hAnsi="Arial" w:cs="Arial"/>
          <w:color w:val="000000"/>
          <w:sz w:val="20"/>
          <w:szCs w:val="20"/>
          <w:lang w:val="en-US" w:eastAsia="ru-RU"/>
        </w:rPr>
        <w:t>Tapscott</w:t>
      </w:r>
      <w:proofErr w:type="spellEnd"/>
      <w:r w:rsidRPr="00393EF8">
        <w:rPr>
          <w:rFonts w:ascii="Arial" w:eastAsia="Times New Roman" w:hAnsi="Arial" w:cs="Arial"/>
          <w:color w:val="000000"/>
          <w:sz w:val="20"/>
          <w:szCs w:val="20"/>
          <w:lang w:val="en-US" w:eastAsia="ru-RU"/>
        </w:rPr>
        <w:t xml:space="preserve">, D., </w:t>
      </w:r>
      <w:proofErr w:type="gramStart"/>
      <w:r w:rsidRPr="00393EF8">
        <w:rPr>
          <w:rFonts w:ascii="Arial" w:eastAsia="Times New Roman" w:hAnsi="Arial" w:cs="Arial"/>
          <w:color w:val="000000"/>
          <w:sz w:val="20"/>
          <w:szCs w:val="20"/>
          <w:lang w:val="en-US" w:eastAsia="ru-RU"/>
        </w:rPr>
        <w:t>The</w:t>
      </w:r>
      <w:proofErr w:type="gramEnd"/>
      <w:r w:rsidRPr="00393EF8">
        <w:rPr>
          <w:rFonts w:ascii="Arial" w:eastAsia="Times New Roman" w:hAnsi="Arial" w:cs="Arial"/>
          <w:color w:val="000000"/>
          <w:sz w:val="20"/>
          <w:szCs w:val="20"/>
          <w:lang w:val="en-US" w:eastAsia="ru-RU"/>
        </w:rPr>
        <w:t xml:space="preserve"> Digital Economy, McGraw-Hill, New York etc., 1995.</w:t>
      </w:r>
    </w:p>
    <w:p w:rsidR="00393EF8" w:rsidRPr="00393EF8" w:rsidRDefault="00393EF8" w:rsidP="00393EF8">
      <w:pPr>
        <w:numPr>
          <w:ilvl w:val="0"/>
          <w:numId w:val="30"/>
        </w:numPr>
        <w:shd w:val="clear" w:color="auto" w:fill="FFFFFF"/>
        <w:spacing w:before="100" w:beforeAutospacing="1" w:after="100" w:afterAutospacing="1" w:line="240" w:lineRule="auto"/>
        <w:rPr>
          <w:rFonts w:ascii="Arial" w:eastAsia="Times New Roman" w:hAnsi="Arial" w:cs="Arial"/>
          <w:color w:val="000000"/>
          <w:sz w:val="20"/>
          <w:szCs w:val="20"/>
          <w:lang w:val="en-US" w:eastAsia="ru-RU"/>
        </w:rPr>
      </w:pPr>
      <w:r w:rsidRPr="00393EF8">
        <w:rPr>
          <w:rFonts w:ascii="Arial" w:eastAsia="Times New Roman" w:hAnsi="Arial" w:cs="Arial"/>
          <w:color w:val="000000"/>
          <w:sz w:val="20"/>
          <w:szCs w:val="20"/>
          <w:lang w:val="en-US" w:eastAsia="ru-RU"/>
        </w:rPr>
        <w:t xml:space="preserve">Ulrich </w:t>
      </w:r>
      <w:proofErr w:type="spellStart"/>
      <w:r w:rsidRPr="00393EF8">
        <w:rPr>
          <w:rFonts w:ascii="Arial" w:eastAsia="Times New Roman" w:hAnsi="Arial" w:cs="Arial"/>
          <w:color w:val="000000"/>
          <w:sz w:val="20"/>
          <w:szCs w:val="20"/>
          <w:lang w:val="en-US" w:eastAsia="ru-RU"/>
        </w:rPr>
        <w:t>Franke</w:t>
      </w:r>
      <w:proofErr w:type="spellEnd"/>
      <w:r w:rsidRPr="00393EF8">
        <w:rPr>
          <w:rFonts w:ascii="Arial" w:eastAsia="Times New Roman" w:hAnsi="Arial" w:cs="Arial"/>
          <w:color w:val="000000"/>
          <w:sz w:val="20"/>
          <w:szCs w:val="20"/>
          <w:lang w:val="en-US" w:eastAsia="ru-RU"/>
        </w:rPr>
        <w:t xml:space="preserve">, Bernd </w:t>
      </w:r>
      <w:proofErr w:type="spellStart"/>
      <w:r w:rsidRPr="00393EF8">
        <w:rPr>
          <w:rFonts w:ascii="Arial" w:eastAsia="Times New Roman" w:hAnsi="Arial" w:cs="Arial"/>
          <w:color w:val="000000"/>
          <w:sz w:val="20"/>
          <w:szCs w:val="20"/>
          <w:lang w:val="en-US" w:eastAsia="ru-RU"/>
        </w:rPr>
        <w:t>Hickmann</w:t>
      </w:r>
      <w:proofErr w:type="spellEnd"/>
      <w:r w:rsidRPr="00393EF8">
        <w:rPr>
          <w:rFonts w:ascii="Arial" w:eastAsia="Times New Roman" w:hAnsi="Arial" w:cs="Arial"/>
          <w:color w:val="000000"/>
          <w:sz w:val="20"/>
          <w:szCs w:val="20"/>
          <w:lang w:val="en-US" w:eastAsia="ru-RU"/>
        </w:rPr>
        <w:t xml:space="preserve">, Is the Net-Broker </w:t>
      </w:r>
      <w:proofErr w:type="spellStart"/>
      <w:r w:rsidRPr="00393EF8">
        <w:rPr>
          <w:rFonts w:ascii="Arial" w:eastAsia="Times New Roman" w:hAnsi="Arial" w:cs="Arial"/>
          <w:color w:val="000000"/>
          <w:sz w:val="20"/>
          <w:szCs w:val="20"/>
          <w:lang w:val="en-US" w:eastAsia="ru-RU"/>
        </w:rPr>
        <w:t>aIn</w:t>
      </w:r>
      <w:proofErr w:type="spellEnd"/>
      <w:r w:rsidRPr="00393EF8">
        <w:rPr>
          <w:rFonts w:ascii="Arial" w:eastAsia="Times New Roman" w:hAnsi="Arial" w:cs="Arial"/>
          <w:color w:val="000000"/>
          <w:sz w:val="20"/>
          <w:szCs w:val="20"/>
          <w:lang w:val="en-US" w:eastAsia="ru-RU"/>
        </w:rPr>
        <w:t xml:space="preserve"> Entrepreneur? What Role does the Net-Broker play in Virtual Webs and Virtual Corporations? </w:t>
      </w:r>
      <w:proofErr w:type="spellStart"/>
      <w:r w:rsidRPr="00393EF8">
        <w:rPr>
          <w:rFonts w:ascii="Arial" w:eastAsia="Times New Roman" w:hAnsi="Arial" w:cs="Arial"/>
          <w:color w:val="000000"/>
          <w:sz w:val="20"/>
          <w:szCs w:val="20"/>
          <w:lang w:val="en-US" w:eastAsia="ru-RU"/>
        </w:rPr>
        <w:t>Cranfield</w:t>
      </w:r>
      <w:proofErr w:type="spellEnd"/>
      <w:r w:rsidRPr="00393EF8">
        <w:rPr>
          <w:rFonts w:ascii="Arial" w:eastAsia="Times New Roman" w:hAnsi="Arial" w:cs="Arial"/>
          <w:color w:val="000000"/>
          <w:sz w:val="20"/>
          <w:szCs w:val="20"/>
          <w:lang w:val="en-US" w:eastAsia="ru-RU"/>
        </w:rPr>
        <w:t xml:space="preserve"> University, England, RWTH Aachen, Germany. Proceedings of the 2nd International </w:t>
      </w:r>
      <w:proofErr w:type="spellStart"/>
      <w:r w:rsidRPr="00393EF8">
        <w:rPr>
          <w:rFonts w:ascii="Arial" w:eastAsia="Times New Roman" w:hAnsi="Arial" w:cs="Arial"/>
          <w:color w:val="000000"/>
          <w:sz w:val="20"/>
          <w:szCs w:val="20"/>
          <w:lang w:val="en-US" w:eastAsia="ru-RU"/>
        </w:rPr>
        <w:t>VoNet</w:t>
      </w:r>
      <w:proofErr w:type="spellEnd"/>
      <w:r w:rsidRPr="00393EF8">
        <w:rPr>
          <w:rFonts w:ascii="Arial" w:eastAsia="Times New Roman" w:hAnsi="Arial" w:cs="Arial"/>
          <w:color w:val="000000"/>
          <w:sz w:val="20"/>
          <w:szCs w:val="20"/>
          <w:lang w:val="en-US" w:eastAsia="ru-RU"/>
        </w:rPr>
        <w:t xml:space="preserve"> — Workshop Zurich, September 23-24, 1999 </w:t>
      </w:r>
      <w:proofErr w:type="spellStart"/>
      <w:r w:rsidRPr="00393EF8">
        <w:rPr>
          <w:rFonts w:ascii="Arial" w:eastAsia="Times New Roman" w:hAnsi="Arial" w:cs="Arial"/>
          <w:color w:val="000000"/>
          <w:sz w:val="20"/>
          <w:szCs w:val="20"/>
          <w:lang w:val="en-US" w:eastAsia="ru-RU"/>
        </w:rPr>
        <w:t>Simowa</w:t>
      </w:r>
      <w:proofErr w:type="spellEnd"/>
      <w:r w:rsidRPr="00393EF8">
        <w:rPr>
          <w:rFonts w:ascii="Arial" w:eastAsia="Times New Roman" w:hAnsi="Arial" w:cs="Arial"/>
          <w:color w:val="000000"/>
          <w:sz w:val="20"/>
          <w:szCs w:val="20"/>
          <w:lang w:val="en-US" w:eastAsia="ru-RU"/>
        </w:rPr>
        <w:t xml:space="preserve"> </w:t>
      </w:r>
      <w:proofErr w:type="spellStart"/>
      <w:r w:rsidRPr="00393EF8">
        <w:rPr>
          <w:rFonts w:ascii="Arial" w:eastAsia="Times New Roman" w:hAnsi="Arial" w:cs="Arial"/>
          <w:color w:val="000000"/>
          <w:sz w:val="20"/>
          <w:szCs w:val="20"/>
          <w:lang w:val="en-US" w:eastAsia="ru-RU"/>
        </w:rPr>
        <w:t>Verlag</w:t>
      </w:r>
      <w:proofErr w:type="spellEnd"/>
      <w:r w:rsidRPr="00393EF8">
        <w:rPr>
          <w:rFonts w:ascii="Arial" w:eastAsia="Times New Roman" w:hAnsi="Arial" w:cs="Arial"/>
          <w:color w:val="000000"/>
          <w:sz w:val="20"/>
          <w:szCs w:val="20"/>
          <w:lang w:val="en-US" w:eastAsia="ru-RU"/>
        </w:rPr>
        <w:t xml:space="preserve"> Bern.</w:t>
      </w:r>
    </w:p>
    <w:p w:rsidR="00393EF8" w:rsidRPr="00393EF8" w:rsidRDefault="00393EF8" w:rsidP="00393EF8">
      <w:pPr>
        <w:numPr>
          <w:ilvl w:val="0"/>
          <w:numId w:val="30"/>
        </w:num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393EF8">
        <w:rPr>
          <w:rFonts w:ascii="Arial" w:eastAsia="Times New Roman" w:hAnsi="Arial" w:cs="Arial"/>
          <w:color w:val="000000"/>
          <w:sz w:val="20"/>
          <w:szCs w:val="20"/>
          <w:lang w:val="en-US" w:eastAsia="ru-RU"/>
        </w:rPr>
        <w:lastRenderedPageBreak/>
        <w:t xml:space="preserve">W. </w:t>
      </w:r>
      <w:proofErr w:type="spellStart"/>
      <w:r w:rsidRPr="00393EF8">
        <w:rPr>
          <w:rFonts w:ascii="Arial" w:eastAsia="Times New Roman" w:hAnsi="Arial" w:cs="Arial"/>
          <w:color w:val="000000"/>
          <w:sz w:val="20"/>
          <w:szCs w:val="20"/>
          <w:lang w:val="en-US" w:eastAsia="ru-RU"/>
        </w:rPr>
        <w:t>Eversheim</w:t>
      </w:r>
      <w:proofErr w:type="spellEnd"/>
      <w:r w:rsidRPr="00393EF8">
        <w:rPr>
          <w:rFonts w:ascii="Arial" w:eastAsia="Times New Roman" w:hAnsi="Arial" w:cs="Arial"/>
          <w:color w:val="000000"/>
          <w:sz w:val="20"/>
          <w:szCs w:val="20"/>
          <w:lang w:val="en-US" w:eastAsia="ru-RU"/>
        </w:rPr>
        <w:t xml:space="preserve">, Th. </w:t>
      </w:r>
      <w:proofErr w:type="spellStart"/>
      <w:r w:rsidRPr="00393EF8">
        <w:rPr>
          <w:rFonts w:ascii="Arial" w:eastAsia="Times New Roman" w:hAnsi="Arial" w:cs="Arial"/>
          <w:color w:val="000000"/>
          <w:sz w:val="20"/>
          <w:szCs w:val="20"/>
          <w:lang w:val="en-US" w:eastAsia="ru-RU"/>
        </w:rPr>
        <w:t>Bauernhansl</w:t>
      </w:r>
      <w:proofErr w:type="spellEnd"/>
      <w:r w:rsidRPr="00393EF8">
        <w:rPr>
          <w:rFonts w:ascii="Arial" w:eastAsia="Times New Roman" w:hAnsi="Arial" w:cs="Arial"/>
          <w:color w:val="000000"/>
          <w:sz w:val="20"/>
          <w:szCs w:val="20"/>
          <w:lang w:val="en-US" w:eastAsia="ru-RU"/>
        </w:rPr>
        <w:t xml:space="preserve">, C. Bremer, </w:t>
      </w:r>
      <w:proofErr w:type="spellStart"/>
      <w:r w:rsidRPr="00393EF8">
        <w:rPr>
          <w:rFonts w:ascii="Arial" w:eastAsia="Times New Roman" w:hAnsi="Arial" w:cs="Arial"/>
          <w:color w:val="000000"/>
          <w:sz w:val="20"/>
          <w:szCs w:val="20"/>
          <w:lang w:val="en-US" w:eastAsia="ru-RU"/>
        </w:rPr>
        <w:t>A.Molina</w:t>
      </w:r>
      <w:proofErr w:type="spellEnd"/>
      <w:r w:rsidRPr="00393EF8">
        <w:rPr>
          <w:rFonts w:ascii="Arial" w:eastAsia="Times New Roman" w:hAnsi="Arial" w:cs="Arial"/>
          <w:color w:val="000000"/>
          <w:sz w:val="20"/>
          <w:szCs w:val="20"/>
          <w:lang w:val="en-US" w:eastAsia="ru-RU"/>
        </w:rPr>
        <w:t xml:space="preserve">, S. </w:t>
      </w:r>
      <w:proofErr w:type="spellStart"/>
      <w:r w:rsidRPr="00393EF8">
        <w:rPr>
          <w:rFonts w:ascii="Arial" w:eastAsia="Times New Roman" w:hAnsi="Arial" w:cs="Arial"/>
          <w:color w:val="000000"/>
          <w:sz w:val="20"/>
          <w:szCs w:val="20"/>
          <w:lang w:val="en-US" w:eastAsia="ru-RU"/>
        </w:rPr>
        <w:t>Schuth</w:t>
      </w:r>
      <w:proofErr w:type="spellEnd"/>
      <w:r w:rsidRPr="00393EF8">
        <w:rPr>
          <w:rFonts w:ascii="Arial" w:eastAsia="Times New Roman" w:hAnsi="Arial" w:cs="Arial"/>
          <w:color w:val="000000"/>
          <w:sz w:val="20"/>
          <w:szCs w:val="20"/>
          <w:lang w:val="en-US" w:eastAsia="ru-RU"/>
        </w:rPr>
        <w:t xml:space="preserve">, M. </w:t>
      </w:r>
      <w:proofErr w:type="spellStart"/>
      <w:r w:rsidRPr="00393EF8">
        <w:rPr>
          <w:rFonts w:ascii="Arial" w:eastAsia="Times New Roman" w:hAnsi="Arial" w:cs="Arial"/>
          <w:color w:val="000000"/>
          <w:sz w:val="20"/>
          <w:szCs w:val="20"/>
          <w:lang w:val="en-US" w:eastAsia="ru-RU"/>
        </w:rPr>
        <w:t>Walz</w:t>
      </w:r>
      <w:proofErr w:type="spellEnd"/>
      <w:r w:rsidRPr="00393EF8">
        <w:rPr>
          <w:rFonts w:ascii="Arial" w:eastAsia="Times New Roman" w:hAnsi="Arial" w:cs="Arial"/>
          <w:color w:val="000000"/>
          <w:sz w:val="20"/>
          <w:szCs w:val="20"/>
          <w:lang w:val="en-US" w:eastAsia="ru-RU"/>
        </w:rPr>
        <w:t xml:space="preserve"> Configuration of Virtual Enterprises based on a Framework for Global Virtual Business. </w:t>
      </w:r>
      <w:proofErr w:type="spellStart"/>
      <w:r w:rsidRPr="00393EF8">
        <w:rPr>
          <w:rFonts w:ascii="Arial" w:eastAsia="Times New Roman" w:hAnsi="Arial" w:cs="Arial"/>
          <w:color w:val="000000"/>
          <w:sz w:val="20"/>
          <w:szCs w:val="20"/>
          <w:lang w:eastAsia="ru-RU"/>
        </w:rPr>
        <w:t>Proceedings</w:t>
      </w:r>
      <w:proofErr w:type="spell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of</w:t>
      </w:r>
      <w:proofErr w:type="spell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the</w:t>
      </w:r>
      <w:proofErr w:type="spell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VoNet</w:t>
      </w:r>
      <w:proofErr w:type="spellEnd"/>
      <w:r w:rsidRPr="00393EF8">
        <w:rPr>
          <w:rFonts w:ascii="Arial" w:eastAsia="Times New Roman" w:hAnsi="Arial" w:cs="Arial"/>
          <w:color w:val="000000"/>
          <w:sz w:val="20"/>
          <w:szCs w:val="20"/>
          <w:lang w:eastAsia="ru-RU"/>
        </w:rPr>
        <w:t xml:space="preserve"> — </w:t>
      </w:r>
      <w:proofErr w:type="spellStart"/>
      <w:r w:rsidRPr="00393EF8">
        <w:rPr>
          <w:rFonts w:ascii="Arial" w:eastAsia="Times New Roman" w:hAnsi="Arial" w:cs="Arial"/>
          <w:color w:val="000000"/>
          <w:sz w:val="20"/>
          <w:szCs w:val="20"/>
          <w:lang w:eastAsia="ru-RU"/>
        </w:rPr>
        <w:t>Workshop</w:t>
      </w:r>
      <w:proofErr w:type="spellEnd"/>
      <w:r w:rsidRPr="00393EF8">
        <w:rPr>
          <w:rFonts w:ascii="Arial" w:eastAsia="Times New Roman" w:hAnsi="Arial" w:cs="Arial"/>
          <w:color w:val="000000"/>
          <w:sz w:val="20"/>
          <w:szCs w:val="20"/>
          <w:lang w:eastAsia="ru-RU"/>
        </w:rPr>
        <w:t xml:space="preserve">, </w:t>
      </w:r>
      <w:proofErr w:type="spellStart"/>
      <w:r w:rsidRPr="00393EF8">
        <w:rPr>
          <w:rFonts w:ascii="Arial" w:eastAsia="Times New Roman" w:hAnsi="Arial" w:cs="Arial"/>
          <w:color w:val="000000"/>
          <w:sz w:val="20"/>
          <w:szCs w:val="20"/>
          <w:lang w:eastAsia="ru-RU"/>
        </w:rPr>
        <w:t>April</w:t>
      </w:r>
      <w:proofErr w:type="spellEnd"/>
      <w:r w:rsidRPr="00393EF8">
        <w:rPr>
          <w:rFonts w:ascii="Arial" w:eastAsia="Times New Roman" w:hAnsi="Arial" w:cs="Arial"/>
          <w:color w:val="000000"/>
          <w:sz w:val="20"/>
          <w:szCs w:val="20"/>
          <w:lang w:eastAsia="ru-RU"/>
        </w:rPr>
        <w:t xml:space="preserve"> 27-28, 1998.</w:t>
      </w:r>
    </w:p>
    <w:p w:rsidR="00393EF8" w:rsidRPr="00393EF8" w:rsidRDefault="00393EF8" w:rsidP="00393EF8">
      <w:pPr>
        <w:numPr>
          <w:ilvl w:val="0"/>
          <w:numId w:val="30"/>
        </w:numPr>
        <w:shd w:val="clear" w:color="auto" w:fill="FFFFFF"/>
        <w:spacing w:before="100" w:beforeAutospacing="1" w:after="100" w:afterAutospacing="1" w:line="240" w:lineRule="auto"/>
        <w:rPr>
          <w:rFonts w:ascii="Arial" w:eastAsia="Times New Roman" w:hAnsi="Arial" w:cs="Arial"/>
          <w:color w:val="000000"/>
          <w:sz w:val="20"/>
          <w:szCs w:val="20"/>
          <w:lang w:val="en-US" w:eastAsia="ru-RU"/>
        </w:rPr>
      </w:pPr>
      <w:r w:rsidRPr="00393EF8">
        <w:rPr>
          <w:rFonts w:ascii="Arial" w:eastAsia="Times New Roman" w:hAnsi="Arial" w:cs="Arial"/>
          <w:color w:val="000000"/>
          <w:sz w:val="20"/>
          <w:szCs w:val="20"/>
          <w:lang w:val="en-US" w:eastAsia="ru-RU"/>
        </w:rPr>
        <w:t xml:space="preserve">U. J. </w:t>
      </w:r>
      <w:proofErr w:type="spellStart"/>
      <w:r w:rsidRPr="00393EF8">
        <w:rPr>
          <w:rFonts w:ascii="Arial" w:eastAsia="Times New Roman" w:hAnsi="Arial" w:cs="Arial"/>
          <w:color w:val="000000"/>
          <w:sz w:val="20"/>
          <w:szCs w:val="20"/>
          <w:lang w:val="en-US" w:eastAsia="ru-RU"/>
        </w:rPr>
        <w:t>Franke</w:t>
      </w:r>
      <w:proofErr w:type="spellEnd"/>
      <w:r w:rsidRPr="00393EF8">
        <w:rPr>
          <w:rFonts w:ascii="Arial" w:eastAsia="Times New Roman" w:hAnsi="Arial" w:cs="Arial"/>
          <w:color w:val="000000"/>
          <w:sz w:val="20"/>
          <w:szCs w:val="20"/>
          <w:lang w:val="en-US" w:eastAsia="ru-RU"/>
        </w:rPr>
        <w:t xml:space="preserve">. The Concept of Virtual Web Organizations and its Implications on Changing Market Conditions. </w:t>
      </w:r>
      <w:proofErr w:type="spellStart"/>
      <w:r w:rsidRPr="00393EF8">
        <w:rPr>
          <w:rFonts w:ascii="Arial" w:eastAsia="Times New Roman" w:hAnsi="Arial" w:cs="Arial"/>
          <w:color w:val="000000"/>
          <w:sz w:val="20"/>
          <w:szCs w:val="20"/>
          <w:lang w:val="en-US" w:eastAsia="ru-RU"/>
        </w:rPr>
        <w:t>Pleyma</w:t>
      </w:r>
      <w:proofErr w:type="spellEnd"/>
      <w:r w:rsidRPr="00393EF8">
        <w:rPr>
          <w:rFonts w:ascii="Arial" w:eastAsia="Times New Roman" w:hAnsi="Arial" w:cs="Arial"/>
          <w:color w:val="000000"/>
          <w:sz w:val="20"/>
          <w:szCs w:val="20"/>
          <w:lang w:val="en-US" w:eastAsia="ru-RU"/>
        </w:rPr>
        <w:t xml:space="preserve"> </w:t>
      </w:r>
      <w:proofErr w:type="spellStart"/>
      <w:r w:rsidRPr="00393EF8">
        <w:rPr>
          <w:rFonts w:ascii="Arial" w:eastAsia="Times New Roman" w:hAnsi="Arial" w:cs="Arial"/>
          <w:color w:val="000000"/>
          <w:sz w:val="20"/>
          <w:szCs w:val="20"/>
          <w:lang w:val="en-US" w:eastAsia="ru-RU"/>
        </w:rPr>
        <w:t>Unternehmensnetzwerke</w:t>
      </w:r>
      <w:proofErr w:type="spellEnd"/>
      <w:r w:rsidRPr="00393EF8">
        <w:rPr>
          <w:rFonts w:ascii="Arial" w:eastAsia="Times New Roman" w:hAnsi="Arial" w:cs="Arial"/>
          <w:color w:val="000000"/>
          <w:sz w:val="20"/>
          <w:szCs w:val="20"/>
          <w:lang w:val="en-US" w:eastAsia="ru-RU"/>
        </w:rPr>
        <w:t xml:space="preserve"> GmbH, (</w:t>
      </w:r>
      <w:proofErr w:type="spellStart"/>
      <w:r w:rsidRPr="00393EF8">
        <w:rPr>
          <w:rFonts w:ascii="Arial" w:eastAsia="Times New Roman" w:hAnsi="Arial" w:cs="Arial"/>
          <w:color w:val="000000"/>
          <w:sz w:val="20"/>
          <w:szCs w:val="20"/>
          <w:lang w:val="en-US" w:eastAsia="ru-RU"/>
        </w:rPr>
        <w:t>Cranfield</w:t>
      </w:r>
      <w:proofErr w:type="spellEnd"/>
      <w:r w:rsidRPr="00393EF8">
        <w:rPr>
          <w:rFonts w:ascii="Arial" w:eastAsia="Times New Roman" w:hAnsi="Arial" w:cs="Arial"/>
          <w:color w:val="000000"/>
          <w:sz w:val="20"/>
          <w:szCs w:val="20"/>
          <w:lang w:val="en-US" w:eastAsia="ru-RU"/>
        </w:rPr>
        <w:t xml:space="preserve"> University, School of Management, UK), JOV 3 (2001) 4.</w:t>
      </w:r>
    </w:p>
    <w:p w:rsidR="00393EF8" w:rsidRPr="00393EF8" w:rsidRDefault="00393EF8" w:rsidP="00393EF8">
      <w:pPr>
        <w:pStyle w:val="ListParagraph"/>
        <w:shd w:val="clear" w:color="auto" w:fill="FFFFFF"/>
        <w:spacing w:after="0" w:line="360" w:lineRule="atLeast"/>
        <w:ind w:left="360"/>
        <w:jc w:val="both"/>
        <w:rPr>
          <w:rFonts w:ascii="Times New Roman" w:eastAsia="Times New Roman" w:hAnsi="Times New Roman" w:cs="Times New Roman"/>
          <w:color w:val="000000"/>
          <w:sz w:val="27"/>
          <w:szCs w:val="27"/>
          <w:lang w:val="en-US" w:eastAsia="ru-RU"/>
        </w:rPr>
      </w:pPr>
      <w:bookmarkStart w:id="156" w:name="_GoBack"/>
      <w:bookmarkEnd w:id="156"/>
    </w:p>
    <w:p w:rsidR="00393EF8" w:rsidRPr="00393EF8" w:rsidRDefault="00393EF8" w:rsidP="00393EF8">
      <w:pPr>
        <w:pStyle w:val="ListParagraph"/>
        <w:shd w:val="clear" w:color="auto" w:fill="FFFFFF"/>
        <w:spacing w:after="0" w:line="360" w:lineRule="atLeast"/>
        <w:jc w:val="both"/>
        <w:rPr>
          <w:rFonts w:ascii="Times New Roman" w:eastAsia="Times New Roman" w:hAnsi="Times New Roman" w:cs="Times New Roman"/>
          <w:color w:val="000000"/>
          <w:sz w:val="27"/>
          <w:szCs w:val="27"/>
          <w:lang w:val="en-US" w:eastAsia="ru-RU"/>
        </w:rPr>
      </w:pPr>
      <w:r w:rsidRPr="00393EF8">
        <w:rPr>
          <w:rFonts w:ascii="Times New Roman" w:eastAsia="Times New Roman" w:hAnsi="Times New Roman" w:cs="Times New Roman"/>
          <w:color w:val="000000"/>
          <w:sz w:val="27"/>
          <w:szCs w:val="27"/>
          <w:lang w:val="en-US" w:eastAsia="ru-RU"/>
        </w:rPr>
        <w:t>http://www.mevriz.ru/articles/2002/5/1033.html</w:t>
      </w:r>
    </w:p>
    <w:p w:rsidR="00393EF8" w:rsidRPr="00393EF8" w:rsidRDefault="00393EF8" w:rsidP="00393EF8">
      <w:pPr>
        <w:shd w:val="clear" w:color="auto" w:fill="FFFFFF"/>
        <w:spacing w:before="100" w:beforeAutospacing="1" w:after="100" w:afterAutospacing="1" w:line="240" w:lineRule="auto"/>
        <w:rPr>
          <w:rFonts w:ascii="Arial" w:eastAsia="Times New Roman" w:hAnsi="Arial" w:cs="Arial"/>
          <w:color w:val="000000"/>
          <w:sz w:val="20"/>
          <w:szCs w:val="20"/>
          <w:lang w:val="en-US" w:eastAsia="ru-RU"/>
        </w:rPr>
      </w:pPr>
    </w:p>
    <w:p w:rsidR="00393EF8" w:rsidRPr="00393EF8" w:rsidRDefault="00393EF8" w:rsidP="00393EF8">
      <w:pPr>
        <w:shd w:val="clear" w:color="auto" w:fill="FFFFFF"/>
        <w:spacing w:after="0" w:line="360" w:lineRule="atLeast"/>
        <w:ind w:firstLine="709"/>
        <w:jc w:val="both"/>
        <w:rPr>
          <w:rFonts w:ascii="Times New Roman" w:eastAsia="Times New Roman" w:hAnsi="Times New Roman" w:cs="Times New Roman"/>
          <w:color w:val="000000"/>
          <w:sz w:val="27"/>
          <w:szCs w:val="27"/>
          <w:lang w:val="en-US" w:eastAsia="ru-RU"/>
        </w:rPr>
      </w:pPr>
      <w:r w:rsidRPr="00393EF8">
        <w:rPr>
          <w:rFonts w:ascii="Times New Roman" w:eastAsia="Times New Roman" w:hAnsi="Times New Roman" w:cs="Times New Roman"/>
          <w:color w:val="000000"/>
          <w:sz w:val="27"/>
          <w:szCs w:val="27"/>
          <w:lang w:val="en-US" w:eastAsia="ru-RU"/>
        </w:rPr>
        <w:t>------------------------</w:t>
      </w:r>
      <w:r w:rsidRPr="00393EF8">
        <w:rPr>
          <w:rFonts w:ascii="Times New Roman" w:eastAsia="Times New Roman" w:hAnsi="Times New Roman" w:cs="Times New Roman"/>
          <w:color w:val="000000"/>
          <w:sz w:val="27"/>
          <w:szCs w:val="27"/>
          <w:highlight w:val="yellow"/>
          <w:lang w:val="en-US" w:eastAsia="ru-RU"/>
        </w:rPr>
        <w:t>-</w:t>
      </w:r>
      <w:r w:rsidRPr="00393EF8">
        <w:rPr>
          <w:rFonts w:ascii="Times New Roman" w:eastAsia="Times New Roman" w:hAnsi="Times New Roman" w:cs="Times New Roman"/>
          <w:color w:val="000000"/>
          <w:sz w:val="27"/>
          <w:szCs w:val="27"/>
          <w:lang w:val="en-US" w:eastAsia="ru-RU"/>
        </w:rPr>
        <w:t>-----------------------------------------------------------------------</w:t>
      </w:r>
    </w:p>
    <w:sectPr w:rsidR="00393EF8" w:rsidRPr="00393E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4557"/>
    <w:multiLevelType w:val="multilevel"/>
    <w:tmpl w:val="BE78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01314E"/>
    <w:multiLevelType w:val="multilevel"/>
    <w:tmpl w:val="5CF8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683317"/>
    <w:multiLevelType w:val="multilevel"/>
    <w:tmpl w:val="7F06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7D55DA"/>
    <w:multiLevelType w:val="multilevel"/>
    <w:tmpl w:val="CAD6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4385F4B"/>
    <w:multiLevelType w:val="multilevel"/>
    <w:tmpl w:val="F6EC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F10637"/>
    <w:multiLevelType w:val="multilevel"/>
    <w:tmpl w:val="2726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F729AC"/>
    <w:multiLevelType w:val="multilevel"/>
    <w:tmpl w:val="C78C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24670F"/>
    <w:multiLevelType w:val="multilevel"/>
    <w:tmpl w:val="DDBA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74720E"/>
    <w:multiLevelType w:val="multilevel"/>
    <w:tmpl w:val="97C6F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DB5628"/>
    <w:multiLevelType w:val="multilevel"/>
    <w:tmpl w:val="FE3E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103AAA"/>
    <w:multiLevelType w:val="multilevel"/>
    <w:tmpl w:val="82A0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2D69E2"/>
    <w:multiLevelType w:val="multilevel"/>
    <w:tmpl w:val="C0AE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3F1CB1"/>
    <w:multiLevelType w:val="multilevel"/>
    <w:tmpl w:val="D158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C8183D"/>
    <w:multiLevelType w:val="multilevel"/>
    <w:tmpl w:val="475C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0A09ED"/>
    <w:multiLevelType w:val="multilevel"/>
    <w:tmpl w:val="D71A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06296F"/>
    <w:multiLevelType w:val="multilevel"/>
    <w:tmpl w:val="6106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8E91DF4"/>
    <w:multiLevelType w:val="multilevel"/>
    <w:tmpl w:val="7F50C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AE1D9B"/>
    <w:multiLevelType w:val="multilevel"/>
    <w:tmpl w:val="E82C7A8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B2D6C8B"/>
    <w:multiLevelType w:val="multilevel"/>
    <w:tmpl w:val="ACAA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9E61AE"/>
    <w:multiLevelType w:val="multilevel"/>
    <w:tmpl w:val="3A1E0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EAF0317"/>
    <w:multiLevelType w:val="multilevel"/>
    <w:tmpl w:val="8066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93519B"/>
    <w:multiLevelType w:val="multilevel"/>
    <w:tmpl w:val="BECC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B959AC"/>
    <w:multiLevelType w:val="multilevel"/>
    <w:tmpl w:val="BFAA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3D1A18"/>
    <w:multiLevelType w:val="multilevel"/>
    <w:tmpl w:val="5ED6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FA6099"/>
    <w:multiLevelType w:val="multilevel"/>
    <w:tmpl w:val="32AC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9CF0488"/>
    <w:multiLevelType w:val="multilevel"/>
    <w:tmpl w:val="F24E5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1B43D0"/>
    <w:multiLevelType w:val="multilevel"/>
    <w:tmpl w:val="8806E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17D21BB"/>
    <w:multiLevelType w:val="multilevel"/>
    <w:tmpl w:val="7388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BF83021"/>
    <w:multiLevelType w:val="multilevel"/>
    <w:tmpl w:val="2C88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FCE68CF"/>
    <w:multiLevelType w:val="multilevel"/>
    <w:tmpl w:val="5264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5"/>
  </w:num>
  <w:num w:numId="3">
    <w:abstractNumId w:val="25"/>
  </w:num>
  <w:num w:numId="4">
    <w:abstractNumId w:val="26"/>
  </w:num>
  <w:num w:numId="5">
    <w:abstractNumId w:val="10"/>
  </w:num>
  <w:num w:numId="6">
    <w:abstractNumId w:val="23"/>
  </w:num>
  <w:num w:numId="7">
    <w:abstractNumId w:val="5"/>
  </w:num>
  <w:num w:numId="8">
    <w:abstractNumId w:val="20"/>
  </w:num>
  <w:num w:numId="9">
    <w:abstractNumId w:val="28"/>
  </w:num>
  <w:num w:numId="10">
    <w:abstractNumId w:val="7"/>
  </w:num>
  <w:num w:numId="11">
    <w:abstractNumId w:val="16"/>
  </w:num>
  <w:num w:numId="12">
    <w:abstractNumId w:val="21"/>
  </w:num>
  <w:num w:numId="13">
    <w:abstractNumId w:val="4"/>
  </w:num>
  <w:num w:numId="14">
    <w:abstractNumId w:val="14"/>
  </w:num>
  <w:num w:numId="15">
    <w:abstractNumId w:val="11"/>
  </w:num>
  <w:num w:numId="16">
    <w:abstractNumId w:val="18"/>
  </w:num>
  <w:num w:numId="17">
    <w:abstractNumId w:val="0"/>
  </w:num>
  <w:num w:numId="18">
    <w:abstractNumId w:val="9"/>
  </w:num>
  <w:num w:numId="19">
    <w:abstractNumId w:val="6"/>
  </w:num>
  <w:num w:numId="20">
    <w:abstractNumId w:val="2"/>
  </w:num>
  <w:num w:numId="21">
    <w:abstractNumId w:val="24"/>
  </w:num>
  <w:num w:numId="22">
    <w:abstractNumId w:val="27"/>
  </w:num>
  <w:num w:numId="23">
    <w:abstractNumId w:val="1"/>
  </w:num>
  <w:num w:numId="24">
    <w:abstractNumId w:val="13"/>
  </w:num>
  <w:num w:numId="25">
    <w:abstractNumId w:val="29"/>
  </w:num>
  <w:num w:numId="26">
    <w:abstractNumId w:val="12"/>
  </w:num>
  <w:num w:numId="27">
    <w:abstractNumId w:val="8"/>
  </w:num>
  <w:num w:numId="28">
    <w:abstractNumId w:val="19"/>
  </w:num>
  <w:num w:numId="29">
    <w:abstractNumId w:val="22"/>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D1E"/>
    <w:rsid w:val="00144EEA"/>
    <w:rsid w:val="00170BF6"/>
    <w:rsid w:val="0029559C"/>
    <w:rsid w:val="002D45DA"/>
    <w:rsid w:val="003344C9"/>
    <w:rsid w:val="00357B47"/>
    <w:rsid w:val="003614A8"/>
    <w:rsid w:val="00387608"/>
    <w:rsid w:val="00393EF8"/>
    <w:rsid w:val="003A10DB"/>
    <w:rsid w:val="003E2FEB"/>
    <w:rsid w:val="004226A8"/>
    <w:rsid w:val="00431AB7"/>
    <w:rsid w:val="004649A3"/>
    <w:rsid w:val="004920D2"/>
    <w:rsid w:val="004978F7"/>
    <w:rsid w:val="004E5DEF"/>
    <w:rsid w:val="00505D80"/>
    <w:rsid w:val="00522975"/>
    <w:rsid w:val="00526E14"/>
    <w:rsid w:val="005435FA"/>
    <w:rsid w:val="0058622A"/>
    <w:rsid w:val="005E3107"/>
    <w:rsid w:val="0068795C"/>
    <w:rsid w:val="006A29D5"/>
    <w:rsid w:val="00791D1E"/>
    <w:rsid w:val="007E2BFF"/>
    <w:rsid w:val="00801840"/>
    <w:rsid w:val="008C686B"/>
    <w:rsid w:val="00913C48"/>
    <w:rsid w:val="00917DEA"/>
    <w:rsid w:val="00934F64"/>
    <w:rsid w:val="00965B8E"/>
    <w:rsid w:val="00981304"/>
    <w:rsid w:val="00986F0F"/>
    <w:rsid w:val="009C6E9C"/>
    <w:rsid w:val="009E6379"/>
    <w:rsid w:val="00A22328"/>
    <w:rsid w:val="00A3161D"/>
    <w:rsid w:val="00A92921"/>
    <w:rsid w:val="00AE2D3D"/>
    <w:rsid w:val="00AE3809"/>
    <w:rsid w:val="00AE4000"/>
    <w:rsid w:val="00B0589A"/>
    <w:rsid w:val="00B1584A"/>
    <w:rsid w:val="00B553C2"/>
    <w:rsid w:val="00BA20EB"/>
    <w:rsid w:val="00BB7A16"/>
    <w:rsid w:val="00C038F6"/>
    <w:rsid w:val="00C041BC"/>
    <w:rsid w:val="00C34EAF"/>
    <w:rsid w:val="00D05B39"/>
    <w:rsid w:val="00D85D5B"/>
    <w:rsid w:val="00DF197E"/>
    <w:rsid w:val="00E061D7"/>
    <w:rsid w:val="00EA25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5D80"/>
    <w:rPr>
      <w:color w:val="0000FF" w:themeColor="hyperlink"/>
      <w:u w:val="single"/>
    </w:rPr>
  </w:style>
  <w:style w:type="paragraph" w:styleId="BalloonText">
    <w:name w:val="Balloon Text"/>
    <w:basedOn w:val="Normal"/>
    <w:link w:val="BalloonTextChar"/>
    <w:uiPriority w:val="99"/>
    <w:semiHidden/>
    <w:unhideWhenUsed/>
    <w:rsid w:val="007E2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BFF"/>
    <w:rPr>
      <w:rFonts w:ascii="Tahoma" w:hAnsi="Tahoma" w:cs="Tahoma"/>
      <w:sz w:val="16"/>
      <w:szCs w:val="16"/>
    </w:rPr>
  </w:style>
  <w:style w:type="paragraph" w:styleId="NormalWeb">
    <w:name w:val="Normal (Web)"/>
    <w:basedOn w:val="Normal"/>
    <w:uiPriority w:val="99"/>
    <w:semiHidden/>
    <w:unhideWhenUsed/>
    <w:rsid w:val="00AE2D3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DefaultParagraphFont"/>
    <w:rsid w:val="00AE2D3D"/>
  </w:style>
  <w:style w:type="paragraph" w:styleId="ListParagraph">
    <w:name w:val="List Paragraph"/>
    <w:basedOn w:val="Normal"/>
    <w:uiPriority w:val="34"/>
    <w:qFormat/>
    <w:rsid w:val="00393E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5D80"/>
    <w:rPr>
      <w:color w:val="0000FF" w:themeColor="hyperlink"/>
      <w:u w:val="single"/>
    </w:rPr>
  </w:style>
  <w:style w:type="paragraph" w:styleId="BalloonText">
    <w:name w:val="Balloon Text"/>
    <w:basedOn w:val="Normal"/>
    <w:link w:val="BalloonTextChar"/>
    <w:uiPriority w:val="99"/>
    <w:semiHidden/>
    <w:unhideWhenUsed/>
    <w:rsid w:val="007E2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BFF"/>
    <w:rPr>
      <w:rFonts w:ascii="Tahoma" w:hAnsi="Tahoma" w:cs="Tahoma"/>
      <w:sz w:val="16"/>
      <w:szCs w:val="16"/>
    </w:rPr>
  </w:style>
  <w:style w:type="paragraph" w:styleId="NormalWeb">
    <w:name w:val="Normal (Web)"/>
    <w:basedOn w:val="Normal"/>
    <w:uiPriority w:val="99"/>
    <w:semiHidden/>
    <w:unhideWhenUsed/>
    <w:rsid w:val="00AE2D3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DefaultParagraphFont"/>
    <w:rsid w:val="00AE2D3D"/>
  </w:style>
  <w:style w:type="paragraph" w:styleId="ListParagraph">
    <w:name w:val="List Paragraph"/>
    <w:basedOn w:val="Normal"/>
    <w:uiPriority w:val="34"/>
    <w:qFormat/>
    <w:rsid w:val="00393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13924">
      <w:bodyDiv w:val="1"/>
      <w:marLeft w:val="0"/>
      <w:marRight w:val="0"/>
      <w:marTop w:val="0"/>
      <w:marBottom w:val="0"/>
      <w:divBdr>
        <w:top w:val="none" w:sz="0" w:space="0" w:color="auto"/>
        <w:left w:val="none" w:sz="0" w:space="0" w:color="auto"/>
        <w:bottom w:val="none" w:sz="0" w:space="0" w:color="auto"/>
        <w:right w:val="none" w:sz="0" w:space="0" w:color="auto"/>
      </w:divBdr>
    </w:div>
    <w:div w:id="93284163">
      <w:bodyDiv w:val="1"/>
      <w:marLeft w:val="0"/>
      <w:marRight w:val="0"/>
      <w:marTop w:val="0"/>
      <w:marBottom w:val="0"/>
      <w:divBdr>
        <w:top w:val="none" w:sz="0" w:space="0" w:color="auto"/>
        <w:left w:val="none" w:sz="0" w:space="0" w:color="auto"/>
        <w:bottom w:val="none" w:sz="0" w:space="0" w:color="auto"/>
        <w:right w:val="none" w:sz="0" w:space="0" w:color="auto"/>
      </w:divBdr>
      <w:divsChild>
        <w:div w:id="534077733">
          <w:marLeft w:val="0"/>
          <w:marRight w:val="0"/>
          <w:marTop w:val="0"/>
          <w:marBottom w:val="0"/>
          <w:divBdr>
            <w:top w:val="none" w:sz="0" w:space="0" w:color="auto"/>
            <w:left w:val="none" w:sz="0" w:space="0" w:color="auto"/>
            <w:bottom w:val="none" w:sz="0" w:space="0" w:color="auto"/>
            <w:right w:val="none" w:sz="0" w:space="0" w:color="auto"/>
          </w:divBdr>
        </w:div>
        <w:div w:id="1739589827">
          <w:marLeft w:val="0"/>
          <w:marRight w:val="0"/>
          <w:marTop w:val="0"/>
          <w:marBottom w:val="0"/>
          <w:divBdr>
            <w:top w:val="none" w:sz="0" w:space="0" w:color="auto"/>
            <w:left w:val="none" w:sz="0" w:space="0" w:color="auto"/>
            <w:bottom w:val="none" w:sz="0" w:space="0" w:color="auto"/>
            <w:right w:val="none" w:sz="0" w:space="0" w:color="auto"/>
          </w:divBdr>
        </w:div>
        <w:div w:id="975448664">
          <w:marLeft w:val="0"/>
          <w:marRight w:val="0"/>
          <w:marTop w:val="0"/>
          <w:marBottom w:val="0"/>
          <w:divBdr>
            <w:top w:val="none" w:sz="0" w:space="0" w:color="auto"/>
            <w:left w:val="none" w:sz="0" w:space="0" w:color="auto"/>
            <w:bottom w:val="none" w:sz="0" w:space="0" w:color="auto"/>
            <w:right w:val="none" w:sz="0" w:space="0" w:color="auto"/>
          </w:divBdr>
        </w:div>
        <w:div w:id="311327924">
          <w:marLeft w:val="0"/>
          <w:marRight w:val="0"/>
          <w:marTop w:val="0"/>
          <w:marBottom w:val="0"/>
          <w:divBdr>
            <w:top w:val="none" w:sz="0" w:space="0" w:color="auto"/>
            <w:left w:val="none" w:sz="0" w:space="0" w:color="auto"/>
            <w:bottom w:val="none" w:sz="0" w:space="0" w:color="auto"/>
            <w:right w:val="none" w:sz="0" w:space="0" w:color="auto"/>
          </w:divBdr>
        </w:div>
        <w:div w:id="724253066">
          <w:marLeft w:val="0"/>
          <w:marRight w:val="0"/>
          <w:marTop w:val="0"/>
          <w:marBottom w:val="0"/>
          <w:divBdr>
            <w:top w:val="none" w:sz="0" w:space="0" w:color="auto"/>
            <w:left w:val="none" w:sz="0" w:space="0" w:color="auto"/>
            <w:bottom w:val="none" w:sz="0" w:space="0" w:color="auto"/>
            <w:right w:val="none" w:sz="0" w:space="0" w:color="auto"/>
          </w:divBdr>
        </w:div>
        <w:div w:id="150221850">
          <w:marLeft w:val="0"/>
          <w:marRight w:val="0"/>
          <w:marTop w:val="0"/>
          <w:marBottom w:val="0"/>
          <w:divBdr>
            <w:top w:val="none" w:sz="0" w:space="0" w:color="auto"/>
            <w:left w:val="none" w:sz="0" w:space="0" w:color="auto"/>
            <w:bottom w:val="none" w:sz="0" w:space="0" w:color="auto"/>
            <w:right w:val="none" w:sz="0" w:space="0" w:color="auto"/>
          </w:divBdr>
        </w:div>
        <w:div w:id="1821535852">
          <w:marLeft w:val="0"/>
          <w:marRight w:val="0"/>
          <w:marTop w:val="0"/>
          <w:marBottom w:val="0"/>
          <w:divBdr>
            <w:top w:val="none" w:sz="0" w:space="0" w:color="auto"/>
            <w:left w:val="none" w:sz="0" w:space="0" w:color="auto"/>
            <w:bottom w:val="none" w:sz="0" w:space="0" w:color="auto"/>
            <w:right w:val="none" w:sz="0" w:space="0" w:color="auto"/>
          </w:divBdr>
        </w:div>
        <w:div w:id="1021249455">
          <w:marLeft w:val="0"/>
          <w:marRight w:val="0"/>
          <w:marTop w:val="0"/>
          <w:marBottom w:val="0"/>
          <w:divBdr>
            <w:top w:val="none" w:sz="0" w:space="0" w:color="auto"/>
            <w:left w:val="none" w:sz="0" w:space="0" w:color="auto"/>
            <w:bottom w:val="none" w:sz="0" w:space="0" w:color="auto"/>
            <w:right w:val="none" w:sz="0" w:space="0" w:color="auto"/>
          </w:divBdr>
        </w:div>
        <w:div w:id="1424491577">
          <w:marLeft w:val="0"/>
          <w:marRight w:val="0"/>
          <w:marTop w:val="0"/>
          <w:marBottom w:val="0"/>
          <w:divBdr>
            <w:top w:val="none" w:sz="0" w:space="0" w:color="auto"/>
            <w:left w:val="none" w:sz="0" w:space="0" w:color="auto"/>
            <w:bottom w:val="none" w:sz="0" w:space="0" w:color="auto"/>
            <w:right w:val="none" w:sz="0" w:space="0" w:color="auto"/>
          </w:divBdr>
        </w:div>
        <w:div w:id="39129939">
          <w:marLeft w:val="0"/>
          <w:marRight w:val="0"/>
          <w:marTop w:val="0"/>
          <w:marBottom w:val="0"/>
          <w:divBdr>
            <w:top w:val="none" w:sz="0" w:space="0" w:color="auto"/>
            <w:left w:val="none" w:sz="0" w:space="0" w:color="auto"/>
            <w:bottom w:val="none" w:sz="0" w:space="0" w:color="auto"/>
            <w:right w:val="none" w:sz="0" w:space="0" w:color="auto"/>
          </w:divBdr>
        </w:div>
        <w:div w:id="1413426655">
          <w:marLeft w:val="0"/>
          <w:marRight w:val="0"/>
          <w:marTop w:val="0"/>
          <w:marBottom w:val="0"/>
          <w:divBdr>
            <w:top w:val="none" w:sz="0" w:space="0" w:color="auto"/>
            <w:left w:val="none" w:sz="0" w:space="0" w:color="auto"/>
            <w:bottom w:val="none" w:sz="0" w:space="0" w:color="auto"/>
            <w:right w:val="none" w:sz="0" w:space="0" w:color="auto"/>
          </w:divBdr>
        </w:div>
        <w:div w:id="1362589755">
          <w:marLeft w:val="0"/>
          <w:marRight w:val="0"/>
          <w:marTop w:val="0"/>
          <w:marBottom w:val="0"/>
          <w:divBdr>
            <w:top w:val="none" w:sz="0" w:space="0" w:color="auto"/>
            <w:left w:val="none" w:sz="0" w:space="0" w:color="auto"/>
            <w:bottom w:val="none" w:sz="0" w:space="0" w:color="auto"/>
            <w:right w:val="none" w:sz="0" w:space="0" w:color="auto"/>
          </w:divBdr>
        </w:div>
        <w:div w:id="502596888">
          <w:marLeft w:val="0"/>
          <w:marRight w:val="0"/>
          <w:marTop w:val="0"/>
          <w:marBottom w:val="0"/>
          <w:divBdr>
            <w:top w:val="none" w:sz="0" w:space="0" w:color="auto"/>
            <w:left w:val="none" w:sz="0" w:space="0" w:color="auto"/>
            <w:bottom w:val="none" w:sz="0" w:space="0" w:color="auto"/>
            <w:right w:val="none" w:sz="0" w:space="0" w:color="auto"/>
          </w:divBdr>
        </w:div>
        <w:div w:id="6101546">
          <w:marLeft w:val="0"/>
          <w:marRight w:val="0"/>
          <w:marTop w:val="0"/>
          <w:marBottom w:val="0"/>
          <w:divBdr>
            <w:top w:val="none" w:sz="0" w:space="0" w:color="auto"/>
            <w:left w:val="none" w:sz="0" w:space="0" w:color="auto"/>
            <w:bottom w:val="none" w:sz="0" w:space="0" w:color="auto"/>
            <w:right w:val="none" w:sz="0" w:space="0" w:color="auto"/>
          </w:divBdr>
        </w:div>
        <w:div w:id="980229030">
          <w:marLeft w:val="0"/>
          <w:marRight w:val="0"/>
          <w:marTop w:val="0"/>
          <w:marBottom w:val="0"/>
          <w:divBdr>
            <w:top w:val="none" w:sz="0" w:space="0" w:color="auto"/>
            <w:left w:val="none" w:sz="0" w:space="0" w:color="auto"/>
            <w:bottom w:val="none" w:sz="0" w:space="0" w:color="auto"/>
            <w:right w:val="none" w:sz="0" w:space="0" w:color="auto"/>
          </w:divBdr>
        </w:div>
        <w:div w:id="947196360">
          <w:marLeft w:val="0"/>
          <w:marRight w:val="0"/>
          <w:marTop w:val="0"/>
          <w:marBottom w:val="0"/>
          <w:divBdr>
            <w:top w:val="none" w:sz="0" w:space="0" w:color="auto"/>
            <w:left w:val="none" w:sz="0" w:space="0" w:color="auto"/>
            <w:bottom w:val="none" w:sz="0" w:space="0" w:color="auto"/>
            <w:right w:val="none" w:sz="0" w:space="0" w:color="auto"/>
          </w:divBdr>
        </w:div>
        <w:div w:id="1004093564">
          <w:marLeft w:val="0"/>
          <w:marRight w:val="0"/>
          <w:marTop w:val="0"/>
          <w:marBottom w:val="0"/>
          <w:divBdr>
            <w:top w:val="none" w:sz="0" w:space="0" w:color="auto"/>
            <w:left w:val="none" w:sz="0" w:space="0" w:color="auto"/>
            <w:bottom w:val="none" w:sz="0" w:space="0" w:color="auto"/>
            <w:right w:val="none" w:sz="0" w:space="0" w:color="auto"/>
          </w:divBdr>
        </w:div>
        <w:div w:id="1893149216">
          <w:marLeft w:val="0"/>
          <w:marRight w:val="0"/>
          <w:marTop w:val="0"/>
          <w:marBottom w:val="0"/>
          <w:divBdr>
            <w:top w:val="none" w:sz="0" w:space="0" w:color="auto"/>
            <w:left w:val="none" w:sz="0" w:space="0" w:color="auto"/>
            <w:bottom w:val="none" w:sz="0" w:space="0" w:color="auto"/>
            <w:right w:val="none" w:sz="0" w:space="0" w:color="auto"/>
          </w:divBdr>
        </w:div>
        <w:div w:id="792135045">
          <w:marLeft w:val="0"/>
          <w:marRight w:val="0"/>
          <w:marTop w:val="0"/>
          <w:marBottom w:val="0"/>
          <w:divBdr>
            <w:top w:val="none" w:sz="0" w:space="0" w:color="auto"/>
            <w:left w:val="none" w:sz="0" w:space="0" w:color="auto"/>
            <w:bottom w:val="none" w:sz="0" w:space="0" w:color="auto"/>
            <w:right w:val="none" w:sz="0" w:space="0" w:color="auto"/>
          </w:divBdr>
        </w:div>
        <w:div w:id="969088856">
          <w:marLeft w:val="0"/>
          <w:marRight w:val="0"/>
          <w:marTop w:val="0"/>
          <w:marBottom w:val="0"/>
          <w:divBdr>
            <w:top w:val="none" w:sz="0" w:space="0" w:color="auto"/>
            <w:left w:val="none" w:sz="0" w:space="0" w:color="auto"/>
            <w:bottom w:val="none" w:sz="0" w:space="0" w:color="auto"/>
            <w:right w:val="none" w:sz="0" w:space="0" w:color="auto"/>
          </w:divBdr>
        </w:div>
        <w:div w:id="386802849">
          <w:marLeft w:val="0"/>
          <w:marRight w:val="0"/>
          <w:marTop w:val="0"/>
          <w:marBottom w:val="0"/>
          <w:divBdr>
            <w:top w:val="none" w:sz="0" w:space="0" w:color="auto"/>
            <w:left w:val="none" w:sz="0" w:space="0" w:color="auto"/>
            <w:bottom w:val="none" w:sz="0" w:space="0" w:color="auto"/>
            <w:right w:val="none" w:sz="0" w:space="0" w:color="auto"/>
          </w:divBdr>
        </w:div>
        <w:div w:id="1282111390">
          <w:marLeft w:val="0"/>
          <w:marRight w:val="0"/>
          <w:marTop w:val="0"/>
          <w:marBottom w:val="0"/>
          <w:divBdr>
            <w:top w:val="none" w:sz="0" w:space="0" w:color="auto"/>
            <w:left w:val="none" w:sz="0" w:space="0" w:color="auto"/>
            <w:bottom w:val="none" w:sz="0" w:space="0" w:color="auto"/>
            <w:right w:val="none" w:sz="0" w:space="0" w:color="auto"/>
          </w:divBdr>
        </w:div>
        <w:div w:id="332877232">
          <w:marLeft w:val="0"/>
          <w:marRight w:val="0"/>
          <w:marTop w:val="0"/>
          <w:marBottom w:val="0"/>
          <w:divBdr>
            <w:top w:val="none" w:sz="0" w:space="0" w:color="auto"/>
            <w:left w:val="none" w:sz="0" w:space="0" w:color="auto"/>
            <w:bottom w:val="none" w:sz="0" w:space="0" w:color="auto"/>
            <w:right w:val="none" w:sz="0" w:space="0" w:color="auto"/>
          </w:divBdr>
        </w:div>
      </w:divsChild>
    </w:div>
    <w:div w:id="174079106">
      <w:bodyDiv w:val="1"/>
      <w:marLeft w:val="0"/>
      <w:marRight w:val="0"/>
      <w:marTop w:val="0"/>
      <w:marBottom w:val="0"/>
      <w:divBdr>
        <w:top w:val="none" w:sz="0" w:space="0" w:color="auto"/>
        <w:left w:val="none" w:sz="0" w:space="0" w:color="auto"/>
        <w:bottom w:val="none" w:sz="0" w:space="0" w:color="auto"/>
        <w:right w:val="none" w:sz="0" w:space="0" w:color="auto"/>
      </w:divBdr>
    </w:div>
    <w:div w:id="362555091">
      <w:bodyDiv w:val="1"/>
      <w:marLeft w:val="0"/>
      <w:marRight w:val="0"/>
      <w:marTop w:val="0"/>
      <w:marBottom w:val="0"/>
      <w:divBdr>
        <w:top w:val="none" w:sz="0" w:space="0" w:color="auto"/>
        <w:left w:val="none" w:sz="0" w:space="0" w:color="auto"/>
        <w:bottom w:val="none" w:sz="0" w:space="0" w:color="auto"/>
        <w:right w:val="none" w:sz="0" w:space="0" w:color="auto"/>
      </w:divBdr>
      <w:divsChild>
        <w:div w:id="435948582">
          <w:marLeft w:val="0"/>
          <w:marRight w:val="0"/>
          <w:marTop w:val="0"/>
          <w:marBottom w:val="0"/>
          <w:divBdr>
            <w:top w:val="none" w:sz="0" w:space="0" w:color="auto"/>
            <w:left w:val="none" w:sz="0" w:space="0" w:color="auto"/>
            <w:bottom w:val="none" w:sz="0" w:space="0" w:color="auto"/>
            <w:right w:val="none" w:sz="0" w:space="0" w:color="auto"/>
          </w:divBdr>
          <w:divsChild>
            <w:div w:id="110364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28528">
      <w:bodyDiv w:val="1"/>
      <w:marLeft w:val="0"/>
      <w:marRight w:val="0"/>
      <w:marTop w:val="0"/>
      <w:marBottom w:val="0"/>
      <w:divBdr>
        <w:top w:val="none" w:sz="0" w:space="0" w:color="auto"/>
        <w:left w:val="none" w:sz="0" w:space="0" w:color="auto"/>
        <w:bottom w:val="none" w:sz="0" w:space="0" w:color="auto"/>
        <w:right w:val="none" w:sz="0" w:space="0" w:color="auto"/>
      </w:divBdr>
    </w:div>
    <w:div w:id="425927423">
      <w:bodyDiv w:val="1"/>
      <w:marLeft w:val="0"/>
      <w:marRight w:val="0"/>
      <w:marTop w:val="0"/>
      <w:marBottom w:val="0"/>
      <w:divBdr>
        <w:top w:val="none" w:sz="0" w:space="0" w:color="auto"/>
        <w:left w:val="none" w:sz="0" w:space="0" w:color="auto"/>
        <w:bottom w:val="none" w:sz="0" w:space="0" w:color="auto"/>
        <w:right w:val="none" w:sz="0" w:space="0" w:color="auto"/>
      </w:divBdr>
    </w:div>
    <w:div w:id="547955210">
      <w:bodyDiv w:val="1"/>
      <w:marLeft w:val="0"/>
      <w:marRight w:val="0"/>
      <w:marTop w:val="0"/>
      <w:marBottom w:val="0"/>
      <w:divBdr>
        <w:top w:val="none" w:sz="0" w:space="0" w:color="auto"/>
        <w:left w:val="none" w:sz="0" w:space="0" w:color="auto"/>
        <w:bottom w:val="none" w:sz="0" w:space="0" w:color="auto"/>
        <w:right w:val="none" w:sz="0" w:space="0" w:color="auto"/>
      </w:divBdr>
    </w:div>
    <w:div w:id="739133154">
      <w:bodyDiv w:val="1"/>
      <w:marLeft w:val="0"/>
      <w:marRight w:val="0"/>
      <w:marTop w:val="0"/>
      <w:marBottom w:val="0"/>
      <w:divBdr>
        <w:top w:val="none" w:sz="0" w:space="0" w:color="auto"/>
        <w:left w:val="none" w:sz="0" w:space="0" w:color="auto"/>
        <w:bottom w:val="none" w:sz="0" w:space="0" w:color="auto"/>
        <w:right w:val="none" w:sz="0" w:space="0" w:color="auto"/>
      </w:divBdr>
    </w:div>
    <w:div w:id="877618795">
      <w:bodyDiv w:val="1"/>
      <w:marLeft w:val="0"/>
      <w:marRight w:val="0"/>
      <w:marTop w:val="0"/>
      <w:marBottom w:val="0"/>
      <w:divBdr>
        <w:top w:val="none" w:sz="0" w:space="0" w:color="auto"/>
        <w:left w:val="none" w:sz="0" w:space="0" w:color="auto"/>
        <w:bottom w:val="none" w:sz="0" w:space="0" w:color="auto"/>
        <w:right w:val="none" w:sz="0" w:space="0" w:color="auto"/>
      </w:divBdr>
      <w:divsChild>
        <w:div w:id="20740113">
          <w:marLeft w:val="0"/>
          <w:marRight w:val="0"/>
          <w:marTop w:val="0"/>
          <w:marBottom w:val="0"/>
          <w:divBdr>
            <w:top w:val="none" w:sz="0" w:space="0" w:color="auto"/>
            <w:left w:val="none" w:sz="0" w:space="0" w:color="auto"/>
            <w:bottom w:val="none" w:sz="0" w:space="0" w:color="auto"/>
            <w:right w:val="none" w:sz="0" w:space="0" w:color="auto"/>
          </w:divBdr>
          <w:divsChild>
            <w:div w:id="42500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54457">
      <w:bodyDiv w:val="1"/>
      <w:marLeft w:val="0"/>
      <w:marRight w:val="0"/>
      <w:marTop w:val="0"/>
      <w:marBottom w:val="0"/>
      <w:divBdr>
        <w:top w:val="none" w:sz="0" w:space="0" w:color="auto"/>
        <w:left w:val="none" w:sz="0" w:space="0" w:color="auto"/>
        <w:bottom w:val="none" w:sz="0" w:space="0" w:color="auto"/>
        <w:right w:val="none" w:sz="0" w:space="0" w:color="auto"/>
      </w:divBdr>
    </w:div>
    <w:div w:id="1159350740">
      <w:bodyDiv w:val="1"/>
      <w:marLeft w:val="0"/>
      <w:marRight w:val="0"/>
      <w:marTop w:val="0"/>
      <w:marBottom w:val="0"/>
      <w:divBdr>
        <w:top w:val="none" w:sz="0" w:space="0" w:color="auto"/>
        <w:left w:val="none" w:sz="0" w:space="0" w:color="auto"/>
        <w:bottom w:val="none" w:sz="0" w:space="0" w:color="auto"/>
        <w:right w:val="none" w:sz="0" w:space="0" w:color="auto"/>
      </w:divBdr>
      <w:divsChild>
        <w:div w:id="1780686662">
          <w:marLeft w:val="0"/>
          <w:marRight w:val="0"/>
          <w:marTop w:val="0"/>
          <w:marBottom w:val="0"/>
          <w:divBdr>
            <w:top w:val="none" w:sz="0" w:space="0" w:color="auto"/>
            <w:left w:val="none" w:sz="0" w:space="0" w:color="auto"/>
            <w:bottom w:val="none" w:sz="0" w:space="0" w:color="auto"/>
            <w:right w:val="none" w:sz="0" w:space="0" w:color="auto"/>
          </w:divBdr>
          <w:divsChild>
            <w:div w:id="1266840484">
              <w:marLeft w:val="0"/>
              <w:marRight w:val="0"/>
              <w:marTop w:val="0"/>
              <w:marBottom w:val="0"/>
              <w:divBdr>
                <w:top w:val="none" w:sz="0" w:space="0" w:color="auto"/>
                <w:left w:val="none" w:sz="0" w:space="0" w:color="auto"/>
                <w:bottom w:val="none" w:sz="0" w:space="0" w:color="auto"/>
                <w:right w:val="none" w:sz="0" w:space="0" w:color="auto"/>
              </w:divBdr>
            </w:div>
            <w:div w:id="37889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39432">
      <w:bodyDiv w:val="1"/>
      <w:marLeft w:val="0"/>
      <w:marRight w:val="0"/>
      <w:marTop w:val="0"/>
      <w:marBottom w:val="0"/>
      <w:divBdr>
        <w:top w:val="none" w:sz="0" w:space="0" w:color="auto"/>
        <w:left w:val="none" w:sz="0" w:space="0" w:color="auto"/>
        <w:bottom w:val="none" w:sz="0" w:space="0" w:color="auto"/>
        <w:right w:val="none" w:sz="0" w:space="0" w:color="auto"/>
      </w:divBdr>
    </w:div>
    <w:div w:id="1213930496">
      <w:bodyDiv w:val="1"/>
      <w:marLeft w:val="0"/>
      <w:marRight w:val="0"/>
      <w:marTop w:val="0"/>
      <w:marBottom w:val="0"/>
      <w:divBdr>
        <w:top w:val="none" w:sz="0" w:space="0" w:color="auto"/>
        <w:left w:val="none" w:sz="0" w:space="0" w:color="auto"/>
        <w:bottom w:val="none" w:sz="0" w:space="0" w:color="auto"/>
        <w:right w:val="none" w:sz="0" w:space="0" w:color="auto"/>
      </w:divBdr>
    </w:div>
    <w:div w:id="1402405708">
      <w:bodyDiv w:val="1"/>
      <w:marLeft w:val="0"/>
      <w:marRight w:val="0"/>
      <w:marTop w:val="0"/>
      <w:marBottom w:val="0"/>
      <w:divBdr>
        <w:top w:val="none" w:sz="0" w:space="0" w:color="auto"/>
        <w:left w:val="none" w:sz="0" w:space="0" w:color="auto"/>
        <w:bottom w:val="none" w:sz="0" w:space="0" w:color="auto"/>
        <w:right w:val="none" w:sz="0" w:space="0" w:color="auto"/>
      </w:divBdr>
    </w:div>
    <w:div w:id="1409304768">
      <w:bodyDiv w:val="1"/>
      <w:marLeft w:val="0"/>
      <w:marRight w:val="0"/>
      <w:marTop w:val="0"/>
      <w:marBottom w:val="0"/>
      <w:divBdr>
        <w:top w:val="none" w:sz="0" w:space="0" w:color="auto"/>
        <w:left w:val="none" w:sz="0" w:space="0" w:color="auto"/>
        <w:bottom w:val="none" w:sz="0" w:space="0" w:color="auto"/>
        <w:right w:val="none" w:sz="0" w:space="0" w:color="auto"/>
      </w:divBdr>
    </w:div>
    <w:div w:id="1876235643">
      <w:bodyDiv w:val="1"/>
      <w:marLeft w:val="0"/>
      <w:marRight w:val="0"/>
      <w:marTop w:val="0"/>
      <w:marBottom w:val="0"/>
      <w:divBdr>
        <w:top w:val="none" w:sz="0" w:space="0" w:color="auto"/>
        <w:left w:val="none" w:sz="0" w:space="0" w:color="auto"/>
        <w:bottom w:val="none" w:sz="0" w:space="0" w:color="auto"/>
        <w:right w:val="none" w:sz="0" w:space="0" w:color="auto"/>
      </w:divBdr>
    </w:div>
    <w:div w:id="1950769481">
      <w:bodyDiv w:val="1"/>
      <w:marLeft w:val="0"/>
      <w:marRight w:val="0"/>
      <w:marTop w:val="0"/>
      <w:marBottom w:val="0"/>
      <w:divBdr>
        <w:top w:val="none" w:sz="0" w:space="0" w:color="auto"/>
        <w:left w:val="none" w:sz="0" w:space="0" w:color="auto"/>
        <w:bottom w:val="none" w:sz="0" w:space="0" w:color="auto"/>
        <w:right w:val="none" w:sz="0" w:space="0" w:color="auto"/>
      </w:divBdr>
    </w:div>
    <w:div w:id="2130513032">
      <w:bodyDiv w:val="1"/>
      <w:marLeft w:val="0"/>
      <w:marRight w:val="0"/>
      <w:marTop w:val="0"/>
      <w:marBottom w:val="0"/>
      <w:divBdr>
        <w:top w:val="none" w:sz="0" w:space="0" w:color="auto"/>
        <w:left w:val="none" w:sz="0" w:space="0" w:color="auto"/>
        <w:bottom w:val="none" w:sz="0" w:space="0" w:color="auto"/>
        <w:right w:val="none" w:sz="0" w:space="0" w:color="auto"/>
      </w:divBdr>
    </w:div>
    <w:div w:id="213768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csocman.edu.ru/rjm/msg/326308.html" TargetMode="External"/><Relationship Id="rId18" Type="http://schemas.openxmlformats.org/officeDocument/2006/relationships/hyperlink" Target="http://www.aup.ru/books/m78/" TargetMode="External"/><Relationship Id="rId26" Type="http://schemas.openxmlformats.org/officeDocument/2006/relationships/hyperlink" Target="http://www.aup.ru/books/m78/lit.htm" TargetMode="External"/><Relationship Id="rId39" Type="http://schemas.openxmlformats.org/officeDocument/2006/relationships/hyperlink" Target="http://vasilievaa.narod.ru/ptpu/16_4_03.htm" TargetMode="External"/><Relationship Id="rId21" Type="http://schemas.openxmlformats.org/officeDocument/2006/relationships/hyperlink" Target="http://www.aup.ru/books/m78/lit.htm" TargetMode="External"/><Relationship Id="rId34" Type="http://schemas.openxmlformats.org/officeDocument/2006/relationships/hyperlink" Target="http://www.aup.ru/books/m78/lit.htm" TargetMode="External"/><Relationship Id="rId42" Type="http://schemas.openxmlformats.org/officeDocument/2006/relationships/hyperlink" Target="http://www.rusnauka.com/15_APSN_2010/Economics/67931.doc.htm" TargetMode="External"/><Relationship Id="rId47" Type="http://schemas.openxmlformats.org/officeDocument/2006/relationships/image" Target="media/image6.jpeg"/><Relationship Id="rId50" Type="http://schemas.openxmlformats.org/officeDocument/2006/relationships/image" Target="media/image8.jpeg"/><Relationship Id="rId55" Type="http://schemas.openxmlformats.org/officeDocument/2006/relationships/hyperlink" Target="http://studopedia.ru/3_179843_virtualnaya-organizatsiya.html" TargetMode="External"/><Relationship Id="rId63" Type="http://schemas.openxmlformats.org/officeDocument/2006/relationships/image" Target="media/image11.gif"/><Relationship Id="rId68" Type="http://schemas.openxmlformats.org/officeDocument/2006/relationships/hyperlink" Target="http://www.intuit.ru/studies/courses/10618/1102/literature" TargetMode="External"/><Relationship Id="rId76" Type="http://schemas.openxmlformats.org/officeDocument/2006/relationships/hyperlink" Target="http://www.intuit.ru/studies/courses/10618/1102/lecture/17391?page=2" TargetMode="External"/><Relationship Id="rId84" Type="http://schemas.openxmlformats.org/officeDocument/2006/relationships/hyperlink" Target="http://edu.vstu.ru/course/view.php?id=88" TargetMode="External"/><Relationship Id="rId89" Type="http://schemas.openxmlformats.org/officeDocument/2006/relationships/hyperlink" Target="http://www.mevriz.ru/articles/2002/5/1033.html" TargetMode="External"/><Relationship Id="rId7" Type="http://schemas.openxmlformats.org/officeDocument/2006/relationships/hyperlink" Target="https://ru.wikipedia.org/wiki/&#1042;&#1080;&#1088;&#1090;&#1091;&#1072;&#1083;&#1100;&#1085;&#1072;&#1103;_&#1086;&#1088;&#1075;&#1072;&#1085;&#1080;&#1079;&#1072;&#1094;&#1080;&#1103;" TargetMode="External"/><Relationship Id="rId71" Type="http://schemas.openxmlformats.org/officeDocument/2006/relationships/hyperlink" Target="http://www.intuit.ru/studies/courses/10618/1102/literature" TargetMode="External"/><Relationship Id="rId2" Type="http://schemas.openxmlformats.org/officeDocument/2006/relationships/styles" Target="styles.xml"/><Relationship Id="rId16" Type="http://schemas.openxmlformats.org/officeDocument/2006/relationships/hyperlink" Target="http://www.aup.ru/books/m78/" TargetMode="External"/><Relationship Id="rId29" Type="http://schemas.openxmlformats.org/officeDocument/2006/relationships/hyperlink" Target="http://www.aup.ru/books/m78/lit.htm" TargetMode="External"/><Relationship Id="rId11" Type="http://schemas.openxmlformats.org/officeDocument/2006/relationships/hyperlink" Target="http://www.genon.ru/GetAnswer.aspx?qid=5bb77ae8-13ef-43af-b442-16986ce31a19" TargetMode="External"/><Relationship Id="rId24" Type="http://schemas.openxmlformats.org/officeDocument/2006/relationships/hyperlink" Target="http://www.aup.ru/books/m78/lit.htm" TargetMode="External"/><Relationship Id="rId32" Type="http://schemas.openxmlformats.org/officeDocument/2006/relationships/hyperlink" Target="http://www.aup.ru/books/m78/lit.htm" TargetMode="External"/><Relationship Id="rId37" Type="http://schemas.openxmlformats.org/officeDocument/2006/relationships/image" Target="media/image3.gif"/><Relationship Id="rId40" Type="http://schemas.openxmlformats.org/officeDocument/2006/relationships/hyperlink" Target="http://www.aup.ru/books/m78/6_5.htm" TargetMode="External"/><Relationship Id="rId45" Type="http://schemas.openxmlformats.org/officeDocument/2006/relationships/image" Target="media/image5.png"/><Relationship Id="rId53" Type="http://schemas.openxmlformats.org/officeDocument/2006/relationships/hyperlink" Target="http://www.osp.ru/os/2000/04/177994/" TargetMode="External"/><Relationship Id="rId58" Type="http://schemas.openxmlformats.org/officeDocument/2006/relationships/hyperlink" Target="http://www.vevivi.ru/best/Osobennosti-deyatelnosti-virtualnykh-organizatsii-ref158978.html" TargetMode="External"/><Relationship Id="rId66" Type="http://schemas.openxmlformats.org/officeDocument/2006/relationships/hyperlink" Target="http://www.intuit.ru/studies/courses/10618/1102/literature" TargetMode="External"/><Relationship Id="rId74" Type="http://schemas.openxmlformats.org/officeDocument/2006/relationships/image" Target="media/image12.jpeg"/><Relationship Id="rId79" Type="http://schemas.openxmlformats.org/officeDocument/2006/relationships/image" Target="media/image15.gif"/><Relationship Id="rId87" Type="http://schemas.openxmlformats.org/officeDocument/2006/relationships/image" Target="media/image21.gif"/><Relationship Id="rId5" Type="http://schemas.openxmlformats.org/officeDocument/2006/relationships/webSettings" Target="webSettings.xml"/><Relationship Id="rId61" Type="http://schemas.openxmlformats.org/officeDocument/2006/relationships/hyperlink" Target="http://www.intuit.ru/studies/courses/10618/1102/lecture/17391?page=1" TargetMode="External"/><Relationship Id="rId82" Type="http://schemas.openxmlformats.org/officeDocument/2006/relationships/image" Target="media/image18.gif"/><Relationship Id="rId90" Type="http://schemas.openxmlformats.org/officeDocument/2006/relationships/fontTable" Target="fontTable.xml"/><Relationship Id="rId19" Type="http://schemas.openxmlformats.org/officeDocument/2006/relationships/hyperlink" Target="http://www.aup.ru/books/m78/6_6.htm" TargetMode="External"/><Relationship Id="rId14" Type="http://schemas.openxmlformats.org/officeDocument/2006/relationships/hyperlink" Target="http://www.rusnauka.com/12_ENXXI_2010/Economics/65443.doc.htm" TargetMode="External"/><Relationship Id="rId22" Type="http://schemas.openxmlformats.org/officeDocument/2006/relationships/hyperlink" Target="http://www.aup.ru/books/m78/lit.htm" TargetMode="External"/><Relationship Id="rId27" Type="http://schemas.openxmlformats.org/officeDocument/2006/relationships/hyperlink" Target="http://www.aup.ru/books/m78/lit.htm" TargetMode="External"/><Relationship Id="rId30" Type="http://schemas.openxmlformats.org/officeDocument/2006/relationships/hyperlink" Target="http://www.aup.ru/books/m78/lit.htm" TargetMode="External"/><Relationship Id="rId35" Type="http://schemas.openxmlformats.org/officeDocument/2006/relationships/hyperlink" Target="http://www.aup.ru/books/m78/lit.htm" TargetMode="External"/><Relationship Id="rId43" Type="http://schemas.openxmlformats.org/officeDocument/2006/relationships/image" Target="media/image4.jpeg"/><Relationship Id="rId48" Type="http://schemas.openxmlformats.org/officeDocument/2006/relationships/hyperlink" Target="http://www.osp.ru/os/2000/04/177994/" TargetMode="External"/><Relationship Id="rId56" Type="http://schemas.openxmlformats.org/officeDocument/2006/relationships/hyperlink" Target="http://www.vevivi.ru/best/Osobennosti-deyatelnosti-virtualnykh-organizatsii-ref158978.html" TargetMode="External"/><Relationship Id="rId64" Type="http://schemas.openxmlformats.org/officeDocument/2006/relationships/hyperlink" Target="http://www.intuit.ru/studies/courses/10618/1102/literature" TargetMode="External"/><Relationship Id="rId69" Type="http://schemas.openxmlformats.org/officeDocument/2006/relationships/hyperlink" Target="http://www.intuit.ru/studies/courses/10618/1102/literature" TargetMode="External"/><Relationship Id="rId77" Type="http://schemas.openxmlformats.org/officeDocument/2006/relationships/image" Target="media/image13.gif"/><Relationship Id="rId8" Type="http://schemas.openxmlformats.org/officeDocument/2006/relationships/hyperlink" Target="http://www.rusnauka.com/12_ENXXI_2010/Economics/65443.doc.htm" TargetMode="External"/><Relationship Id="rId51" Type="http://schemas.openxmlformats.org/officeDocument/2006/relationships/image" Target="media/image9.jpeg"/><Relationship Id="rId72" Type="http://schemas.openxmlformats.org/officeDocument/2006/relationships/hyperlink" Target="http://www.intuit.ru/studies/courses/10618/1102/literature" TargetMode="External"/><Relationship Id="rId80" Type="http://schemas.openxmlformats.org/officeDocument/2006/relationships/image" Target="media/image16.gif"/><Relationship Id="rId85" Type="http://schemas.openxmlformats.org/officeDocument/2006/relationships/hyperlink" Target="http://www.rusnauka.com/20_DNII_2012/Informatica/3_114467.doc.htm" TargetMode="External"/><Relationship Id="rId3" Type="http://schemas.microsoft.com/office/2007/relationships/stylesWithEffects" Target="stylesWithEffects.xml"/><Relationship Id="rId12" Type="http://schemas.openxmlformats.org/officeDocument/2006/relationships/image" Target="media/image1.gif"/><Relationship Id="rId17" Type="http://schemas.openxmlformats.org/officeDocument/2006/relationships/hyperlink" Target="http://www.aup.ru/books/m78/6_4.htm" TargetMode="External"/><Relationship Id="rId25" Type="http://schemas.openxmlformats.org/officeDocument/2006/relationships/hyperlink" Target="http://www.aup.ru/books/m78/lit.htm" TargetMode="External"/><Relationship Id="rId33" Type="http://schemas.openxmlformats.org/officeDocument/2006/relationships/hyperlink" Target="http://www.aup.ru/books/m78/lit.htm" TargetMode="External"/><Relationship Id="rId38" Type="http://schemas.openxmlformats.org/officeDocument/2006/relationships/hyperlink" Target="http://www.aup.ru/books/m78/6_5.htm" TargetMode="External"/><Relationship Id="rId46" Type="http://schemas.openxmlformats.org/officeDocument/2006/relationships/hyperlink" Target="http://www.osp.ru/os/2000/04/177994/" TargetMode="External"/><Relationship Id="rId59" Type="http://schemas.openxmlformats.org/officeDocument/2006/relationships/image" Target="media/image10.png"/><Relationship Id="rId67" Type="http://schemas.openxmlformats.org/officeDocument/2006/relationships/hyperlink" Target="http://www.intuit.ru/studies/courses/10618/1102/literature" TargetMode="External"/><Relationship Id="rId20" Type="http://schemas.openxmlformats.org/officeDocument/2006/relationships/hyperlink" Target="http://www.aup.ru/books/m78/lit.htm" TargetMode="External"/><Relationship Id="rId41" Type="http://schemas.openxmlformats.org/officeDocument/2006/relationships/hyperlink" Target="http://www.aup.ru/articles/management/3.htm" TargetMode="External"/><Relationship Id="rId54" Type="http://schemas.openxmlformats.org/officeDocument/2006/relationships/hyperlink" Target="http://www.managertip.ru/tubvs-239-2.html" TargetMode="External"/><Relationship Id="rId62" Type="http://schemas.openxmlformats.org/officeDocument/2006/relationships/hyperlink" Target="http://www.intuit.ru/studies/courses/10618/1102/literature" TargetMode="External"/><Relationship Id="rId70" Type="http://schemas.openxmlformats.org/officeDocument/2006/relationships/hyperlink" Target="http://www.intuit.ru/studies/courses/10618/1102/literature" TargetMode="External"/><Relationship Id="rId75" Type="http://schemas.openxmlformats.org/officeDocument/2006/relationships/hyperlink" Target="http://www.intuit.ru/studies/courses/10618/1102/literature" TargetMode="External"/><Relationship Id="rId83" Type="http://schemas.openxmlformats.org/officeDocument/2006/relationships/image" Target="media/image19.gif"/><Relationship Id="rId88" Type="http://schemas.openxmlformats.org/officeDocument/2006/relationships/hyperlink" Target="http://www.mevriz.ru/articles/2002/5/1033.html"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u.wikipedia.org/wiki/%D0%9A%D0%BE%D0%BC%D0%BF%D1%8C%D1%8E%D1%82%D0%B5%D1%80%D0%BD%D0%B0%D1%8F_%D1%81%D0%B5%D1%82%D1%8C" TargetMode="External"/><Relationship Id="rId15" Type="http://schemas.openxmlformats.org/officeDocument/2006/relationships/hyperlink" Target="http://www.aup.ru/authors/goldshtein/" TargetMode="External"/><Relationship Id="rId23" Type="http://schemas.openxmlformats.org/officeDocument/2006/relationships/hyperlink" Target="http://www.aup.ru/books/m78/lit.htm" TargetMode="External"/><Relationship Id="rId28" Type="http://schemas.openxmlformats.org/officeDocument/2006/relationships/hyperlink" Target="http://www.aup.ru/books/m78/lit.htm" TargetMode="External"/><Relationship Id="rId36" Type="http://schemas.openxmlformats.org/officeDocument/2006/relationships/image" Target="media/image2.gif"/><Relationship Id="rId49" Type="http://schemas.openxmlformats.org/officeDocument/2006/relationships/image" Target="media/image7.jpeg"/><Relationship Id="rId57" Type="http://schemas.openxmlformats.org/officeDocument/2006/relationships/hyperlink" Target="http://www.vevivi.ru/best/Osobennosti-deyatelnosti-virtualnykh-organizatsii-ref158978.html" TargetMode="External"/><Relationship Id="rId10" Type="http://schemas.openxmlformats.org/officeDocument/2006/relationships/hyperlink" Target="http://www.topknowledge.ru/index.php?option=com_content&amp;view=article&amp;id=187:2010-07-29-17-41-07&amp;catid=9:-2&amp;Itemid=23" TargetMode="External"/><Relationship Id="rId31" Type="http://schemas.openxmlformats.org/officeDocument/2006/relationships/hyperlink" Target="http://www.aup.ru/books/m78/lit.htm" TargetMode="External"/><Relationship Id="rId44" Type="http://schemas.openxmlformats.org/officeDocument/2006/relationships/hyperlink" Target="http://www.osp.ru/os/2000/04/177994/" TargetMode="External"/><Relationship Id="rId52" Type="http://schemas.openxmlformats.org/officeDocument/2006/relationships/hyperlink" Target="http://www.osp.ru/os/2000/04/177994/" TargetMode="External"/><Relationship Id="rId60" Type="http://schemas.openxmlformats.org/officeDocument/2006/relationships/hyperlink" Target="http://www.docme.ru/doc/544958/virtual._nye-predpriyatiya" TargetMode="External"/><Relationship Id="rId65" Type="http://schemas.openxmlformats.org/officeDocument/2006/relationships/hyperlink" Target="http://www.intuit.ru/studies/courses/10618/1102/literature" TargetMode="External"/><Relationship Id="rId73" Type="http://schemas.openxmlformats.org/officeDocument/2006/relationships/hyperlink" Target="http://www.intuit.ru/studies/courses/10618/1102/lecture/17391?page=2" TargetMode="External"/><Relationship Id="rId78" Type="http://schemas.openxmlformats.org/officeDocument/2006/relationships/image" Target="media/image14.gif"/><Relationship Id="rId81" Type="http://schemas.openxmlformats.org/officeDocument/2006/relationships/image" Target="media/image17.gif"/><Relationship Id="rId86" Type="http://schemas.openxmlformats.org/officeDocument/2006/relationships/image" Target="media/image20.gif"/><Relationship Id="rId4" Type="http://schemas.openxmlformats.org/officeDocument/2006/relationships/settings" Target="settings.xml"/><Relationship Id="rId9" Type="http://schemas.openxmlformats.org/officeDocument/2006/relationships/hyperlink" Target="http://www.rusnauka.com/15_APSN_2010/Economics/67931.doc.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699</TotalTime>
  <Pages>66</Pages>
  <Words>32424</Words>
  <Characters>184820</Characters>
  <Application>Microsoft Office Word</Application>
  <DocSecurity>0</DocSecurity>
  <Lines>1540</Lines>
  <Paragraphs>433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2015-02-10T13:41:00Z</dcterms:created>
  <dcterms:modified xsi:type="dcterms:W3CDTF">2015-03-22T13:53:00Z</dcterms:modified>
</cp:coreProperties>
</file>