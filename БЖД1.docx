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C6" w:rsidRPr="00DF51D6" w:rsidRDefault="004B31C6" w:rsidP="00251057">
      <w:pPr>
        <w:spacing w:before="100" w:beforeAutospacing="1" w:after="0"/>
        <w:ind w:firstLine="709"/>
        <w:jc w:val="both"/>
        <w:rPr>
          <w:rFonts w:ascii="Times New Roman" w:eastAsia="Times New Roman" w:hAnsi="Times New Roman" w:cs="Times New Roman"/>
          <w:b/>
          <w:sz w:val="28"/>
          <w:szCs w:val="28"/>
          <w:lang w:eastAsia="ru-RU"/>
        </w:rPr>
      </w:pPr>
      <w:r w:rsidRPr="00DF51D6">
        <w:rPr>
          <w:rFonts w:ascii="Times New Roman" w:eastAsia="Times New Roman" w:hAnsi="Times New Roman" w:cs="Times New Roman"/>
          <w:b/>
          <w:sz w:val="28"/>
          <w:szCs w:val="28"/>
          <w:lang w:eastAsia="ru-RU"/>
        </w:rPr>
        <w:t>1</w:t>
      </w:r>
      <w:r w:rsidR="00DF51D6" w:rsidRPr="00DF51D6">
        <w:rPr>
          <w:rFonts w:ascii="Times New Roman" w:eastAsia="Times New Roman" w:hAnsi="Times New Roman" w:cs="Times New Roman"/>
          <w:b/>
          <w:sz w:val="28"/>
          <w:szCs w:val="28"/>
          <w:lang w:val="en-US" w:eastAsia="ru-RU"/>
        </w:rPr>
        <w:t>.</w:t>
      </w:r>
      <w:r w:rsidRPr="00DF51D6">
        <w:rPr>
          <w:rFonts w:ascii="Times New Roman" w:eastAsia="Times New Roman" w:hAnsi="Times New Roman" w:cs="Times New Roman"/>
          <w:b/>
          <w:sz w:val="28"/>
          <w:szCs w:val="28"/>
          <w:lang w:eastAsia="ru-RU"/>
        </w:rPr>
        <w:t xml:space="preserve"> Безопасность и </w:t>
      </w:r>
      <w:proofErr w:type="spellStart"/>
      <w:r w:rsidRPr="00DF51D6">
        <w:rPr>
          <w:rFonts w:ascii="Times New Roman" w:eastAsia="Times New Roman" w:hAnsi="Times New Roman" w:cs="Times New Roman"/>
          <w:b/>
          <w:sz w:val="28"/>
          <w:szCs w:val="28"/>
          <w:lang w:eastAsia="ru-RU"/>
        </w:rPr>
        <w:t>экологичность</w:t>
      </w:r>
      <w:proofErr w:type="spellEnd"/>
      <w:r w:rsidRPr="00DF51D6">
        <w:rPr>
          <w:rFonts w:ascii="Times New Roman" w:eastAsia="Times New Roman" w:hAnsi="Times New Roman" w:cs="Times New Roman"/>
          <w:b/>
          <w:sz w:val="28"/>
          <w:szCs w:val="28"/>
          <w:lang w:eastAsia="ru-RU"/>
        </w:rPr>
        <w:t xml:space="preserve"> проекта</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Основной целью данного дипломного проекта является разработка программного обеспечения для </w:t>
      </w:r>
      <w:r w:rsidR="00251057" w:rsidRPr="00DF51D6">
        <w:rPr>
          <w:rFonts w:ascii="Times New Roman" w:eastAsia="Times New Roman" w:hAnsi="Times New Roman" w:cs="Times New Roman"/>
          <w:sz w:val="28"/>
          <w:szCs w:val="28"/>
          <w:lang w:eastAsia="ru-RU"/>
        </w:rPr>
        <w:t>обеспечения работы виртуального предприятия</w:t>
      </w:r>
      <w:r w:rsidRPr="00DF51D6">
        <w:rPr>
          <w:rFonts w:ascii="Times New Roman" w:eastAsia="Times New Roman" w:hAnsi="Times New Roman" w:cs="Times New Roman"/>
          <w:sz w:val="28"/>
          <w:szCs w:val="28"/>
          <w:lang w:eastAsia="ru-RU"/>
        </w:rPr>
        <w:t xml:space="preserve">. Разработка системы и её использование связаны с работой на ПЭВМ, </w:t>
      </w:r>
      <w:proofErr w:type="gramStart"/>
      <w:r w:rsidRPr="00DF51D6">
        <w:rPr>
          <w:rFonts w:ascii="Times New Roman" w:eastAsia="Times New Roman" w:hAnsi="Times New Roman" w:cs="Times New Roman"/>
          <w:sz w:val="28"/>
          <w:szCs w:val="28"/>
          <w:lang w:eastAsia="ru-RU"/>
        </w:rPr>
        <w:t>следовательно</w:t>
      </w:r>
      <w:proofErr w:type="gramEnd"/>
      <w:r w:rsidRPr="00DF51D6">
        <w:rPr>
          <w:rFonts w:ascii="Times New Roman" w:eastAsia="Times New Roman" w:hAnsi="Times New Roman" w:cs="Times New Roman"/>
          <w:sz w:val="28"/>
          <w:szCs w:val="28"/>
          <w:lang w:eastAsia="ru-RU"/>
        </w:rPr>
        <w:t xml:space="preserve"> разработчики и пользователи системы могут подвергаться воздействию вредных и опасных факторов, сопутствующих работе на ПЭВМ.</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4B31C6" w:rsidRPr="00AF52CC" w:rsidRDefault="004B31C6" w:rsidP="00DF51D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4B31C6" w:rsidRPr="00DF51D6" w:rsidRDefault="00DF51D6" w:rsidP="004B31C6">
      <w:pPr>
        <w:keepNext/>
        <w:spacing w:after="0"/>
        <w:ind w:firstLine="709"/>
        <w:jc w:val="both"/>
        <w:outlineLvl w:val="1"/>
        <w:rPr>
          <w:rFonts w:ascii="Times New Roman" w:eastAsia="Times New Roman" w:hAnsi="Times New Roman" w:cs="Times New Roman"/>
          <w:b/>
          <w:bCs/>
          <w:sz w:val="28"/>
          <w:szCs w:val="28"/>
          <w:lang w:eastAsia="ru-RU"/>
        </w:rPr>
      </w:pPr>
      <w:bookmarkStart w:id="0" w:name="_Toc283701421"/>
      <w:bookmarkStart w:id="1" w:name="_Toc251257640"/>
      <w:bookmarkStart w:id="2" w:name="_Toc356245716"/>
      <w:bookmarkStart w:id="3" w:name="_Toc389215479"/>
      <w:bookmarkEnd w:id="0"/>
      <w:bookmarkEnd w:id="1"/>
      <w:bookmarkEnd w:id="2"/>
      <w:bookmarkEnd w:id="3"/>
      <w:r w:rsidRPr="00DF51D6">
        <w:rPr>
          <w:rFonts w:ascii="Times New Roman" w:eastAsia="Times New Roman" w:hAnsi="Times New Roman" w:cs="Times New Roman"/>
          <w:b/>
          <w:bCs/>
          <w:sz w:val="28"/>
          <w:szCs w:val="28"/>
          <w:lang w:eastAsia="ru-RU"/>
        </w:rPr>
        <w:t>1</w:t>
      </w:r>
      <w:r w:rsidR="004B31C6" w:rsidRPr="00DF51D6">
        <w:rPr>
          <w:rFonts w:ascii="Times New Roman" w:eastAsia="Times New Roman" w:hAnsi="Times New Roman" w:cs="Times New Roman"/>
          <w:b/>
          <w:bCs/>
          <w:sz w:val="28"/>
          <w:szCs w:val="28"/>
          <w:lang w:eastAsia="ru-RU"/>
        </w:rPr>
        <w:t xml:space="preserve">.1 </w:t>
      </w:r>
      <w:r w:rsidR="004B31C6" w:rsidRPr="00DF51D6">
        <w:rPr>
          <w:rFonts w:ascii="Times New Roman" w:eastAsia="Times New Roman" w:hAnsi="Times New Roman" w:cs="Times New Roman"/>
          <w:b/>
          <w:bCs/>
          <w:iCs/>
          <w:sz w:val="28"/>
          <w:szCs w:val="28"/>
          <w:lang w:eastAsia="ru-RU"/>
        </w:rPr>
        <w:t>Характеристика помещения и описание рабочего места</w:t>
      </w:r>
    </w:p>
    <w:p w:rsidR="00561E01" w:rsidRPr="00DF51D6" w:rsidRDefault="00B43DF6" w:rsidP="00561E01">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Рабочее место программиста расположено на 5 этаже девятиэтажного здания и имеет площадь 12 м</w:t>
      </w:r>
      <w:proofErr w:type="gramStart"/>
      <w:r w:rsidRPr="00DF51D6">
        <w:rPr>
          <w:rFonts w:ascii="Times New Roman" w:eastAsia="Times New Roman" w:hAnsi="Times New Roman" w:cs="Times New Roman"/>
          <w:color w:val="000000"/>
          <w:sz w:val="28"/>
          <w:szCs w:val="28"/>
          <w:vertAlign w:val="superscript"/>
          <w:lang w:eastAsia="ru-RU"/>
        </w:rPr>
        <w:t>2</w:t>
      </w:r>
      <w:proofErr w:type="gramEnd"/>
      <w:r w:rsidRPr="00DF51D6">
        <w:rPr>
          <w:rFonts w:ascii="Times New Roman" w:eastAsia="Times New Roman" w:hAnsi="Times New Roman" w:cs="Times New Roman"/>
          <w:color w:val="000000"/>
          <w:sz w:val="28"/>
          <w:szCs w:val="28"/>
          <w:lang w:eastAsia="ru-RU"/>
        </w:rPr>
        <w:t>(габариты: ширина ― 3м, длина ― 4 м, высота потолка― 2.5м)</w:t>
      </w:r>
    </w:p>
    <w:p w:rsidR="004B31C6" w:rsidRPr="00DF51D6" w:rsidRDefault="00561E01" w:rsidP="00561E01">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 </w:t>
      </w:r>
      <w:r w:rsidRPr="00DF51D6">
        <w:rPr>
          <w:rFonts w:ascii="Times New Roman" w:eastAsia="Times New Roman" w:hAnsi="Times New Roman" w:cs="Times New Roman"/>
          <w:sz w:val="28"/>
          <w:szCs w:val="28"/>
          <w:lang w:eastAsia="ru-RU"/>
        </w:rPr>
        <w:tab/>
      </w:r>
      <w:r w:rsidR="004B31C6" w:rsidRPr="00DF51D6">
        <w:rPr>
          <w:rFonts w:ascii="Times New Roman" w:eastAsia="Times New Roman" w:hAnsi="Times New Roman" w:cs="Times New Roman"/>
          <w:color w:val="000000"/>
          <w:sz w:val="28"/>
          <w:szCs w:val="28"/>
          <w:lang w:eastAsia="ru-RU"/>
        </w:rPr>
        <w:t>Окраска стен светло-</w:t>
      </w:r>
      <w:r w:rsidR="00EE79EC" w:rsidRPr="00DF51D6">
        <w:rPr>
          <w:rFonts w:ascii="Times New Roman" w:eastAsia="Times New Roman" w:hAnsi="Times New Roman" w:cs="Times New Roman"/>
          <w:color w:val="000000"/>
          <w:sz w:val="28"/>
          <w:szCs w:val="28"/>
          <w:lang w:eastAsia="ru-RU"/>
        </w:rPr>
        <w:t>зеленого</w:t>
      </w:r>
      <w:r w:rsidR="004B31C6" w:rsidRPr="00DF51D6">
        <w:rPr>
          <w:rFonts w:ascii="Times New Roman" w:eastAsia="Times New Roman" w:hAnsi="Times New Roman" w:cs="Times New Roman"/>
          <w:color w:val="000000"/>
          <w:sz w:val="28"/>
          <w:szCs w:val="28"/>
          <w:lang w:eastAsia="ru-RU"/>
        </w:rPr>
        <w:t xml:space="preserve">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004B31C6" w:rsidRPr="00DF51D6">
        <w:rPr>
          <w:rFonts w:ascii="Times New Roman" w:eastAsia="Times New Roman" w:hAnsi="Times New Roman" w:cs="Times New Roman"/>
          <w:color w:val="333333"/>
          <w:sz w:val="28"/>
          <w:szCs w:val="28"/>
          <w:lang w:eastAsia="ru-RU"/>
        </w:rPr>
        <w:t>»</w:t>
      </w:r>
      <w:r w:rsidR="004B31C6" w:rsidRPr="00DF51D6">
        <w:rPr>
          <w:rFonts w:ascii="Times New Roman" w:eastAsia="Times New Roman" w:hAnsi="Times New Roman" w:cs="Times New Roman"/>
          <w:color w:val="000000"/>
          <w:sz w:val="28"/>
          <w:szCs w:val="28"/>
          <w:lang w:eastAsia="ru-RU"/>
        </w:rPr>
        <w:t xml:space="preserve">: цвета стен, потолка, пола гармонируют между собой. Помещение </w:t>
      </w:r>
      <w:r w:rsidR="004B31C6" w:rsidRPr="00DF51D6">
        <w:rPr>
          <w:rFonts w:ascii="Times New Roman" w:eastAsia="Times New Roman" w:hAnsi="Times New Roman" w:cs="Times New Roman"/>
          <w:sz w:val="28"/>
          <w:szCs w:val="28"/>
          <w:lang w:eastAsia="ru-RU"/>
        </w:rPr>
        <w:t>оборудовано устройствами общего освещения, имеется 1 окно и 1 дверь.</w:t>
      </w:r>
    </w:p>
    <w:p w:rsidR="00D90755"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Освещение – естественное и искусственное. Искусственное освещение в помещении осуществляется </w:t>
      </w:r>
      <w:r w:rsidR="00D90755" w:rsidRPr="00DF51D6">
        <w:rPr>
          <w:rFonts w:ascii="Times New Roman" w:eastAsia="Times New Roman" w:hAnsi="Times New Roman" w:cs="Times New Roman"/>
          <w:sz w:val="28"/>
          <w:szCs w:val="28"/>
          <w:lang w:eastAsia="ru-RU"/>
        </w:rPr>
        <w:t>с помощью светильника над рабочим местом мощностью 40Вт</w:t>
      </w:r>
      <w:r w:rsidR="00687B20" w:rsidRPr="00DF51D6">
        <w:rPr>
          <w:rFonts w:ascii="Times New Roman" w:eastAsia="Times New Roman" w:hAnsi="Times New Roman" w:cs="Times New Roman"/>
          <w:sz w:val="28"/>
          <w:szCs w:val="28"/>
          <w:lang w:eastAsia="ru-RU"/>
        </w:rPr>
        <w:t xml:space="preserve"> подвешенным на высоте 1,6 м от пола.</w:t>
      </w:r>
      <w:r w:rsidR="00561E01" w:rsidRPr="00DF51D6">
        <w:rPr>
          <w:rFonts w:ascii="Times New Roman" w:eastAsia="Times New Roman" w:hAnsi="Times New Roman" w:cs="Times New Roman"/>
          <w:sz w:val="28"/>
          <w:szCs w:val="28"/>
          <w:lang w:eastAsia="ru-RU"/>
        </w:rPr>
        <w:t xml:space="preserve"> Вторым источником ис</w:t>
      </w:r>
      <w:r w:rsidR="00687B20" w:rsidRPr="00DF51D6">
        <w:rPr>
          <w:rFonts w:ascii="Times New Roman" w:eastAsia="Times New Roman" w:hAnsi="Times New Roman" w:cs="Times New Roman"/>
          <w:sz w:val="28"/>
          <w:szCs w:val="28"/>
          <w:lang w:eastAsia="ru-RU"/>
        </w:rPr>
        <w:t>кус</w:t>
      </w:r>
      <w:r w:rsidR="00561E01" w:rsidRPr="00DF51D6">
        <w:rPr>
          <w:rFonts w:ascii="Times New Roman" w:eastAsia="Times New Roman" w:hAnsi="Times New Roman" w:cs="Times New Roman"/>
          <w:sz w:val="28"/>
          <w:szCs w:val="28"/>
          <w:lang w:eastAsia="ru-RU"/>
        </w:rPr>
        <w:t>с</w:t>
      </w:r>
      <w:r w:rsidR="00687B20" w:rsidRPr="00DF51D6">
        <w:rPr>
          <w:rFonts w:ascii="Times New Roman" w:eastAsia="Times New Roman" w:hAnsi="Times New Roman" w:cs="Times New Roman"/>
          <w:sz w:val="28"/>
          <w:szCs w:val="28"/>
          <w:lang w:eastAsia="ru-RU"/>
        </w:rPr>
        <w:t xml:space="preserve">твенного освещения является люстра в центре комнаты с 3 лампами мощность 60Вт. </w:t>
      </w:r>
      <w:r w:rsidR="00D90755"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Площадь помещения </w:t>
      </w:r>
      <w:r w:rsidR="00D90755" w:rsidRPr="00DF51D6">
        <w:rPr>
          <w:rFonts w:ascii="Times New Roman" w:eastAsia="Times New Roman" w:hAnsi="Times New Roman" w:cs="Times New Roman"/>
          <w:sz w:val="28"/>
          <w:szCs w:val="28"/>
          <w:lang w:eastAsia="ru-RU"/>
        </w:rPr>
        <w:t>12</w:t>
      </w:r>
      <w:r w:rsidRPr="00DF51D6">
        <w:rPr>
          <w:rFonts w:ascii="Times New Roman" w:eastAsia="Times New Roman" w:hAnsi="Times New Roman" w:cs="Times New Roman"/>
          <w:sz w:val="28"/>
          <w:szCs w:val="28"/>
          <w:lang w:eastAsia="ru-RU"/>
        </w:rPr>
        <w:t xml:space="preserve"> 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Pr="00DF51D6">
        <w:rPr>
          <w:rFonts w:ascii="Times New Roman" w:eastAsia="Times New Roman" w:hAnsi="Times New Roman" w:cs="Times New Roman"/>
          <w:sz w:val="28"/>
          <w:szCs w:val="28"/>
          <w:lang w:eastAsia="ru-RU"/>
        </w:rPr>
        <w:t>Т(</w:t>
      </w:r>
      <w:proofErr w:type="gramEnd"/>
      <w:r w:rsidRPr="00DF51D6">
        <w:rPr>
          <w:rFonts w:ascii="Times New Roman" w:eastAsia="Times New Roman" w:hAnsi="Times New Roman" w:cs="Times New Roman"/>
          <w:sz w:val="28"/>
          <w:szCs w:val="28"/>
          <w:lang w:eastAsia="ru-RU"/>
        </w:rPr>
        <w:t xml:space="preserve">видео-дисплейный терминал) на базе </w:t>
      </w:r>
      <w:r w:rsidRPr="00DF51D6">
        <w:rPr>
          <w:rFonts w:ascii="Times New Roman" w:eastAsia="Times New Roman" w:hAnsi="Times New Roman" w:cs="Times New Roman"/>
          <w:sz w:val="28"/>
          <w:szCs w:val="28"/>
          <w:lang w:eastAsia="ru-RU"/>
        </w:rPr>
        <w:lastRenderedPageBreak/>
        <w:t>плоских дискретных экранов (жидкокристаллические, плазменные) площадь не менее 4,5 м</w:t>
      </w:r>
      <w:r w:rsidRPr="00DF51D6">
        <w:rPr>
          <w:rFonts w:ascii="Times New Roman" w:eastAsia="Times New Roman" w:hAnsi="Times New Roman" w:cs="Times New Roman"/>
          <w:sz w:val="28"/>
          <w:szCs w:val="28"/>
          <w:vertAlign w:val="superscript"/>
          <w:lang w:eastAsia="ru-RU"/>
        </w:rPr>
        <w:t>2</w:t>
      </w:r>
      <w:r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color w:val="000000"/>
          <w:sz w:val="28"/>
          <w:szCs w:val="28"/>
          <w:lang w:eastAsia="ru-RU"/>
        </w:rPr>
      </w:pPr>
      <w:proofErr w:type="gramStart"/>
      <w:r w:rsidRPr="00DF51D6">
        <w:rPr>
          <w:rFonts w:ascii="Times New Roman" w:eastAsia="Times New Roman" w:hAnsi="Times New Roman" w:cs="Times New Roman"/>
          <w:color w:val="000000"/>
          <w:sz w:val="28"/>
          <w:szCs w:val="28"/>
          <w:lang w:eastAsia="ru-RU"/>
        </w:rPr>
        <w:t xml:space="preserve">Количество ПЭВМ </w:t>
      </w:r>
      <w:proofErr w:type="spellStart"/>
      <w:r w:rsidRPr="00DF51D6">
        <w:rPr>
          <w:rFonts w:ascii="Times New Roman" w:eastAsia="Times New Roman" w:hAnsi="Times New Roman" w:cs="Times New Roman"/>
          <w:i/>
          <w:iCs/>
          <w:color w:val="000000"/>
          <w:sz w:val="28"/>
          <w:szCs w:val="28"/>
          <w:lang w:eastAsia="ru-RU"/>
        </w:rPr>
        <w:t>N</w:t>
      </w:r>
      <w:r w:rsidRPr="00DF51D6">
        <w:rPr>
          <w:rFonts w:ascii="Times New Roman" w:eastAsia="Times New Roman" w:hAnsi="Times New Roman" w:cs="Times New Roman"/>
          <w:i/>
          <w:iCs/>
          <w:color w:val="000000"/>
          <w:sz w:val="28"/>
          <w:szCs w:val="28"/>
          <w:vertAlign w:val="subscript"/>
          <w:lang w:eastAsia="ru-RU"/>
        </w:rPr>
        <w:t>к</w:t>
      </w:r>
      <w:proofErr w:type="spellEnd"/>
      <w:r w:rsidRPr="00DF51D6">
        <w:rPr>
          <w:rFonts w:ascii="Times New Roman" w:eastAsia="Times New Roman" w:hAnsi="Times New Roman" w:cs="Times New Roman"/>
          <w:i/>
          <w:iCs/>
          <w:color w:val="000000"/>
          <w:sz w:val="28"/>
          <w:szCs w:val="28"/>
          <w:lang w:eastAsia="ru-RU"/>
        </w:rPr>
        <w:t xml:space="preserve">= </w:t>
      </w:r>
      <w:r w:rsidR="00687B20" w:rsidRPr="00DF51D6">
        <w:rPr>
          <w:rFonts w:ascii="Times New Roman" w:eastAsia="Times New Roman" w:hAnsi="Times New Roman" w:cs="Times New Roman"/>
          <w:i/>
          <w:iCs/>
          <w:color w:val="000000"/>
          <w:sz w:val="28"/>
          <w:szCs w:val="28"/>
          <w:lang w:eastAsia="ru-RU"/>
        </w:rPr>
        <w:t>1</w:t>
      </w:r>
      <w:r w:rsidRPr="00DF51D6">
        <w:rPr>
          <w:rFonts w:ascii="Times New Roman" w:eastAsia="Times New Roman" w:hAnsi="Times New Roman" w:cs="Times New Roman"/>
          <w:i/>
          <w:iCs/>
          <w:color w:val="000000"/>
          <w:sz w:val="28"/>
          <w:szCs w:val="28"/>
          <w:lang w:eastAsia="ru-RU"/>
        </w:rPr>
        <w:t xml:space="preserve"> шт</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sz w:val="28"/>
          <w:szCs w:val="28"/>
          <w:lang w:eastAsia="ru-RU"/>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DF51D6">
        <w:rPr>
          <w:rFonts w:ascii="Times New Roman" w:eastAsia="Times New Roman" w:hAnsi="Times New Roman" w:cs="Times New Roman"/>
          <w:color w:val="000000"/>
          <w:sz w:val="28"/>
          <w:szCs w:val="28"/>
          <w:lang w:eastAsia="ru-RU"/>
        </w:rPr>
        <w:t xml:space="preserve">в </w:t>
      </w:r>
      <w:r w:rsidRPr="00DF51D6">
        <w:rPr>
          <w:rFonts w:ascii="Times New Roman" w:eastAsia="Times New Roman" w:hAnsi="Times New Roman" w:cs="Times New Roman"/>
          <w:sz w:val="28"/>
          <w:szCs w:val="28"/>
          <w:lang w:eastAsia="ru-RU"/>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DF51D6">
        <w:rPr>
          <w:rFonts w:ascii="Times New Roman" w:eastAsia="Times New Roman" w:hAnsi="Times New Roman" w:cs="Times New Roman"/>
          <w:color w:val="000000"/>
          <w:sz w:val="28"/>
          <w:szCs w:val="28"/>
          <w:lang w:eastAsia="ru-RU"/>
        </w:rPr>
        <w:t xml:space="preserve"> </w:t>
      </w:r>
      <w:proofErr w:type="gramEnd"/>
    </w:p>
    <w:p w:rsidR="00687B20" w:rsidRPr="00DF51D6" w:rsidRDefault="00687B20" w:rsidP="004B31C6">
      <w:pPr>
        <w:spacing w:before="100" w:beforeAutospacing="1" w:after="0" w:line="240" w:lineRule="auto"/>
        <w:ind w:firstLine="709"/>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 xml:space="preserve">Рабочее место состоит </w:t>
      </w:r>
      <w:proofErr w:type="gramStart"/>
      <w:r w:rsidRPr="00DF51D6">
        <w:rPr>
          <w:rFonts w:ascii="Times New Roman" w:eastAsia="Times New Roman" w:hAnsi="Times New Roman" w:cs="Times New Roman"/>
          <w:color w:val="000000"/>
          <w:sz w:val="28"/>
          <w:szCs w:val="28"/>
          <w:lang w:eastAsia="ru-RU"/>
        </w:rPr>
        <w:t>из</w:t>
      </w:r>
      <w:proofErr w:type="gramEnd"/>
      <w:r w:rsidRPr="00DF51D6">
        <w:rPr>
          <w:rFonts w:ascii="Times New Roman" w:eastAsia="Times New Roman" w:hAnsi="Times New Roman" w:cs="Times New Roman"/>
          <w:color w:val="000000"/>
          <w:sz w:val="28"/>
          <w:szCs w:val="28"/>
          <w:lang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стула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стола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 xml:space="preserve">ЖК-монитор </w:t>
      </w:r>
      <w:r w:rsidRPr="00DF51D6">
        <w:rPr>
          <w:rFonts w:ascii="Times New Roman" w:eastAsia="Times New Roman" w:hAnsi="Times New Roman" w:cs="Times New Roman"/>
          <w:color w:val="000000"/>
          <w:sz w:val="28"/>
          <w:szCs w:val="28"/>
          <w:lang w:val="en-US" w:eastAsia="ru-RU"/>
        </w:rPr>
        <w:t>Samsung 22</w:t>
      </w:r>
      <w:r w:rsidRPr="00DF51D6">
        <w:rPr>
          <w:rFonts w:ascii="Times New Roman" w:eastAsia="Times New Roman" w:hAnsi="Times New Roman" w:cs="Times New Roman"/>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Системный блок (</w:t>
      </w:r>
      <w:r w:rsidRPr="00DF51D6">
        <w:rPr>
          <w:rFonts w:ascii="Times New Roman" w:eastAsia="Times New Roman" w:hAnsi="Times New Roman" w:cs="Times New Roman"/>
          <w:color w:val="000000"/>
          <w:sz w:val="28"/>
          <w:szCs w:val="28"/>
          <w:lang w:val="en-US" w:eastAsia="ru-RU"/>
        </w:rPr>
        <w:t>AMD</w:t>
      </w:r>
      <w:r w:rsidRPr="00DF51D6">
        <w:rPr>
          <w:rFonts w:ascii="Times New Roman" w:eastAsia="Times New Roman" w:hAnsi="Times New Roman" w:cs="Times New Roman"/>
          <w:color w:val="000000"/>
          <w:sz w:val="28"/>
          <w:szCs w:val="28"/>
          <w:lang w:eastAsia="ru-RU"/>
        </w:rPr>
        <w:t xml:space="preserve"> </w:t>
      </w:r>
      <w:proofErr w:type="spellStart"/>
      <w:r w:rsidRPr="00DF51D6">
        <w:rPr>
          <w:rFonts w:ascii="Times New Roman" w:eastAsia="Times New Roman" w:hAnsi="Times New Roman" w:cs="Times New Roman"/>
          <w:color w:val="000000"/>
          <w:sz w:val="28"/>
          <w:szCs w:val="28"/>
          <w:lang w:val="en-US" w:eastAsia="ru-RU"/>
        </w:rPr>
        <w:t>Fx</w:t>
      </w:r>
      <w:proofErr w:type="spellEnd"/>
      <w:r w:rsidRPr="00DF51D6">
        <w:rPr>
          <w:rFonts w:ascii="Times New Roman" w:eastAsia="Times New Roman" w:hAnsi="Times New Roman" w:cs="Times New Roman"/>
          <w:color w:val="000000"/>
          <w:sz w:val="28"/>
          <w:szCs w:val="28"/>
          <w:lang w:eastAsia="ru-RU"/>
        </w:rPr>
        <w:t xml:space="preserve">-8300,8 </w:t>
      </w:r>
      <w:r w:rsidRPr="00DF51D6">
        <w:rPr>
          <w:rFonts w:ascii="Times New Roman" w:eastAsia="Times New Roman" w:hAnsi="Times New Roman" w:cs="Times New Roman"/>
          <w:color w:val="000000"/>
          <w:sz w:val="28"/>
          <w:szCs w:val="28"/>
          <w:lang w:val="en-US" w:eastAsia="ru-RU"/>
        </w:rPr>
        <w:t>Gb</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color w:val="000000"/>
          <w:sz w:val="28"/>
          <w:szCs w:val="28"/>
          <w:lang w:val="en-US" w:eastAsia="ru-RU"/>
        </w:rPr>
        <w:t>DDR</w:t>
      </w:r>
      <w:r w:rsidRPr="00DF51D6">
        <w:rPr>
          <w:rFonts w:ascii="Times New Roman" w:eastAsia="Times New Roman" w:hAnsi="Times New Roman" w:cs="Times New Roman"/>
          <w:color w:val="000000"/>
          <w:sz w:val="28"/>
          <w:szCs w:val="28"/>
          <w:lang w:eastAsia="ru-RU"/>
        </w:rPr>
        <w:t>-4,500</w:t>
      </w:r>
      <w:r w:rsidRPr="00DF51D6">
        <w:rPr>
          <w:rFonts w:ascii="Times New Roman" w:eastAsia="Times New Roman" w:hAnsi="Times New Roman" w:cs="Times New Roman"/>
          <w:color w:val="000000"/>
          <w:sz w:val="28"/>
          <w:szCs w:val="28"/>
          <w:lang w:val="en-US" w:eastAsia="ru-RU"/>
        </w:rPr>
        <w:t>Gb</w:t>
      </w:r>
      <w:r w:rsidRPr="00DF51D6">
        <w:rPr>
          <w:rFonts w:ascii="Times New Roman" w:eastAsia="Times New Roman" w:hAnsi="Times New Roman" w:cs="Times New Roman"/>
          <w:color w:val="000000"/>
          <w:sz w:val="28"/>
          <w:szCs w:val="28"/>
          <w:lang w:eastAsia="ru-RU"/>
        </w:rPr>
        <w:t xml:space="preserve"> </w:t>
      </w:r>
      <w:r w:rsidRPr="00DF51D6">
        <w:rPr>
          <w:rFonts w:ascii="Times New Roman" w:eastAsia="Times New Roman" w:hAnsi="Times New Roman" w:cs="Times New Roman"/>
          <w:color w:val="000000"/>
          <w:sz w:val="28"/>
          <w:szCs w:val="28"/>
          <w:lang w:val="en-US" w:eastAsia="ru-RU"/>
        </w:rPr>
        <w:t>HDD</w:t>
      </w:r>
      <w:r w:rsidRPr="00DF51D6">
        <w:rPr>
          <w:rFonts w:ascii="Times New Roman" w:eastAsia="Times New Roman" w:hAnsi="Times New Roman" w:cs="Times New Roman"/>
          <w:color w:val="000000"/>
          <w:sz w:val="28"/>
          <w:szCs w:val="28"/>
          <w:lang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Клавиатура</w:t>
      </w:r>
      <w:r w:rsidRPr="00DF51D6">
        <w:rPr>
          <w:rFonts w:ascii="Times New Roman" w:eastAsia="Times New Roman" w:hAnsi="Times New Roman" w:cs="Times New Roman"/>
          <w:color w:val="000000"/>
          <w:sz w:val="28"/>
          <w:szCs w:val="28"/>
          <w:lang w:val="en-US" w:eastAsia="ru-RU"/>
        </w:rPr>
        <w:t>;</w:t>
      </w:r>
    </w:p>
    <w:p w:rsidR="00687B20" w:rsidRPr="00DF51D6" w:rsidRDefault="00687B20" w:rsidP="00687B20">
      <w:pPr>
        <w:numPr>
          <w:ilvl w:val="0"/>
          <w:numId w:val="1"/>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 xml:space="preserve">Манипулятор </w:t>
      </w:r>
      <w:r w:rsidRPr="00DF51D6">
        <w:rPr>
          <w:rFonts w:ascii="Times New Roman" w:eastAsia="Times New Roman" w:hAnsi="Times New Roman" w:cs="Times New Roman"/>
          <w:color w:val="000000"/>
          <w:sz w:val="28"/>
          <w:szCs w:val="28"/>
          <w:lang w:val="en-US" w:eastAsia="ru-RU"/>
        </w:rPr>
        <w:t>“</w:t>
      </w:r>
      <w:r w:rsidRPr="00DF51D6">
        <w:rPr>
          <w:rFonts w:ascii="Times New Roman" w:eastAsia="Times New Roman" w:hAnsi="Times New Roman" w:cs="Times New Roman"/>
          <w:color w:val="000000"/>
          <w:sz w:val="28"/>
          <w:szCs w:val="28"/>
          <w:lang w:eastAsia="ru-RU"/>
        </w:rPr>
        <w:t>мышь</w:t>
      </w:r>
      <w:r w:rsidRPr="00DF51D6">
        <w:rPr>
          <w:rFonts w:ascii="Times New Roman" w:eastAsia="Times New Roman" w:hAnsi="Times New Roman" w:cs="Times New Roman"/>
          <w:color w:val="000000"/>
          <w:sz w:val="28"/>
          <w:szCs w:val="28"/>
          <w:lang w:val="en-US" w:eastAsia="ru-RU"/>
        </w:rPr>
        <w:t>”</w:t>
      </w:r>
      <w:r w:rsidRPr="00DF51D6">
        <w:rPr>
          <w:rFonts w:ascii="Times New Roman" w:eastAsia="Times New Roman" w:hAnsi="Times New Roman" w:cs="Times New Roman"/>
          <w:color w:val="000000"/>
          <w:sz w:val="28"/>
          <w:szCs w:val="28"/>
          <w:lang w:eastAsia="ru-RU"/>
        </w:rPr>
        <w:t>.</w:t>
      </w:r>
    </w:p>
    <w:p w:rsidR="00687B20" w:rsidRPr="00DF51D6" w:rsidRDefault="00687B20"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В помещении имеются принтер и сканер фирмы </w:t>
      </w:r>
      <w:r w:rsidRPr="00DF51D6">
        <w:rPr>
          <w:rFonts w:ascii="Times New Roman" w:eastAsia="Times New Roman" w:hAnsi="Times New Roman" w:cs="Times New Roman"/>
          <w:sz w:val="28"/>
          <w:szCs w:val="28"/>
          <w:lang w:val="en-US" w:eastAsia="ru-RU"/>
        </w:rPr>
        <w:t>canon</w:t>
      </w:r>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Рабоч</w:t>
      </w:r>
      <w:r w:rsidR="00687B20" w:rsidRPr="00DF51D6">
        <w:rPr>
          <w:rFonts w:ascii="Times New Roman" w:eastAsia="Times New Roman" w:hAnsi="Times New Roman" w:cs="Times New Roman"/>
          <w:color w:val="000000"/>
          <w:sz w:val="28"/>
          <w:szCs w:val="28"/>
          <w:lang w:eastAsia="ru-RU"/>
        </w:rPr>
        <w:t>е</w:t>
      </w:r>
      <w:r w:rsidRPr="00DF51D6">
        <w:rPr>
          <w:rFonts w:ascii="Times New Roman" w:eastAsia="Times New Roman" w:hAnsi="Times New Roman" w:cs="Times New Roman"/>
          <w:color w:val="000000"/>
          <w:sz w:val="28"/>
          <w:szCs w:val="28"/>
          <w:lang w:eastAsia="ru-RU"/>
        </w:rPr>
        <w:t>е места оборудован</w:t>
      </w:r>
      <w:r w:rsidR="00CC4A2E" w:rsidRPr="00DF51D6">
        <w:rPr>
          <w:rFonts w:ascii="Times New Roman" w:eastAsia="Times New Roman" w:hAnsi="Times New Roman" w:cs="Times New Roman"/>
          <w:color w:val="000000"/>
          <w:sz w:val="28"/>
          <w:szCs w:val="28"/>
          <w:lang w:eastAsia="ru-RU"/>
        </w:rPr>
        <w:t>о роутером обеспечивающим выход в интернет на скорости 40 Мб</w:t>
      </w:r>
      <w:r w:rsidR="00561E01" w:rsidRPr="00DF51D6">
        <w:rPr>
          <w:rFonts w:ascii="Times New Roman" w:eastAsia="Times New Roman" w:hAnsi="Times New Roman" w:cs="Times New Roman"/>
          <w:color w:val="000000"/>
          <w:sz w:val="28"/>
          <w:szCs w:val="28"/>
          <w:lang w:eastAsia="ru-RU"/>
        </w:rPr>
        <w:t>/</w:t>
      </w:r>
      <w:r w:rsidR="00561E01" w:rsidRPr="00DF51D6">
        <w:rPr>
          <w:rFonts w:ascii="Times New Roman" w:eastAsia="Times New Roman" w:hAnsi="Times New Roman" w:cs="Times New Roman"/>
          <w:color w:val="000000"/>
          <w:sz w:val="28"/>
          <w:szCs w:val="28"/>
          <w:lang w:val="en-US" w:eastAsia="ru-RU"/>
        </w:rPr>
        <w:t>c</w:t>
      </w:r>
      <w:r w:rsidR="00CC4A2E" w:rsidRPr="00DF51D6">
        <w:rPr>
          <w:rFonts w:ascii="Times New Roman" w:eastAsia="Times New Roman" w:hAnsi="Times New Roman" w:cs="Times New Roman"/>
          <w:color w:val="000000"/>
          <w:sz w:val="28"/>
          <w:szCs w:val="28"/>
          <w:lang w:eastAsia="ru-RU"/>
        </w:rPr>
        <w:t xml:space="preserve"> как с </w:t>
      </w:r>
      <w:proofErr w:type="gramStart"/>
      <w:r w:rsidR="00CC4A2E" w:rsidRPr="00DF51D6">
        <w:rPr>
          <w:rFonts w:ascii="Times New Roman" w:eastAsia="Times New Roman" w:hAnsi="Times New Roman" w:cs="Times New Roman"/>
          <w:color w:val="000000"/>
          <w:sz w:val="28"/>
          <w:szCs w:val="28"/>
          <w:lang w:eastAsia="ru-RU"/>
        </w:rPr>
        <w:t>ПЭВМ</w:t>
      </w:r>
      <w:proofErr w:type="gramEnd"/>
      <w:r w:rsidR="00CC4A2E" w:rsidRPr="00DF51D6">
        <w:rPr>
          <w:rFonts w:ascii="Times New Roman" w:eastAsia="Times New Roman" w:hAnsi="Times New Roman" w:cs="Times New Roman"/>
          <w:color w:val="000000"/>
          <w:sz w:val="28"/>
          <w:szCs w:val="28"/>
          <w:lang w:eastAsia="ru-RU"/>
        </w:rPr>
        <w:t xml:space="preserve"> так и с мобильных устройств с помощью </w:t>
      </w:r>
      <w:proofErr w:type="spellStart"/>
      <w:r w:rsidR="00CC4A2E" w:rsidRPr="00DF51D6">
        <w:rPr>
          <w:rFonts w:ascii="Times New Roman" w:eastAsia="Times New Roman" w:hAnsi="Times New Roman" w:cs="Times New Roman"/>
          <w:color w:val="000000"/>
          <w:sz w:val="28"/>
          <w:szCs w:val="28"/>
          <w:lang w:val="en-US" w:eastAsia="ru-RU"/>
        </w:rPr>
        <w:t>WiFi</w:t>
      </w:r>
      <w:proofErr w:type="spellEnd"/>
      <w:r w:rsidR="00CC4A2E" w:rsidRPr="00DF51D6">
        <w:rPr>
          <w:rFonts w:ascii="Times New Roman" w:eastAsia="Times New Roman" w:hAnsi="Times New Roman" w:cs="Times New Roman"/>
          <w:color w:val="000000"/>
          <w:sz w:val="28"/>
          <w:szCs w:val="28"/>
          <w:lang w:eastAsia="ru-RU"/>
        </w:rPr>
        <w:t>.</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color w:val="000000"/>
          <w:sz w:val="28"/>
          <w:szCs w:val="28"/>
          <w:lang w:eastAsia="ru-RU"/>
        </w:rPr>
        <w:t>Для электропитания используется трёхфазная сеть переменного тока частотой 50 Гц и напряжением 220</w:t>
      </w:r>
      <w:proofErr w:type="gramStart"/>
      <w:r w:rsidRPr="00DF51D6">
        <w:rPr>
          <w:rFonts w:ascii="Times New Roman" w:eastAsia="Times New Roman" w:hAnsi="Times New Roman" w:cs="Times New Roman"/>
          <w:color w:val="000000"/>
          <w:sz w:val="28"/>
          <w:szCs w:val="28"/>
          <w:lang w:eastAsia="ru-RU"/>
        </w:rPr>
        <w:t xml:space="preserve"> В</w:t>
      </w:r>
      <w:proofErr w:type="gramEnd"/>
      <w:r w:rsidRPr="00DF51D6">
        <w:rPr>
          <w:rFonts w:ascii="Times New Roman" w:eastAsia="Times New Roman" w:hAnsi="Times New Roman" w:cs="Times New Roman"/>
          <w:color w:val="000000"/>
          <w:sz w:val="28"/>
          <w:szCs w:val="28"/>
          <w:lang w:eastAsia="ru-RU"/>
        </w:rPr>
        <w:t xml:space="preserve"> и </w:t>
      </w:r>
      <w:proofErr w:type="spellStart"/>
      <w:r w:rsidRPr="00DF51D6">
        <w:rPr>
          <w:rFonts w:ascii="Times New Roman" w:eastAsia="Times New Roman" w:hAnsi="Times New Roman" w:cs="Times New Roman"/>
          <w:sz w:val="28"/>
          <w:szCs w:val="28"/>
          <w:lang w:eastAsia="ru-RU"/>
        </w:rPr>
        <w:t>глухозаземл</w:t>
      </w:r>
      <w:r w:rsidR="00AF52CC">
        <w:rPr>
          <w:rFonts w:ascii="Times New Roman" w:eastAsia="Times New Roman" w:hAnsi="Times New Roman" w:cs="Times New Roman"/>
          <w:sz w:val="28"/>
          <w:szCs w:val="28"/>
          <w:lang w:eastAsia="ru-RU"/>
        </w:rPr>
        <w:t>е</w:t>
      </w:r>
      <w:r w:rsidRPr="00DF51D6">
        <w:rPr>
          <w:rFonts w:ascii="Times New Roman" w:eastAsia="Times New Roman" w:hAnsi="Times New Roman" w:cs="Times New Roman"/>
          <w:sz w:val="28"/>
          <w:szCs w:val="28"/>
          <w:lang w:eastAsia="ru-RU"/>
        </w:rPr>
        <w:t>нной</w:t>
      </w:r>
      <w:proofErr w:type="spellEnd"/>
      <w:r w:rsidRPr="00DF51D6">
        <w:rPr>
          <w:rFonts w:ascii="Times New Roman" w:eastAsia="Times New Roman" w:hAnsi="Times New Roman" w:cs="Times New Roman"/>
          <w:sz w:val="28"/>
          <w:szCs w:val="28"/>
          <w:lang w:eastAsia="ru-RU"/>
        </w:rPr>
        <w:t xml:space="preserve"> </w:t>
      </w:r>
      <w:proofErr w:type="spellStart"/>
      <w:r w:rsidRPr="00DF51D6">
        <w:rPr>
          <w:rFonts w:ascii="Times New Roman" w:eastAsia="Times New Roman" w:hAnsi="Times New Roman" w:cs="Times New Roman"/>
          <w:sz w:val="28"/>
          <w:szCs w:val="28"/>
          <w:lang w:eastAsia="ru-RU"/>
        </w:rPr>
        <w:t>нейтралью</w:t>
      </w:r>
      <w:proofErr w:type="spellEnd"/>
      <w:r w:rsidRPr="00DF51D6">
        <w:rPr>
          <w:rFonts w:ascii="Times New Roman" w:eastAsia="Times New Roman" w:hAnsi="Times New Roman" w:cs="Times New Roman"/>
          <w:sz w:val="28"/>
          <w:szCs w:val="28"/>
          <w:lang w:eastAsia="ru-RU"/>
        </w:rPr>
        <w:t xml:space="preserve"> источника питания.</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Параметры микроклимата в помещении следующие: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температура воздуха составляет 21-24 градуса при нормативных значениях в теплое время года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23-25 градусов, в холодное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22-24 градуса;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относительная влажность воздуха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40-50 % (норматив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40-60 %); </w:t>
      </w:r>
    </w:p>
    <w:p w:rsidR="004B31C6" w:rsidRPr="00DF51D6" w:rsidRDefault="004B31C6" w:rsidP="004B31C6">
      <w:pPr>
        <w:numPr>
          <w:ilvl w:val="0"/>
          <w:numId w:val="2"/>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скорость движения воздуха </w:t>
      </w:r>
      <w:r w:rsidRPr="00DF51D6">
        <w:rPr>
          <w:rFonts w:ascii="Times New Roman" w:eastAsia="Times New Roman" w:hAnsi="Times New Roman" w:cs="Times New Roman"/>
          <w:sz w:val="28"/>
          <w:szCs w:val="28"/>
          <w:lang w:eastAsia="ru-RU"/>
        </w:rPr>
        <w:sym w:font="Symbol" w:char="F0BE"/>
      </w:r>
      <w:r w:rsidRPr="00DF51D6">
        <w:rPr>
          <w:rFonts w:ascii="Times New Roman" w:eastAsia="Times New Roman" w:hAnsi="Times New Roman" w:cs="Times New Roman"/>
          <w:sz w:val="28"/>
          <w:szCs w:val="28"/>
          <w:lang w:eastAsia="ru-RU"/>
        </w:rPr>
        <w:t xml:space="preserve"> 0,1 м/</w:t>
      </w:r>
      <w:proofErr w:type="gramStart"/>
      <w:r w:rsidRPr="00DF51D6">
        <w:rPr>
          <w:rFonts w:ascii="Times New Roman" w:eastAsia="Times New Roman" w:hAnsi="Times New Roman" w:cs="Times New Roman"/>
          <w:sz w:val="28"/>
          <w:szCs w:val="28"/>
          <w:lang w:eastAsia="ru-RU"/>
        </w:rPr>
        <w:t>с</w:t>
      </w:r>
      <w:proofErr w:type="gramEnd"/>
      <w:r w:rsidRPr="00DF51D6">
        <w:rPr>
          <w:rFonts w:ascii="Times New Roman" w:eastAsia="Times New Roman" w:hAnsi="Times New Roman" w:cs="Times New Roman"/>
          <w:sz w:val="28"/>
          <w:szCs w:val="28"/>
          <w:lang w:eastAsia="ru-RU"/>
        </w:rPr>
        <w:t xml:space="preserve">. </w:t>
      </w:r>
    </w:p>
    <w:p w:rsidR="00DF51D6" w:rsidRPr="00DF51D6" w:rsidRDefault="00DF51D6" w:rsidP="00DF51D6">
      <w:pPr>
        <w:spacing w:before="100" w:beforeAutospacing="1" w:after="0"/>
        <w:ind w:left="720"/>
        <w:jc w:val="both"/>
        <w:rPr>
          <w:rFonts w:ascii="Times New Roman" w:eastAsia="Times New Roman" w:hAnsi="Times New Roman" w:cs="Times New Roman"/>
          <w:sz w:val="28"/>
          <w:szCs w:val="28"/>
          <w:lang w:eastAsia="ru-RU"/>
        </w:rPr>
      </w:pPr>
    </w:p>
    <w:p w:rsidR="00632259" w:rsidRDefault="00D429FD" w:rsidP="00D429FD">
      <w:pPr>
        <w:pStyle w:val="ListParagraph"/>
        <w:spacing w:before="75" w:after="75" w:line="240" w:lineRule="auto"/>
        <w:ind w:left="0" w:right="75"/>
        <w:jc w:val="both"/>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w:t>
      </w:r>
      <w:r w:rsidR="00DF51D6" w:rsidRPr="00DF51D6">
        <w:rPr>
          <w:rFonts w:ascii="Times New Roman" w:eastAsia="Times New Roman" w:hAnsi="Times New Roman" w:cs="Times New Roman"/>
          <w:b/>
          <w:bCs/>
          <w:color w:val="000000"/>
          <w:kern w:val="36"/>
          <w:sz w:val="28"/>
          <w:szCs w:val="28"/>
          <w:lang w:eastAsia="ru-RU"/>
        </w:rPr>
        <w:t>.</w:t>
      </w:r>
      <w:r>
        <w:rPr>
          <w:rFonts w:ascii="Times New Roman" w:eastAsia="Times New Roman" w:hAnsi="Times New Roman" w:cs="Times New Roman"/>
          <w:b/>
          <w:bCs/>
          <w:color w:val="000000"/>
          <w:kern w:val="36"/>
          <w:sz w:val="28"/>
          <w:szCs w:val="28"/>
          <w:lang w:eastAsia="ru-RU"/>
        </w:rPr>
        <w:t>2</w:t>
      </w:r>
      <w:r w:rsidR="00632259">
        <w:rPr>
          <w:rFonts w:ascii="Times New Roman" w:eastAsia="Times New Roman" w:hAnsi="Times New Roman" w:cs="Times New Roman"/>
          <w:b/>
          <w:bCs/>
          <w:color w:val="000000"/>
          <w:kern w:val="36"/>
          <w:sz w:val="28"/>
          <w:szCs w:val="28"/>
          <w:lang w:eastAsia="ru-RU"/>
        </w:rPr>
        <w:t xml:space="preserve"> </w:t>
      </w:r>
      <w:r w:rsidR="00632259" w:rsidRPr="00632259">
        <w:rPr>
          <w:rFonts w:ascii="Times New Roman" w:hAnsi="Times New Roman" w:cs="Times New Roman"/>
          <w:b/>
          <w:bCs/>
          <w:sz w:val="28"/>
          <w:szCs w:val="28"/>
        </w:rPr>
        <w:t>Оптимизация зрительных условий труда на рабочем месте</w:t>
      </w:r>
    </w:p>
    <w:p w:rsidR="00DF51D6" w:rsidRPr="00DF51D6" w:rsidRDefault="00875404" w:rsidP="00D429FD">
      <w:pPr>
        <w:pStyle w:val="ListParagraph"/>
        <w:spacing w:before="75" w:after="75" w:line="240" w:lineRule="auto"/>
        <w:ind w:left="0" w:right="75"/>
        <w:jc w:val="both"/>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1.2.1</w:t>
      </w:r>
      <w:r w:rsidR="00632259">
        <w:rPr>
          <w:rFonts w:ascii="Times New Roman" w:eastAsia="Times New Roman" w:hAnsi="Times New Roman" w:cs="Times New Roman"/>
          <w:b/>
          <w:bCs/>
          <w:color w:val="000000"/>
          <w:kern w:val="36"/>
          <w:sz w:val="28"/>
          <w:szCs w:val="28"/>
          <w:lang w:eastAsia="ru-RU"/>
        </w:rPr>
        <w:t xml:space="preserve"> </w:t>
      </w:r>
      <w:r w:rsidR="00DF51D6" w:rsidRPr="00DF51D6">
        <w:rPr>
          <w:rFonts w:ascii="Times New Roman" w:eastAsia="Times New Roman" w:hAnsi="Times New Roman" w:cs="Times New Roman"/>
          <w:b/>
          <w:bCs/>
          <w:color w:val="000000"/>
          <w:kern w:val="36"/>
          <w:sz w:val="28"/>
          <w:szCs w:val="28"/>
          <w:lang w:eastAsia="ru-RU"/>
        </w:rPr>
        <w:t>Основные требования к освещению с учётом труда</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lastRenderedPageBreak/>
        <w:t>Свет является естественным фактором жизнедеятельности человека, играющим важную роль в сохранении здоровья и высокой работоспособности.</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DF51D6" w:rsidRPr="00DF51D6" w:rsidRDefault="00DF51D6" w:rsidP="00EE35ED">
      <w:pPr>
        <w:pStyle w:val="ListParagraph"/>
        <w:spacing w:after="0" w:line="240" w:lineRule="auto"/>
        <w:ind w:left="0" w:firstLine="708"/>
        <w:jc w:val="both"/>
        <w:rPr>
          <w:rFonts w:ascii="Times New Roman" w:eastAsia="Times New Roman" w:hAnsi="Times New Roman" w:cs="Times New Roman"/>
          <w:color w:val="000000"/>
          <w:sz w:val="28"/>
          <w:szCs w:val="28"/>
          <w:lang w:eastAsia="ru-RU"/>
        </w:rPr>
      </w:pPr>
      <w:r w:rsidRPr="00DF51D6">
        <w:rPr>
          <w:rFonts w:ascii="Times New Roman" w:eastAsia="Times New Roman" w:hAnsi="Times New Roman" w:cs="Times New Roman"/>
          <w:color w:val="000000"/>
          <w:sz w:val="28"/>
          <w:szCs w:val="28"/>
          <w:lang w:eastAsia="ru-RU"/>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Контрастом</w:t>
      </w:r>
      <w:proofErr w:type="gramStart"/>
      <w:r w:rsidRPr="00632259">
        <w:rPr>
          <w:rFonts w:ascii="Times New Roman" w:eastAsia="Times New Roman" w:hAnsi="Times New Roman" w:cs="Times New Roman"/>
          <w:color w:val="000000"/>
          <w:sz w:val="28"/>
          <w:szCs w:val="28"/>
          <w:lang w:eastAsia="ru-RU"/>
        </w:rPr>
        <w:t xml:space="preserve"> К</w:t>
      </w:r>
      <w:proofErr w:type="gramEnd"/>
      <w:r w:rsidRPr="00632259">
        <w:rPr>
          <w:rFonts w:ascii="Times New Roman" w:eastAsia="Times New Roman" w:hAnsi="Times New Roman" w:cs="Times New Roman"/>
          <w:color w:val="000000"/>
          <w:sz w:val="28"/>
          <w:szCs w:val="28"/>
          <w:lang w:eastAsia="ru-RU"/>
        </w:rPr>
        <w:t xml:space="preserve"> объекта наблюдения и фона называется различие между их яркостями</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К=(Во-</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где</w:t>
      </w:r>
      <w:proofErr w:type="gramStart"/>
      <w:r w:rsidRPr="00632259">
        <w:rPr>
          <w:rFonts w:ascii="Times New Roman" w:eastAsia="Times New Roman" w:hAnsi="Times New Roman" w:cs="Times New Roman"/>
          <w:color w:val="000000"/>
          <w:sz w:val="28"/>
          <w:szCs w:val="28"/>
          <w:lang w:eastAsia="ru-RU"/>
        </w:rPr>
        <w:t xml:space="preserve"> В</w:t>
      </w:r>
      <w:proofErr w:type="gramEnd"/>
      <w:r w:rsidRPr="00632259">
        <w:rPr>
          <w:rFonts w:ascii="Times New Roman" w:eastAsia="Times New Roman" w:hAnsi="Times New Roman" w:cs="Times New Roman"/>
          <w:color w:val="000000"/>
          <w:sz w:val="28"/>
          <w:szCs w:val="28"/>
          <w:lang w:eastAsia="ru-RU"/>
        </w:rPr>
        <w:t xml:space="preserve">о и </w:t>
      </w:r>
      <w:proofErr w:type="spellStart"/>
      <w:r w:rsidRPr="00632259">
        <w:rPr>
          <w:rFonts w:ascii="Times New Roman" w:eastAsia="Times New Roman" w:hAnsi="Times New Roman" w:cs="Times New Roman"/>
          <w:color w:val="000000"/>
          <w:sz w:val="28"/>
          <w:szCs w:val="28"/>
          <w:lang w:eastAsia="ru-RU"/>
        </w:rPr>
        <w:t>Вф</w:t>
      </w:r>
      <w:proofErr w:type="spellEnd"/>
      <w:r w:rsidRPr="00632259">
        <w:rPr>
          <w:rFonts w:ascii="Times New Roman" w:eastAsia="Times New Roman" w:hAnsi="Times New Roman" w:cs="Times New Roman"/>
          <w:color w:val="000000"/>
          <w:sz w:val="28"/>
          <w:szCs w:val="28"/>
          <w:lang w:eastAsia="ru-RU"/>
        </w:rPr>
        <w:t xml:space="preserve"> соответственно яркости объекта и фона, кд/м</w:t>
      </w:r>
      <w:r w:rsidRPr="00632259">
        <w:rPr>
          <w:rFonts w:ascii="Times New Roman" w:eastAsia="Times New Roman" w:hAnsi="Times New Roman" w:cs="Times New Roman"/>
          <w:color w:val="000000"/>
          <w:sz w:val="28"/>
          <w:szCs w:val="28"/>
          <w:vertAlign w:val="superscript"/>
          <w:lang w:eastAsia="ru-RU"/>
        </w:rPr>
        <w:t>2</w:t>
      </w:r>
      <w:r w:rsidRPr="00632259">
        <w:rPr>
          <w:rFonts w:ascii="Times New Roman" w:eastAsia="Times New Roman" w:hAnsi="Times New Roman" w:cs="Times New Roman"/>
          <w:color w:val="000000"/>
          <w:sz w:val="28"/>
          <w:szCs w:val="28"/>
          <w:lang w:eastAsia="ru-RU"/>
        </w:rPr>
        <w:t> оптимальная величина контраста считается равной 0,6-0,9.</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При недостаточной освещённости сокращается время, в течени</w:t>
      </w:r>
      <w:proofErr w:type="gramStart"/>
      <w:r w:rsidRPr="00632259">
        <w:rPr>
          <w:rFonts w:ascii="Times New Roman" w:eastAsia="Times New Roman" w:hAnsi="Times New Roman" w:cs="Times New Roman"/>
          <w:color w:val="000000"/>
          <w:sz w:val="28"/>
          <w:szCs w:val="28"/>
          <w:lang w:eastAsia="ru-RU"/>
        </w:rPr>
        <w:t>и</w:t>
      </w:r>
      <w:proofErr w:type="gramEnd"/>
      <w:r w:rsidRPr="00632259">
        <w:rPr>
          <w:rFonts w:ascii="Times New Roman" w:eastAsia="Times New Roman" w:hAnsi="Times New Roman" w:cs="Times New Roman"/>
          <w:color w:val="000000"/>
          <w:sz w:val="28"/>
          <w:szCs w:val="28"/>
          <w:lang w:eastAsia="ru-RU"/>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на 72% от исходной величины, при освещённости 75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на 55%, при 100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на 26%, при 200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w:t>
      </w:r>
      <w:proofErr w:type="gramStart"/>
      <w:r w:rsidRPr="00632259">
        <w:rPr>
          <w:rFonts w:ascii="Times New Roman" w:eastAsia="Times New Roman" w:hAnsi="Times New Roman" w:cs="Times New Roman"/>
          <w:color w:val="000000"/>
          <w:sz w:val="28"/>
          <w:szCs w:val="28"/>
          <w:lang w:eastAsia="ru-RU"/>
        </w:rPr>
        <w:t>на</w:t>
      </w:r>
      <w:proofErr w:type="gramEnd"/>
      <w:r w:rsidRPr="00632259">
        <w:rPr>
          <w:rFonts w:ascii="Times New Roman" w:eastAsia="Times New Roman" w:hAnsi="Times New Roman" w:cs="Times New Roman"/>
          <w:color w:val="000000"/>
          <w:sz w:val="28"/>
          <w:szCs w:val="28"/>
          <w:lang w:eastAsia="ru-RU"/>
        </w:rPr>
        <w:t xml:space="preserve"> 15%.</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Снижение видимости при появлении в поле зрения </w:t>
      </w:r>
      <w:proofErr w:type="spellStart"/>
      <w:r w:rsidRPr="00632259">
        <w:rPr>
          <w:rFonts w:ascii="Times New Roman" w:eastAsia="Times New Roman" w:hAnsi="Times New Roman" w:cs="Times New Roman"/>
          <w:color w:val="000000"/>
          <w:sz w:val="28"/>
          <w:szCs w:val="28"/>
          <w:lang w:eastAsia="ru-RU"/>
        </w:rPr>
        <w:t>блеских</w:t>
      </w:r>
      <w:proofErr w:type="spellEnd"/>
      <w:r w:rsidRPr="00632259">
        <w:rPr>
          <w:rFonts w:ascii="Times New Roman" w:eastAsia="Times New Roman" w:hAnsi="Times New Roman" w:cs="Times New Roman"/>
          <w:color w:val="000000"/>
          <w:sz w:val="28"/>
          <w:szCs w:val="28"/>
          <w:lang w:eastAsia="ru-RU"/>
        </w:rPr>
        <w:t xml:space="preserve"> источников света называется </w:t>
      </w:r>
      <w:proofErr w:type="spellStart"/>
      <w:r w:rsidRPr="00632259">
        <w:rPr>
          <w:rFonts w:ascii="Times New Roman" w:eastAsia="Times New Roman" w:hAnsi="Times New Roman" w:cs="Times New Roman"/>
          <w:color w:val="000000"/>
          <w:sz w:val="28"/>
          <w:szCs w:val="28"/>
          <w:lang w:eastAsia="ru-RU"/>
        </w:rPr>
        <w:t>ослеплённостью</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632259">
        <w:rPr>
          <w:rFonts w:ascii="Times New Roman" w:eastAsia="Times New Roman" w:hAnsi="Times New Roman" w:cs="Times New Roman"/>
          <w:color w:val="000000"/>
          <w:sz w:val="28"/>
          <w:szCs w:val="28"/>
          <w:lang w:eastAsia="ru-RU"/>
        </w:rPr>
        <w:t>f</w:t>
      </w:r>
      <w:proofErr w:type="gramEnd"/>
      <w:r w:rsidRPr="00632259">
        <w:rPr>
          <w:rFonts w:ascii="Times New Roman" w:eastAsia="Times New Roman" w:hAnsi="Times New Roman" w:cs="Times New Roman"/>
          <w:color w:val="000000"/>
          <w:sz w:val="28"/>
          <w:szCs w:val="28"/>
          <w:lang w:eastAsia="ru-RU"/>
        </w:rPr>
        <w:t>кр</w:t>
      </w:r>
      <w:proofErr w:type="spellEnd"/>
      <w:r w:rsidRPr="00632259">
        <w:rPr>
          <w:rFonts w:ascii="Times New Roman" w:eastAsia="Times New Roman" w:hAnsi="Times New Roman" w:cs="Times New Roman"/>
          <w:color w:val="000000"/>
          <w:sz w:val="28"/>
          <w:szCs w:val="28"/>
          <w:lang w:eastAsia="ru-RU"/>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Анализ воздействия света на организм человека и основных свой</w:t>
      </w:r>
      <w:proofErr w:type="gramStart"/>
      <w:r w:rsidRPr="00632259">
        <w:rPr>
          <w:rFonts w:ascii="Times New Roman" w:eastAsia="Times New Roman" w:hAnsi="Times New Roman" w:cs="Times New Roman"/>
          <w:color w:val="000000"/>
          <w:sz w:val="28"/>
          <w:szCs w:val="28"/>
          <w:lang w:eastAsia="ru-RU"/>
        </w:rPr>
        <w:t>ств зр</w:t>
      </w:r>
      <w:proofErr w:type="gramEnd"/>
      <w:r w:rsidRPr="00632259">
        <w:rPr>
          <w:rFonts w:ascii="Times New Roman" w:eastAsia="Times New Roman" w:hAnsi="Times New Roman" w:cs="Times New Roman"/>
          <w:color w:val="000000"/>
          <w:sz w:val="28"/>
          <w:szCs w:val="28"/>
          <w:lang w:eastAsia="ru-RU"/>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DF51D6" w:rsidRPr="00632259" w:rsidRDefault="00967E15" w:rsidP="0063225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1</w:t>
      </w:r>
      <w:r w:rsidR="00DF51D6" w:rsidRPr="00632259">
        <w:rPr>
          <w:rFonts w:ascii="Times New Roman" w:eastAsia="Times New Roman" w:hAnsi="Times New Roman" w:cs="Times New Roman"/>
          <w:b/>
          <w:bCs/>
          <w:color w:val="000000"/>
          <w:sz w:val="28"/>
          <w:szCs w:val="28"/>
          <w:lang w:eastAsia="ru-RU"/>
        </w:rPr>
        <w:t>.2</w:t>
      </w:r>
      <w:r w:rsidR="00875404">
        <w:rPr>
          <w:rFonts w:ascii="Times New Roman" w:eastAsia="Times New Roman" w:hAnsi="Times New Roman" w:cs="Times New Roman"/>
          <w:b/>
          <w:bCs/>
          <w:color w:val="000000"/>
          <w:sz w:val="28"/>
          <w:szCs w:val="28"/>
          <w:lang w:eastAsia="ru-RU"/>
        </w:rPr>
        <w:t>.2</w:t>
      </w:r>
      <w:r w:rsidR="00DF51D6" w:rsidRPr="00632259">
        <w:rPr>
          <w:rFonts w:ascii="Times New Roman" w:eastAsia="Times New Roman" w:hAnsi="Times New Roman" w:cs="Times New Roman"/>
          <w:b/>
          <w:bCs/>
          <w:color w:val="000000"/>
          <w:sz w:val="28"/>
          <w:szCs w:val="28"/>
          <w:lang w:eastAsia="ru-RU"/>
        </w:rPr>
        <w:t xml:space="preserve"> Обоснование организации освещения и нормативного уровня освещённости рабочего места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Освещение рабочих мест может быть естественным и искусственным.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632259">
        <w:rPr>
          <w:rFonts w:ascii="Times New Roman" w:eastAsia="Times New Roman" w:hAnsi="Times New Roman" w:cs="Times New Roman"/>
          <w:color w:val="000000"/>
          <w:sz w:val="28"/>
          <w:szCs w:val="28"/>
          <w:lang w:eastAsia="ru-RU"/>
        </w:rPr>
        <w:t>искусственным</w:t>
      </w:r>
      <w:proofErr w:type="gramEnd"/>
      <w:r w:rsidRPr="00632259">
        <w:rPr>
          <w:rFonts w:ascii="Times New Roman" w:eastAsia="Times New Roman" w:hAnsi="Times New Roman" w:cs="Times New Roman"/>
          <w:color w:val="000000"/>
          <w:sz w:val="28"/>
          <w:szCs w:val="28"/>
          <w:lang w:eastAsia="ru-RU"/>
        </w:rPr>
        <w:t xml:space="preserve">. Искусственное освещение подразделяется </w:t>
      </w:r>
      <w:proofErr w:type="gramStart"/>
      <w:r w:rsidRPr="00632259">
        <w:rPr>
          <w:rFonts w:ascii="Times New Roman" w:eastAsia="Times New Roman" w:hAnsi="Times New Roman" w:cs="Times New Roman"/>
          <w:color w:val="000000"/>
          <w:sz w:val="28"/>
          <w:szCs w:val="28"/>
          <w:lang w:eastAsia="ru-RU"/>
        </w:rPr>
        <w:t>на</w:t>
      </w:r>
      <w:proofErr w:type="gramEnd"/>
      <w:r w:rsidRPr="00632259">
        <w:rPr>
          <w:rFonts w:ascii="Times New Roman" w:eastAsia="Times New Roman" w:hAnsi="Times New Roman" w:cs="Times New Roman"/>
          <w:color w:val="000000"/>
          <w:sz w:val="28"/>
          <w:szCs w:val="28"/>
          <w:lang w:eastAsia="ru-RU"/>
        </w:rPr>
        <w:t xml:space="preserve"> рабочее, дежурное, аварийное, эвакуационное и охранное.</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632259">
        <w:rPr>
          <w:rFonts w:ascii="Times New Roman" w:eastAsia="Times New Roman" w:hAnsi="Times New Roman" w:cs="Times New Roman"/>
          <w:color w:val="000000"/>
          <w:sz w:val="28"/>
          <w:szCs w:val="28"/>
          <w:lang w:eastAsia="ru-RU"/>
        </w:rPr>
        <w:t>вне</w:t>
      </w:r>
      <w:proofErr w:type="gramEnd"/>
      <w:r w:rsidRPr="00632259">
        <w:rPr>
          <w:rFonts w:ascii="Times New Roman" w:eastAsia="Times New Roman" w:hAnsi="Times New Roman" w:cs="Times New Roman"/>
          <w:color w:val="000000"/>
          <w:sz w:val="28"/>
          <w:szCs w:val="28"/>
          <w:lang w:eastAsia="ru-RU"/>
        </w:rPr>
        <w:t xml:space="preserve"> рабочее время.</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w:t>
      </w:r>
      <w:r w:rsidR="00E92713">
        <w:rPr>
          <w:rFonts w:ascii="Times New Roman" w:eastAsia="Times New Roman" w:hAnsi="Times New Roman" w:cs="Times New Roman"/>
          <w:color w:val="000000"/>
          <w:sz w:val="28"/>
          <w:szCs w:val="28"/>
          <w:lang w:eastAsia="ru-RU"/>
        </w:rPr>
        <w:t xml:space="preserve"> Согласно </w:t>
      </w:r>
      <w:r w:rsidRPr="00632259">
        <w:rPr>
          <w:rFonts w:ascii="Times New Roman" w:eastAsia="Times New Roman" w:hAnsi="Times New Roman" w:cs="Times New Roman"/>
          <w:color w:val="000000"/>
          <w:sz w:val="28"/>
          <w:szCs w:val="28"/>
          <w:lang w:eastAsia="ru-RU"/>
        </w:rPr>
        <w:t xml:space="preserve"> </w:t>
      </w:r>
      <w:r w:rsidR="00E92713">
        <w:rPr>
          <w:rFonts w:ascii="Times New Roman" w:hAnsi="Times New Roman" w:cs="Times New Roman"/>
          <w:color w:val="000000" w:themeColor="text1"/>
          <w:sz w:val="28"/>
          <w:szCs w:val="28"/>
          <w:shd w:val="clear" w:color="auto" w:fill="FFFFFF"/>
        </w:rPr>
        <w:t>СНиП II–4</w:t>
      </w:r>
      <w:r w:rsidR="00E92713" w:rsidRPr="00EB4E00">
        <w:rPr>
          <w:rFonts w:ascii="Times New Roman" w:hAnsi="Times New Roman" w:cs="Times New Roman"/>
          <w:color w:val="000000" w:themeColor="text1"/>
          <w:sz w:val="28"/>
          <w:szCs w:val="28"/>
          <w:shd w:val="clear" w:color="auto" w:fill="FFFFFF"/>
        </w:rPr>
        <w:t>–79</w:t>
      </w:r>
      <w:r w:rsidR="00E92713" w:rsidRPr="00EB4E00">
        <w:rPr>
          <w:rFonts w:ascii="Times New Roman" w:eastAsia="Times New Roman" w:hAnsi="Times New Roman" w:cs="Times New Roman"/>
          <w:color w:val="000000" w:themeColor="text1"/>
          <w:sz w:val="28"/>
          <w:szCs w:val="28"/>
          <w:lang w:eastAsia="ru-RU"/>
        </w:rPr>
        <w:t xml:space="preserve"> </w:t>
      </w:r>
      <w:r w:rsidR="00E92713">
        <w:rPr>
          <w:rFonts w:ascii="Times New Roman" w:eastAsia="Times New Roman" w:hAnsi="Times New Roman" w:cs="Times New Roman"/>
          <w:color w:val="000000" w:themeColor="text1"/>
          <w:sz w:val="28"/>
          <w:szCs w:val="28"/>
          <w:lang w:eastAsia="ru-RU"/>
        </w:rPr>
        <w:t>о</w:t>
      </w:r>
      <w:r w:rsidRPr="00632259">
        <w:rPr>
          <w:rFonts w:ascii="Times New Roman" w:eastAsia="Times New Roman" w:hAnsi="Times New Roman" w:cs="Times New Roman"/>
          <w:color w:val="000000"/>
          <w:sz w:val="28"/>
          <w:szCs w:val="28"/>
          <w:lang w:eastAsia="ru-RU"/>
        </w:rPr>
        <w:t>свещённость в этом случае должна составлять не менее 5% от величины</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 предусматриваемой нормами рабочего освещения для данного вида работ, но не менее 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при газоразрядных лампах и 2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 при лампах накаливания.</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Эвакуационное освещение включается при аварийной обстановке для эвакуации людей. Оно устанавливается в </w:t>
      </w:r>
      <w:proofErr w:type="gramStart"/>
      <w:r w:rsidRPr="00632259">
        <w:rPr>
          <w:rFonts w:ascii="Times New Roman" w:eastAsia="Times New Roman" w:hAnsi="Times New Roman" w:cs="Times New Roman"/>
          <w:color w:val="000000"/>
          <w:sz w:val="28"/>
          <w:szCs w:val="28"/>
          <w:lang w:eastAsia="ru-RU"/>
        </w:rPr>
        <w:t>помещениях</w:t>
      </w:r>
      <w:proofErr w:type="gramEnd"/>
      <w:r w:rsidRPr="00632259">
        <w:rPr>
          <w:rFonts w:ascii="Times New Roman" w:eastAsia="Times New Roman" w:hAnsi="Times New Roman" w:cs="Times New Roman"/>
          <w:color w:val="000000"/>
          <w:sz w:val="28"/>
          <w:szCs w:val="28"/>
          <w:lang w:eastAsia="ru-RU"/>
        </w:rPr>
        <w:t xml:space="preserve"> с числом работающих свыше 50 и на открытой территории. Освещённость в помещениях составляет 0,5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а на открытой территории – 0,2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Охранное освещение размещается вдоль границ территорий, охраняемых в ночное время.</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Искусственное освещение делится на общее, местное и комбинированное.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Если светильники концентрируют световой поток непосредственно на рабочие места, то такое освещение называется местным.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del w:id="4" w:author="user" w:date="2015-05-08T17:30:00Z">
        <w:r w:rsidRPr="00632259" w:rsidDel="0016786E">
          <w:rPr>
            <w:rFonts w:ascii="Times New Roman" w:eastAsia="Times New Roman" w:hAnsi="Times New Roman" w:cs="Times New Roman"/>
            <w:color w:val="000000"/>
            <w:sz w:val="28"/>
            <w:szCs w:val="28"/>
            <w:lang w:eastAsia="ru-RU"/>
          </w:rPr>
          <w:delText>гологенные</w:delText>
        </w:r>
      </w:del>
      <w:r w:rsidR="0016786E" w:rsidRPr="00632259">
        <w:rPr>
          <w:rFonts w:ascii="Times New Roman" w:eastAsia="Times New Roman" w:hAnsi="Times New Roman" w:cs="Times New Roman"/>
          <w:color w:val="000000"/>
          <w:sz w:val="28"/>
          <w:szCs w:val="28"/>
          <w:lang w:eastAsia="ru-RU"/>
        </w:rPr>
        <w:t>галог</w:t>
      </w:r>
      <w:bookmarkStart w:id="5" w:name="_GoBack"/>
      <w:bookmarkEnd w:id="5"/>
      <w:r w:rsidR="0016786E" w:rsidRPr="00632259">
        <w:rPr>
          <w:rFonts w:ascii="Times New Roman" w:eastAsia="Times New Roman" w:hAnsi="Times New Roman" w:cs="Times New Roman"/>
          <w:color w:val="000000"/>
          <w:sz w:val="28"/>
          <w:szCs w:val="28"/>
          <w:lang w:eastAsia="ru-RU"/>
        </w:rPr>
        <w:t>енные</w:t>
      </w:r>
      <w:r w:rsidRPr="00632259">
        <w:rPr>
          <w:rFonts w:ascii="Times New Roman" w:eastAsia="Times New Roman" w:hAnsi="Times New Roman" w:cs="Times New Roman"/>
          <w:color w:val="000000"/>
          <w:sz w:val="28"/>
          <w:szCs w:val="28"/>
          <w:lang w:eastAsia="ru-RU"/>
        </w:rPr>
        <w:t xml:space="preserve"> и газоразрядные.</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Желательно, чтобы спектр искусственного освещения максимально приближался к спектру естественного света.</w:t>
      </w:r>
    </w:p>
    <w:p w:rsidR="00DF51D6" w:rsidRPr="00632259" w:rsidRDefault="00EE35ED" w:rsidP="0063225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1.2</w:t>
      </w:r>
      <w:r w:rsidR="00DF51D6" w:rsidRPr="00632259">
        <w:rPr>
          <w:rFonts w:ascii="Times New Roman" w:eastAsia="Times New Roman" w:hAnsi="Times New Roman" w:cs="Times New Roman"/>
          <w:b/>
          <w:bCs/>
          <w:color w:val="000000"/>
          <w:sz w:val="28"/>
          <w:szCs w:val="28"/>
          <w:lang w:eastAsia="ru-RU"/>
        </w:rPr>
        <w:t xml:space="preserve">.3 Средства и способы обеспечения требуемой освещённости и равномерности </w:t>
      </w:r>
      <w:proofErr w:type="spellStart"/>
      <w:r w:rsidR="00DF51D6" w:rsidRPr="00632259">
        <w:rPr>
          <w:rFonts w:ascii="Times New Roman" w:eastAsia="Times New Roman" w:hAnsi="Times New Roman" w:cs="Times New Roman"/>
          <w:b/>
          <w:bCs/>
          <w:color w:val="000000"/>
          <w:sz w:val="28"/>
          <w:szCs w:val="28"/>
          <w:lang w:eastAsia="ru-RU"/>
        </w:rPr>
        <w:t>светораспределения</w:t>
      </w:r>
      <w:proofErr w:type="spellEnd"/>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DF51D6" w:rsidRPr="00632259" w:rsidRDefault="00E92713" w:rsidP="00EE35ED">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shd w:val="clear" w:color="auto" w:fill="FFFFFF"/>
        </w:rPr>
        <w:t>СНиП II–4</w:t>
      </w:r>
      <w:r w:rsidR="00EB4E00" w:rsidRPr="00EB4E00">
        <w:rPr>
          <w:rFonts w:ascii="Times New Roman" w:hAnsi="Times New Roman" w:cs="Times New Roman"/>
          <w:color w:val="000000" w:themeColor="text1"/>
          <w:sz w:val="28"/>
          <w:szCs w:val="28"/>
          <w:shd w:val="clear" w:color="auto" w:fill="FFFFFF"/>
        </w:rPr>
        <w:t>–79</w:t>
      </w:r>
      <w:r w:rsidR="00DF51D6" w:rsidRPr="00EB4E00">
        <w:rPr>
          <w:rFonts w:ascii="Times New Roman" w:eastAsia="Times New Roman" w:hAnsi="Times New Roman" w:cs="Times New Roman"/>
          <w:color w:val="000000" w:themeColor="text1"/>
          <w:sz w:val="28"/>
          <w:szCs w:val="28"/>
          <w:lang w:eastAsia="ru-RU"/>
        </w:rPr>
        <w:t xml:space="preserve"> </w:t>
      </w:r>
      <w:r w:rsidR="00DF51D6" w:rsidRPr="00632259">
        <w:rPr>
          <w:rFonts w:ascii="Times New Roman" w:eastAsia="Times New Roman" w:hAnsi="Times New Roman" w:cs="Times New Roman"/>
          <w:color w:val="000000"/>
          <w:sz w:val="28"/>
          <w:szCs w:val="28"/>
          <w:lang w:eastAsia="ru-RU"/>
        </w:rPr>
        <w:t>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Гигиенические нормы для естественного освещения устанавливают требуемую величину коэффициента естественного освещения (КЕО) в </w:t>
      </w:r>
      <w:r w:rsidRPr="00632259">
        <w:rPr>
          <w:rFonts w:ascii="Times New Roman" w:eastAsia="Times New Roman" w:hAnsi="Times New Roman" w:cs="Times New Roman"/>
          <w:color w:val="000000"/>
          <w:sz w:val="28"/>
          <w:szCs w:val="28"/>
          <w:lang w:eastAsia="ru-RU"/>
        </w:rPr>
        <w:lastRenderedPageBreak/>
        <w:t>зависимости от точности работ, вида освещения и географического расположения производства.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632259">
        <w:rPr>
          <w:rFonts w:ascii="Times New Roman" w:eastAsia="Times New Roman" w:hAnsi="Times New Roman" w:cs="Times New Roman"/>
          <w:color w:val="000000"/>
          <w:sz w:val="28"/>
          <w:szCs w:val="28"/>
          <w:lang w:eastAsia="ru-RU"/>
        </w:rPr>
        <w:t>определённый</w:t>
      </w:r>
      <w:proofErr w:type="gramEnd"/>
      <w:r w:rsidRPr="00632259">
        <w:rPr>
          <w:rFonts w:ascii="Times New Roman" w:eastAsia="Times New Roman" w:hAnsi="Times New Roman" w:cs="Times New Roman"/>
          <w:color w:val="000000"/>
          <w:sz w:val="28"/>
          <w:szCs w:val="28"/>
          <w:lang w:eastAsia="ru-RU"/>
        </w:rPr>
        <w:t xml:space="preserve"> расчётным путём КЕО сравнивают с нормативным.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632259">
        <w:rPr>
          <w:rFonts w:ascii="Times New Roman" w:eastAsia="Times New Roman" w:hAnsi="Times New Roman" w:cs="Times New Roman"/>
          <w:color w:val="000000"/>
          <w:sz w:val="28"/>
          <w:szCs w:val="28"/>
          <w:lang w:eastAsia="ru-RU"/>
        </w:rPr>
        <w:t>подразряда</w:t>
      </w:r>
      <w:proofErr w:type="spellEnd"/>
      <w:r w:rsidRPr="00632259">
        <w:rPr>
          <w:rFonts w:ascii="Times New Roman" w:eastAsia="Times New Roman" w:hAnsi="Times New Roman" w:cs="Times New Roman"/>
          <w:color w:val="000000"/>
          <w:sz w:val="28"/>
          <w:szCs w:val="28"/>
          <w:lang w:eastAsia="ru-RU"/>
        </w:rPr>
        <w:t>, для каждого из которых нормируется освещённость.</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Необходимый уровень освещённости тем выше, чем темнее фон, меньше объект различения и контраст объекта с фоном.</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Нормы регламентируют не только количественные, но и качественные показатели освещения: показатель </w:t>
      </w:r>
      <w:proofErr w:type="spellStart"/>
      <w:r w:rsidRPr="00632259">
        <w:rPr>
          <w:rFonts w:ascii="Times New Roman" w:eastAsia="Times New Roman" w:hAnsi="Times New Roman" w:cs="Times New Roman"/>
          <w:color w:val="000000"/>
          <w:sz w:val="28"/>
          <w:szCs w:val="28"/>
          <w:lang w:eastAsia="ru-RU"/>
        </w:rPr>
        <w:t>ослеплённости</w:t>
      </w:r>
      <w:proofErr w:type="spellEnd"/>
      <w:r w:rsidRPr="00632259">
        <w:rPr>
          <w:rFonts w:ascii="Times New Roman" w:eastAsia="Times New Roman" w:hAnsi="Times New Roman" w:cs="Times New Roman"/>
          <w:color w:val="000000"/>
          <w:sz w:val="28"/>
          <w:szCs w:val="28"/>
          <w:lang w:eastAsia="ru-RU"/>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DF51D6" w:rsidRPr="00632259" w:rsidRDefault="00EE35ED" w:rsidP="00EE35ED">
      <w:pPr>
        <w:spacing w:before="75" w:after="75" w:line="240" w:lineRule="auto"/>
        <w:ind w:right="75" w:firstLine="708"/>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1.2</w:t>
      </w:r>
      <w:r w:rsidR="00DF51D6" w:rsidRPr="00632259">
        <w:rPr>
          <w:rFonts w:ascii="Times New Roman" w:eastAsia="Times New Roman" w:hAnsi="Times New Roman" w:cs="Times New Roman"/>
          <w:b/>
          <w:bCs/>
          <w:color w:val="000000"/>
          <w:kern w:val="36"/>
          <w:sz w:val="28"/>
          <w:szCs w:val="28"/>
          <w:lang w:eastAsia="ru-RU"/>
        </w:rPr>
        <w:t>.4 Расчёт освещения рабочего места</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DF51D6" w:rsidRPr="00632259" w:rsidRDefault="00DF51D6" w:rsidP="00EE35ED">
      <w:pPr>
        <w:spacing w:after="0" w:line="240" w:lineRule="auto"/>
        <w:ind w:firstLine="708"/>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Проектирование системы общего искусственного освещения представляет собой последовательное решение следующих задач.</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типа источников света (ламп);</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типа светильников;</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размещение светильников в плане помещения и определение их количества;</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расчет светового потока ламп светильников;</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выбор стандартной лампы.</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Исходными данными для расчета являются:</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гигиеничекая</w:t>
      </w:r>
      <w:proofErr w:type="spellEnd"/>
      <w:r w:rsidRPr="00632259">
        <w:rPr>
          <w:rFonts w:ascii="Times New Roman" w:eastAsia="Times New Roman" w:hAnsi="Times New Roman" w:cs="Times New Roman"/>
          <w:color w:val="000000"/>
          <w:sz w:val="28"/>
          <w:szCs w:val="28"/>
          <w:lang w:eastAsia="ru-RU"/>
        </w:rPr>
        <w:t xml:space="preserve"> норма освещения</w:t>
      </w:r>
      <w:r w:rsidR="00E92713">
        <w:rPr>
          <w:rFonts w:ascii="Times New Roman" w:eastAsia="Times New Roman" w:hAnsi="Times New Roman" w:cs="Times New Roman"/>
          <w:color w:val="000000"/>
          <w:sz w:val="28"/>
          <w:szCs w:val="28"/>
          <w:lang w:eastAsia="ru-RU"/>
        </w:rPr>
        <w:t xml:space="preserve"> согласно </w:t>
      </w:r>
      <w:r w:rsidR="00E92713">
        <w:rPr>
          <w:rFonts w:ascii="Times New Roman" w:hAnsi="Times New Roman" w:cs="Times New Roman"/>
          <w:color w:val="000000" w:themeColor="text1"/>
          <w:sz w:val="28"/>
          <w:szCs w:val="28"/>
          <w:shd w:val="clear" w:color="auto" w:fill="FFFFFF"/>
        </w:rPr>
        <w:t>СНиП II–4</w:t>
      </w:r>
      <w:r w:rsidR="00E92713" w:rsidRPr="00EB4E00">
        <w:rPr>
          <w:rFonts w:ascii="Times New Roman" w:hAnsi="Times New Roman" w:cs="Times New Roman"/>
          <w:color w:val="000000" w:themeColor="text1"/>
          <w:sz w:val="28"/>
          <w:szCs w:val="28"/>
          <w:shd w:val="clear" w:color="auto" w:fill="FFFFFF"/>
        </w:rPr>
        <w:t>–79</w:t>
      </w:r>
      <w:r w:rsidR="00E92713" w:rsidRPr="00EB4E00">
        <w:rPr>
          <w:rFonts w:ascii="Times New Roman" w:eastAsia="Times New Roman" w:hAnsi="Times New Roman" w:cs="Times New Roman"/>
          <w:color w:val="000000" w:themeColor="text1"/>
          <w:sz w:val="28"/>
          <w:szCs w:val="28"/>
          <w:lang w:eastAsia="ru-RU"/>
        </w:rPr>
        <w:t xml:space="preserve"> </w:t>
      </w:r>
      <w:r w:rsidRPr="00632259">
        <w:rPr>
          <w:rFonts w:ascii="Times New Roman" w:eastAsia="Times New Roman" w:hAnsi="Times New Roman" w:cs="Times New Roman"/>
          <w:color w:val="000000"/>
          <w:sz w:val="28"/>
          <w:szCs w:val="28"/>
          <w:lang w:eastAsia="ru-RU"/>
        </w:rPr>
        <w:t xml:space="preserve"> </w:t>
      </w:r>
      <w:proofErr w:type="spellStart"/>
      <w:proofErr w:type="gramStart"/>
      <w:r w:rsidRPr="00632259">
        <w:rPr>
          <w:rFonts w:ascii="Times New Roman" w:eastAsia="Times New Roman" w:hAnsi="Times New Roman" w:cs="Times New Roman"/>
          <w:color w:val="000000"/>
          <w:sz w:val="28"/>
          <w:szCs w:val="28"/>
          <w:lang w:eastAsia="ru-RU"/>
        </w:rPr>
        <w:t>Е</w:t>
      </w:r>
      <w:proofErr w:type="gramEnd"/>
      <w:r w:rsidRPr="00632259">
        <w:rPr>
          <w:rFonts w:ascii="Times New Roman" w:eastAsia="Times New Roman" w:hAnsi="Times New Roman" w:cs="Times New Roman"/>
          <w:color w:val="000000"/>
          <w:sz w:val="28"/>
          <w:szCs w:val="28"/>
          <w:vertAlign w:val="subscript"/>
          <w:lang w:eastAsia="ru-RU"/>
        </w:rPr>
        <w:t>min</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r w:rsidR="00E92713">
        <w:rPr>
          <w:rFonts w:ascii="Times New Roman" w:eastAsia="Times New Roman" w:hAnsi="Times New Roman" w:cs="Times New Roman"/>
          <w:color w:val="000000"/>
          <w:sz w:val="28"/>
          <w:szCs w:val="28"/>
          <w:lang w:eastAsia="ru-RU"/>
        </w:rPr>
        <w:t xml:space="preserve">  </w:t>
      </w:r>
      <w:r w:rsidRPr="00632259">
        <w:rPr>
          <w:rFonts w:ascii="Times New Roman" w:eastAsia="Times New Roman" w:hAnsi="Times New Roman" w:cs="Times New Roman"/>
          <w:color w:val="000000"/>
          <w:sz w:val="28"/>
          <w:szCs w:val="28"/>
          <w:lang w:eastAsia="ru-RU"/>
        </w:rPr>
        <w:t xml:space="preserve"> </w:t>
      </w:r>
      <w:proofErr w:type="spellStart"/>
      <w:proofErr w:type="gramStart"/>
      <w:r w:rsidRPr="00632259">
        <w:rPr>
          <w:rFonts w:ascii="Times New Roman" w:eastAsia="Times New Roman" w:hAnsi="Times New Roman" w:cs="Times New Roman"/>
          <w:color w:val="000000"/>
          <w:sz w:val="28"/>
          <w:szCs w:val="28"/>
          <w:lang w:eastAsia="ru-RU"/>
        </w:rPr>
        <w:t>Е</w:t>
      </w:r>
      <w:proofErr w:type="gramEnd"/>
      <w:r w:rsidRPr="00632259">
        <w:rPr>
          <w:rFonts w:ascii="Times New Roman" w:eastAsia="Times New Roman" w:hAnsi="Times New Roman" w:cs="Times New Roman"/>
          <w:color w:val="000000"/>
          <w:sz w:val="28"/>
          <w:szCs w:val="28"/>
          <w:vertAlign w:val="subscript"/>
          <w:lang w:eastAsia="ru-RU"/>
        </w:rPr>
        <w:t>min</w:t>
      </w:r>
      <w:proofErr w:type="spellEnd"/>
      <w:r w:rsidRPr="00632259">
        <w:rPr>
          <w:rFonts w:ascii="Times New Roman" w:eastAsia="Times New Roman" w:hAnsi="Times New Roman" w:cs="Times New Roman"/>
          <w:color w:val="000000"/>
          <w:sz w:val="28"/>
          <w:szCs w:val="28"/>
          <w:lang w:eastAsia="ru-RU"/>
        </w:rPr>
        <w:t xml:space="preserve"> = 150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габаритные размеры производственного помещения A x B x H (м).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A = </w:t>
      </w:r>
      <w:r w:rsidR="0009557A">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B = </w:t>
      </w:r>
      <w:r w:rsidR="0009557A">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,H = </w:t>
      </w:r>
      <w:r w:rsidR="0009557A">
        <w:rPr>
          <w:rFonts w:ascii="Times New Roman" w:eastAsia="Times New Roman" w:hAnsi="Times New Roman" w:cs="Times New Roman"/>
          <w:color w:val="000000"/>
          <w:sz w:val="28"/>
          <w:szCs w:val="28"/>
          <w:lang w:eastAsia="ru-RU"/>
        </w:rPr>
        <w:t>2,5</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коэффициенты отражения рабочих поверхностей </w:t>
      </w:r>
      <w:proofErr w:type="spellStart"/>
      <w:proofErr w:type="gramStart"/>
      <w:r w:rsidRPr="00632259">
        <w:rPr>
          <w:rFonts w:ascii="Times New Roman" w:eastAsia="Times New Roman" w:hAnsi="Times New Roman" w:cs="Times New Roman"/>
          <w:color w:val="000000"/>
          <w:sz w:val="28"/>
          <w:szCs w:val="28"/>
          <w:lang w:eastAsia="ru-RU"/>
        </w:rPr>
        <w:t>r</w:t>
      </w:r>
      <w:proofErr w:type="gramEnd"/>
      <w:r w:rsidRPr="00632259">
        <w:rPr>
          <w:rFonts w:ascii="Times New Roman" w:eastAsia="Times New Roman" w:hAnsi="Times New Roman" w:cs="Times New Roman"/>
          <w:color w:val="000000"/>
          <w:sz w:val="28"/>
          <w:szCs w:val="28"/>
          <w:vertAlign w:val="subscript"/>
          <w:lang w:eastAsia="ru-RU"/>
        </w:rPr>
        <w:t>р</w:t>
      </w:r>
      <w:proofErr w:type="spellEnd"/>
      <w:r w:rsidRPr="00632259">
        <w:rPr>
          <w:rFonts w:ascii="Times New Roman" w:eastAsia="Times New Roman" w:hAnsi="Times New Roman" w:cs="Times New Roman"/>
          <w:color w:val="000000"/>
          <w:sz w:val="28"/>
          <w:szCs w:val="28"/>
          <w:lang w:eastAsia="ru-RU"/>
        </w:rPr>
        <w:t xml:space="preserve"> = </w:t>
      </w:r>
      <w:r w:rsidR="00BB6FF3">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0% , поверхностей стен</w:t>
      </w:r>
      <w:r w:rsidR="00BB6FF3">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с</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 xml:space="preserve">= </w:t>
      </w:r>
      <w:r w:rsidR="00BB6FF3">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0%, поверхностей потолка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п</w:t>
      </w:r>
      <w:proofErr w:type="spellEnd"/>
      <w:r w:rsidRPr="00632259">
        <w:rPr>
          <w:rFonts w:ascii="Times New Roman" w:eastAsia="Times New Roman" w:hAnsi="Times New Roman" w:cs="Times New Roman"/>
          <w:color w:val="000000"/>
          <w:sz w:val="28"/>
          <w:szCs w:val="28"/>
          <w:lang w:eastAsia="ru-RU"/>
        </w:rPr>
        <w:t xml:space="preserve"> = </w:t>
      </w:r>
      <w:r w:rsidR="00BB6FF3">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0%.</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Светильники выбирают с учетом характеристик рабочей среды в помещении. Рабочая среда помеще</w:t>
      </w:r>
      <w:r w:rsidR="00EB4E00">
        <w:rPr>
          <w:rFonts w:ascii="Times New Roman" w:eastAsia="Times New Roman" w:hAnsi="Times New Roman" w:cs="Times New Roman"/>
          <w:color w:val="000000"/>
          <w:sz w:val="28"/>
          <w:szCs w:val="28"/>
          <w:lang w:eastAsia="ru-RU"/>
        </w:rPr>
        <w:t>ния - нормальная, т.е. содержа</w:t>
      </w:r>
      <w:r w:rsidRPr="00632259">
        <w:rPr>
          <w:rFonts w:ascii="Times New Roman" w:eastAsia="Times New Roman" w:hAnsi="Times New Roman" w:cs="Times New Roman"/>
          <w:color w:val="000000"/>
          <w:sz w:val="28"/>
          <w:szCs w:val="28"/>
          <w:lang w:eastAsia="ru-RU"/>
        </w:rPr>
        <w:t>ние пыли, дыма и копоти не превы</w:t>
      </w:r>
      <w:r w:rsidR="00EB4E00">
        <w:rPr>
          <w:rFonts w:ascii="Times New Roman" w:eastAsia="Times New Roman" w:hAnsi="Times New Roman" w:cs="Times New Roman"/>
          <w:color w:val="000000"/>
          <w:sz w:val="28"/>
          <w:szCs w:val="28"/>
          <w:lang w:eastAsia="ru-RU"/>
        </w:rPr>
        <w:t>ш</w:t>
      </w:r>
      <w:r w:rsidRPr="00632259">
        <w:rPr>
          <w:rFonts w:ascii="Times New Roman" w:eastAsia="Times New Roman" w:hAnsi="Times New Roman" w:cs="Times New Roman"/>
          <w:color w:val="000000"/>
          <w:sz w:val="28"/>
          <w:szCs w:val="28"/>
          <w:lang w:eastAsia="ru-RU"/>
        </w:rPr>
        <w:t>ает 5 мг/м</w:t>
      </w:r>
      <w:r w:rsidRPr="00632259">
        <w:rPr>
          <w:rFonts w:ascii="Times New Roman" w:eastAsia="Times New Roman" w:hAnsi="Times New Roman" w:cs="Times New Roman"/>
          <w:color w:val="000000"/>
          <w:sz w:val="28"/>
          <w:szCs w:val="28"/>
          <w:vertAlign w:val="superscript"/>
          <w:lang w:eastAsia="ru-RU"/>
        </w:rPr>
        <w:t>3</w:t>
      </w:r>
      <w:r w:rsidRPr="00632259">
        <w:rPr>
          <w:rFonts w:ascii="Times New Roman" w:eastAsia="Times New Roman" w:hAnsi="Times New Roman" w:cs="Times New Roman"/>
          <w:color w:val="000000"/>
          <w:sz w:val="28"/>
          <w:szCs w:val="28"/>
          <w:lang w:eastAsia="ru-RU"/>
        </w:rPr>
        <w:t> . Для нормальной среды подходят светильники серии ЛСПО-1, ЛОУ1П, ЛД.</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DF51D6" w:rsidRPr="00632259" w:rsidRDefault="0009557A" w:rsidP="00632259">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L = л * h,</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L - расстояние между светильниками в ряду и между рядами светильников, </w:t>
      </w:r>
      <w:proofErr w:type="gramStart"/>
      <w:r w:rsidRPr="00632259">
        <w:rPr>
          <w:rFonts w:ascii="Times New Roman" w:eastAsia="Times New Roman" w:hAnsi="Times New Roman" w:cs="Times New Roman"/>
          <w:color w:val="000000"/>
          <w:sz w:val="28"/>
          <w:szCs w:val="28"/>
          <w:lang w:eastAsia="ru-RU"/>
        </w:rPr>
        <w:t>м</w:t>
      </w:r>
      <w:proofErr w:type="gramEnd"/>
      <w:r w:rsidRPr="00632259">
        <w:rPr>
          <w:rFonts w:ascii="Times New Roman" w:eastAsia="Times New Roman" w:hAnsi="Times New Roman" w:cs="Times New Roman"/>
          <w:color w:val="000000"/>
          <w:sz w:val="28"/>
          <w:szCs w:val="28"/>
          <w:lang w:eastAsia="ru-RU"/>
        </w:rPr>
        <w:t>;</w:t>
      </w:r>
    </w:p>
    <w:p w:rsidR="00BB6FF3"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gramStart"/>
      <w:r w:rsidRPr="00632259">
        <w:rPr>
          <w:rFonts w:ascii="Times New Roman" w:eastAsia="Times New Roman" w:hAnsi="Times New Roman" w:cs="Times New Roman"/>
          <w:color w:val="000000"/>
          <w:sz w:val="28"/>
          <w:szCs w:val="28"/>
          <w:lang w:eastAsia="ru-RU"/>
        </w:rPr>
        <w:t>л</w:t>
      </w:r>
      <w:proofErr w:type="gramEnd"/>
      <w:r w:rsidRPr="00632259">
        <w:rPr>
          <w:rFonts w:ascii="Times New Roman" w:eastAsia="Times New Roman" w:hAnsi="Times New Roman" w:cs="Times New Roman"/>
          <w:color w:val="000000"/>
          <w:sz w:val="28"/>
          <w:szCs w:val="28"/>
          <w:lang w:eastAsia="ru-RU"/>
        </w:rPr>
        <w:t xml:space="preserve"> - коэффициент, зависящий от типа светильников.</w:t>
      </w:r>
    </w:p>
    <w:p w:rsidR="00DF51D6" w:rsidRPr="00632259" w:rsidRDefault="00DF51D6" w:rsidP="00632259">
      <w:pPr>
        <w:spacing w:after="0" w:line="240" w:lineRule="auto"/>
        <w:contextualSpacing/>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При высоте помещения </w:t>
      </w:r>
      <w:r w:rsidR="00BB6FF3">
        <w:rPr>
          <w:rFonts w:ascii="Times New Roman" w:eastAsia="Times New Roman" w:hAnsi="Times New Roman" w:cs="Times New Roman"/>
          <w:color w:val="000000"/>
          <w:sz w:val="28"/>
          <w:szCs w:val="28"/>
          <w:lang w:eastAsia="ru-RU"/>
        </w:rPr>
        <w:t>2,5</w:t>
      </w:r>
      <w:r w:rsidRPr="00632259">
        <w:rPr>
          <w:rFonts w:ascii="Times New Roman" w:eastAsia="Times New Roman" w:hAnsi="Times New Roman" w:cs="Times New Roman"/>
          <w:color w:val="000000"/>
          <w:sz w:val="28"/>
          <w:szCs w:val="28"/>
          <w:lang w:eastAsia="ru-RU"/>
        </w:rPr>
        <w:t xml:space="preserve"> метра величина h = 1м, учитывая величину подвеса равную 0.</w:t>
      </w:r>
      <w:r w:rsidR="00BB6FF3">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м и высоту рабочих поверхностей равную 0.</w:t>
      </w:r>
      <w:r w:rsidR="00BB6FF3">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 м. Для многорядного расположения светильников и типов ЛСПО-1, ЛОУ1П, ЛД коэффициент л принимает значения от 1.8 до 2.3. Тогда L может принимать значения от </w:t>
      </w:r>
      <w:r w:rsidR="0009557A">
        <w:rPr>
          <w:rFonts w:ascii="Times New Roman" w:eastAsia="Times New Roman" w:hAnsi="Times New Roman" w:cs="Times New Roman"/>
          <w:color w:val="000000"/>
          <w:sz w:val="28"/>
          <w:szCs w:val="28"/>
          <w:lang w:eastAsia="ru-RU"/>
        </w:rPr>
        <w:t>1.8</w:t>
      </w:r>
      <w:r w:rsidRPr="00632259">
        <w:rPr>
          <w:rFonts w:ascii="Times New Roman" w:eastAsia="Times New Roman" w:hAnsi="Times New Roman" w:cs="Times New Roman"/>
          <w:color w:val="000000"/>
          <w:sz w:val="28"/>
          <w:szCs w:val="28"/>
          <w:lang w:eastAsia="ru-RU"/>
        </w:rPr>
        <w:t xml:space="preserve"> до </w:t>
      </w:r>
      <w:r w:rsidR="0009557A">
        <w:rPr>
          <w:rFonts w:ascii="Times New Roman" w:eastAsia="Times New Roman" w:hAnsi="Times New Roman" w:cs="Times New Roman"/>
          <w:color w:val="000000"/>
          <w:sz w:val="28"/>
          <w:szCs w:val="28"/>
          <w:lang w:eastAsia="ru-RU"/>
        </w:rPr>
        <w:t>2.3</w:t>
      </w:r>
      <w:r w:rsidRPr="00632259">
        <w:rPr>
          <w:rFonts w:ascii="Times New Roman" w:eastAsia="Times New Roman" w:hAnsi="Times New Roman" w:cs="Times New Roman"/>
          <w:color w:val="000000"/>
          <w:sz w:val="28"/>
          <w:szCs w:val="28"/>
          <w:lang w:eastAsia="ru-RU"/>
        </w:rPr>
        <w:t>.</w:t>
      </w:r>
    </w:p>
    <w:p w:rsidR="00DF51D6" w:rsidRPr="00D7196C" w:rsidRDefault="00DF51D6" w:rsidP="00632259">
      <w:pPr>
        <w:spacing w:after="0" w:line="240" w:lineRule="auto"/>
        <w:contextualSpacing/>
        <w:jc w:val="both"/>
        <w:rPr>
          <w:rFonts w:ascii="Times New Roman" w:eastAsia="Times New Roman" w:hAnsi="Times New Roman" w:cs="Times New Roman"/>
          <w:sz w:val="28"/>
          <w:szCs w:val="28"/>
          <w:lang w:eastAsia="ru-RU"/>
        </w:rPr>
      </w:pPr>
      <w:r w:rsidRPr="00D7196C">
        <w:rPr>
          <w:rFonts w:ascii="Times New Roman" w:eastAsia="Times New Roman" w:hAnsi="Times New Roman" w:cs="Times New Roman"/>
          <w:sz w:val="28"/>
          <w:szCs w:val="28"/>
          <w:lang w:eastAsia="ru-RU"/>
        </w:rPr>
        <w:t xml:space="preserve">Расстояние от краев светильников до стены </w:t>
      </w:r>
      <w:proofErr w:type="spellStart"/>
      <w:r w:rsidRPr="00D7196C">
        <w:rPr>
          <w:rFonts w:ascii="Times New Roman" w:eastAsia="Times New Roman" w:hAnsi="Times New Roman" w:cs="Times New Roman"/>
          <w:sz w:val="28"/>
          <w:szCs w:val="28"/>
          <w:lang w:eastAsia="ru-RU"/>
        </w:rPr>
        <w:t>Lc</w:t>
      </w:r>
      <w:proofErr w:type="spellEnd"/>
      <w:r w:rsidRPr="00D7196C">
        <w:rPr>
          <w:rFonts w:ascii="Times New Roman" w:eastAsia="Times New Roman" w:hAnsi="Times New Roman" w:cs="Times New Roman"/>
          <w:sz w:val="28"/>
          <w:szCs w:val="28"/>
          <w:lang w:eastAsia="ru-RU"/>
        </w:rPr>
        <w:t xml:space="preserve"> вычисляется по формуле</w:t>
      </w:r>
      <w:proofErr w:type="gramStart"/>
      <w:r w:rsidRPr="00D7196C">
        <w:rPr>
          <w:rFonts w:ascii="Times New Roman" w:eastAsia="Times New Roman" w:hAnsi="Times New Roman" w:cs="Times New Roman"/>
          <w:sz w:val="28"/>
          <w:szCs w:val="28"/>
          <w:lang w:eastAsia="ru-RU"/>
        </w:rPr>
        <w:t xml:space="preserve"> :</w:t>
      </w:r>
      <w:proofErr w:type="gramEnd"/>
    </w:p>
    <w:p w:rsidR="00DF51D6" w:rsidRPr="00D7196C" w:rsidRDefault="00DF51D6" w:rsidP="00632259">
      <w:pPr>
        <w:spacing w:after="0" w:line="240" w:lineRule="auto"/>
        <w:contextualSpacing/>
        <w:jc w:val="both"/>
        <w:rPr>
          <w:rFonts w:ascii="Times New Roman" w:eastAsia="Times New Roman" w:hAnsi="Times New Roman" w:cs="Times New Roman"/>
          <w:sz w:val="28"/>
          <w:szCs w:val="28"/>
          <w:lang w:eastAsia="ru-RU"/>
        </w:rPr>
      </w:pPr>
      <w:proofErr w:type="spellStart"/>
      <w:r w:rsidRPr="00D7196C">
        <w:rPr>
          <w:rFonts w:ascii="Times New Roman" w:eastAsia="Times New Roman" w:hAnsi="Times New Roman" w:cs="Times New Roman"/>
          <w:sz w:val="28"/>
          <w:szCs w:val="28"/>
          <w:lang w:eastAsia="ru-RU"/>
        </w:rPr>
        <w:t>Lc</w:t>
      </w:r>
      <w:proofErr w:type="spellEnd"/>
      <w:r w:rsidRPr="00D7196C">
        <w:rPr>
          <w:rFonts w:ascii="Times New Roman" w:eastAsia="Times New Roman" w:hAnsi="Times New Roman" w:cs="Times New Roman"/>
          <w:sz w:val="28"/>
          <w:szCs w:val="28"/>
          <w:lang w:eastAsia="ru-RU"/>
        </w:rPr>
        <w:t xml:space="preserve"> = </w:t>
      </w:r>
      <w:r w:rsidR="0055418D" w:rsidRPr="00D7196C">
        <w:rPr>
          <w:rFonts w:ascii="Times New Roman" w:eastAsia="Times New Roman" w:hAnsi="Times New Roman" w:cs="Times New Roman"/>
          <w:sz w:val="28"/>
          <w:szCs w:val="28"/>
          <w:lang w:eastAsia="ru-RU"/>
        </w:rPr>
        <w:t>0.4 *</w:t>
      </w:r>
      <w:r w:rsidRPr="00D7196C">
        <w:rPr>
          <w:rFonts w:ascii="Times New Roman" w:eastAsia="Times New Roman" w:hAnsi="Times New Roman" w:cs="Times New Roman"/>
          <w:sz w:val="28"/>
          <w:szCs w:val="28"/>
          <w:lang w:eastAsia="ru-RU"/>
        </w:rPr>
        <w:t xml:space="preserve">L = </w:t>
      </w:r>
      <w:r w:rsidR="0009557A" w:rsidRPr="00D7196C">
        <w:rPr>
          <w:rFonts w:ascii="Times New Roman" w:eastAsia="Times New Roman" w:hAnsi="Times New Roman" w:cs="Times New Roman"/>
          <w:sz w:val="28"/>
          <w:szCs w:val="28"/>
          <w:lang w:eastAsia="ru-RU"/>
        </w:rPr>
        <w:t>0.72</w:t>
      </w:r>
      <w:r w:rsidRPr="00D7196C">
        <w:rPr>
          <w:rFonts w:ascii="Times New Roman" w:eastAsia="Times New Roman" w:hAnsi="Times New Roman" w:cs="Times New Roman"/>
          <w:sz w:val="28"/>
          <w:szCs w:val="28"/>
          <w:lang w:eastAsia="ru-RU"/>
        </w:rPr>
        <w:t>м</w:t>
      </w:r>
      <w:proofErr w:type="gramStart"/>
      <w:r w:rsidRPr="00D7196C">
        <w:rPr>
          <w:rFonts w:ascii="Times New Roman" w:eastAsia="Times New Roman" w:hAnsi="Times New Roman" w:cs="Times New Roman"/>
          <w:sz w:val="28"/>
          <w:szCs w:val="28"/>
          <w:lang w:eastAsia="ru-RU"/>
        </w:rPr>
        <w:t xml:space="preserve"> ,</w:t>
      </w:r>
      <w:proofErr w:type="gramEnd"/>
      <w:r w:rsidRPr="00D7196C">
        <w:rPr>
          <w:rFonts w:ascii="Times New Roman" w:eastAsia="Times New Roman" w:hAnsi="Times New Roman" w:cs="Times New Roman"/>
          <w:sz w:val="28"/>
          <w:szCs w:val="28"/>
          <w:lang w:eastAsia="ru-RU"/>
        </w:rPr>
        <w:t xml:space="preserve"> для L = </w:t>
      </w:r>
      <w:r w:rsidR="0009557A" w:rsidRPr="00D7196C">
        <w:rPr>
          <w:rFonts w:ascii="Times New Roman" w:eastAsia="Times New Roman" w:hAnsi="Times New Roman" w:cs="Times New Roman"/>
          <w:sz w:val="28"/>
          <w:szCs w:val="28"/>
          <w:lang w:eastAsia="ru-RU"/>
        </w:rPr>
        <w:t>1.8</w:t>
      </w:r>
      <w:r w:rsidRPr="00D7196C">
        <w:rPr>
          <w:rFonts w:ascii="Times New Roman" w:eastAsia="Times New Roman" w:hAnsi="Times New Roman" w:cs="Times New Roman"/>
          <w:sz w:val="28"/>
          <w:szCs w:val="28"/>
          <w:lang w:eastAsia="ru-RU"/>
        </w:rPr>
        <w:t xml:space="preserve"> , </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Число рядов светильников в помещении</w:t>
      </w:r>
    </w:p>
    <w:p w:rsidR="0055418D" w:rsidRPr="00D7196C"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3</w:t>
      </w:r>
      <w:r w:rsidRPr="0055418D">
        <w:rPr>
          <w:rFonts w:ascii="Times New Roman" w:eastAsia="Times New Roman" w:hAnsi="Times New Roman" w:cs="Times New Roman"/>
          <w:sz w:val="28"/>
          <w:szCs w:val="28"/>
          <w:lang w:eastAsia="ru-RU"/>
        </w:rPr>
        <w:t>/</w:t>
      </w:r>
      <w:r w:rsidRPr="00D7196C">
        <w:rPr>
          <w:rFonts w:ascii="Times New Roman" w:eastAsia="Times New Roman" w:hAnsi="Times New Roman" w:cs="Times New Roman"/>
          <w:sz w:val="28"/>
          <w:szCs w:val="28"/>
          <w:lang w:eastAsia="ru-RU"/>
        </w:rPr>
        <w:t>1,8</w:t>
      </w:r>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1,66</w:t>
      </w:r>
    </w:p>
    <w:p w:rsidR="00D7196C" w:rsidRPr="00D7196C" w:rsidRDefault="00D7196C"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D7196C">
        <w:rPr>
          <w:rFonts w:ascii="Times New Roman" w:eastAsia="Times New Roman" w:hAnsi="Times New Roman" w:cs="Times New Roman"/>
          <w:sz w:val="28"/>
          <w:szCs w:val="28"/>
          <w:lang w:eastAsia="ru-RU"/>
        </w:rPr>
        <w:t>Число светильников в ряду</w:t>
      </w:r>
    </w:p>
    <w:p w:rsidR="0055418D" w:rsidRPr="00D7196C" w:rsidRDefault="0055418D" w:rsidP="00D7196C">
      <w:pPr>
        <w:pStyle w:val="NormalWeb"/>
        <w:shd w:val="clear" w:color="auto" w:fill="FFFFFF" w:themeFill="background1"/>
        <w:spacing w:before="150" w:beforeAutospacing="0" w:after="225" w:afterAutospacing="0" w:line="243" w:lineRule="atLeast"/>
        <w:contextualSpacing/>
        <w:rPr>
          <w:sz w:val="28"/>
          <w:szCs w:val="28"/>
        </w:rPr>
      </w:pPr>
      <w:proofErr w:type="spellStart"/>
      <w:r w:rsidRPr="00D7196C">
        <w:rPr>
          <w:sz w:val="28"/>
          <w:szCs w:val="28"/>
        </w:rPr>
        <w:t>Na</w:t>
      </w:r>
      <w:proofErr w:type="spellEnd"/>
      <w:r w:rsidRPr="00D7196C">
        <w:rPr>
          <w:sz w:val="28"/>
          <w:szCs w:val="28"/>
        </w:rPr>
        <w:t>=</w:t>
      </w:r>
      <w:r w:rsidR="00C903C5" w:rsidRPr="00D7196C">
        <w:rPr>
          <w:sz w:val="28"/>
          <w:szCs w:val="28"/>
        </w:rPr>
        <w:t>4</w:t>
      </w:r>
      <w:r w:rsidRPr="00D7196C">
        <w:rPr>
          <w:sz w:val="28"/>
          <w:szCs w:val="28"/>
        </w:rPr>
        <w:t>/</w:t>
      </w:r>
      <w:r w:rsidR="00C903C5" w:rsidRPr="00D7196C">
        <w:rPr>
          <w:sz w:val="28"/>
          <w:szCs w:val="28"/>
        </w:rPr>
        <w:t>1,8</w:t>
      </w:r>
      <w:r w:rsidRPr="00D7196C">
        <w:rPr>
          <w:sz w:val="28"/>
          <w:szCs w:val="28"/>
        </w:rPr>
        <w:t>=</w:t>
      </w:r>
      <w:r w:rsidR="00C903C5" w:rsidRPr="00D7196C">
        <w:rPr>
          <w:sz w:val="28"/>
          <w:szCs w:val="28"/>
        </w:rPr>
        <w:t>2,22</w:t>
      </w:r>
      <w:r w:rsidRPr="00D7196C">
        <w:rPr>
          <w:sz w:val="28"/>
          <w:szCs w:val="28"/>
        </w:rPr>
        <w:t>.</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 xml:space="preserve">Округляем эти числа до </w:t>
      </w:r>
      <w:proofErr w:type="gramStart"/>
      <w:r w:rsidRPr="0055418D">
        <w:rPr>
          <w:rFonts w:ascii="Times New Roman" w:eastAsia="Times New Roman" w:hAnsi="Times New Roman" w:cs="Times New Roman"/>
          <w:sz w:val="28"/>
          <w:szCs w:val="28"/>
          <w:lang w:eastAsia="ru-RU"/>
        </w:rPr>
        <w:t>ближайших</w:t>
      </w:r>
      <w:proofErr w:type="gramEnd"/>
      <w:r w:rsidRPr="0055418D">
        <w:rPr>
          <w:rFonts w:ascii="Times New Roman" w:eastAsia="Times New Roman" w:hAnsi="Times New Roman" w:cs="Times New Roman"/>
          <w:sz w:val="28"/>
          <w:szCs w:val="28"/>
          <w:lang w:eastAsia="ru-RU"/>
        </w:rPr>
        <w:t xml:space="preserve"> больших </w:t>
      </w:r>
      <w:proofErr w:type="spellStart"/>
      <w:r w:rsidRPr="0055418D">
        <w:rPr>
          <w:rFonts w:ascii="Times New Roman" w:eastAsia="Times New Roman" w:hAnsi="Times New Roman" w:cs="Times New Roman"/>
          <w:sz w:val="28"/>
          <w:szCs w:val="28"/>
          <w:lang w:eastAsia="ru-RU"/>
        </w:rPr>
        <w:t>Na</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3</w:t>
      </w:r>
      <w:r w:rsidRPr="0055418D">
        <w:rPr>
          <w:rFonts w:ascii="Times New Roman" w:eastAsia="Times New Roman" w:hAnsi="Times New Roman" w:cs="Times New Roman"/>
          <w:sz w:val="28"/>
          <w:szCs w:val="28"/>
          <w:lang w:eastAsia="ru-RU"/>
        </w:rPr>
        <w:t xml:space="preserve"> и </w:t>
      </w: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2</w:t>
      </w:r>
      <w:r w:rsidRPr="0055418D">
        <w:rPr>
          <w:rFonts w:ascii="Times New Roman" w:eastAsia="Times New Roman" w:hAnsi="Times New Roman" w:cs="Times New Roman"/>
          <w:sz w:val="28"/>
          <w:szCs w:val="28"/>
          <w:lang w:eastAsia="ru-RU"/>
        </w:rPr>
        <w:t>.</w:t>
      </w:r>
    </w:p>
    <w:p w:rsidR="0055418D" w:rsidRPr="0055418D"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Общее число светильников</w:t>
      </w:r>
    </w:p>
    <w:p w:rsidR="0055418D" w:rsidRPr="00D7196C" w:rsidRDefault="0055418D" w:rsidP="00D7196C">
      <w:pPr>
        <w:shd w:val="clear" w:color="auto" w:fill="FFFFFF" w:themeFill="background1"/>
        <w:spacing w:before="150" w:after="225" w:line="243" w:lineRule="atLeast"/>
        <w:contextualSpacing/>
        <w:rPr>
          <w:rFonts w:ascii="Times New Roman" w:eastAsia="Times New Roman" w:hAnsi="Times New Roman" w:cs="Times New Roman"/>
          <w:sz w:val="28"/>
          <w:szCs w:val="28"/>
          <w:lang w:eastAsia="ru-RU"/>
        </w:rPr>
      </w:pPr>
      <w:r w:rsidRPr="0055418D">
        <w:rPr>
          <w:rFonts w:ascii="Times New Roman" w:eastAsia="Times New Roman" w:hAnsi="Times New Roman" w:cs="Times New Roman"/>
          <w:sz w:val="28"/>
          <w:szCs w:val="28"/>
          <w:lang w:eastAsia="ru-RU"/>
        </w:rPr>
        <w:t xml:space="preserve">N= </w:t>
      </w:r>
      <w:proofErr w:type="spellStart"/>
      <w:r w:rsidRPr="0055418D">
        <w:rPr>
          <w:rFonts w:ascii="Times New Roman" w:eastAsia="Times New Roman" w:hAnsi="Times New Roman" w:cs="Times New Roman"/>
          <w:sz w:val="28"/>
          <w:szCs w:val="28"/>
          <w:lang w:eastAsia="ru-RU"/>
        </w:rPr>
        <w:t>Na</w:t>
      </w:r>
      <w:proofErr w:type="spellEnd"/>
      <w:r w:rsidRPr="0055418D">
        <w:rPr>
          <w:rFonts w:ascii="Times New Roman" w:eastAsia="Times New Roman" w:hAnsi="Times New Roman" w:cs="Times New Roman"/>
          <w:sz w:val="28"/>
          <w:szCs w:val="28"/>
          <w:lang w:eastAsia="ru-RU"/>
        </w:rPr>
        <w:t xml:space="preserve"> × </w:t>
      </w:r>
      <w:proofErr w:type="spellStart"/>
      <w:r w:rsidRPr="0055418D">
        <w:rPr>
          <w:rFonts w:ascii="Times New Roman" w:eastAsia="Times New Roman" w:hAnsi="Times New Roman" w:cs="Times New Roman"/>
          <w:sz w:val="28"/>
          <w:szCs w:val="28"/>
          <w:lang w:eastAsia="ru-RU"/>
        </w:rPr>
        <w:t>Nb</w:t>
      </w:r>
      <w:proofErr w:type="spellEnd"/>
      <w:r w:rsidRPr="0055418D">
        <w:rPr>
          <w:rFonts w:ascii="Times New Roman" w:eastAsia="Times New Roman" w:hAnsi="Times New Roman" w:cs="Times New Roman"/>
          <w:sz w:val="28"/>
          <w:szCs w:val="28"/>
          <w:lang w:eastAsia="ru-RU"/>
        </w:rPr>
        <w:t>=</w:t>
      </w:r>
      <w:r w:rsidR="00C903C5" w:rsidRPr="00D7196C">
        <w:rPr>
          <w:rFonts w:ascii="Times New Roman" w:eastAsia="Times New Roman" w:hAnsi="Times New Roman" w:cs="Times New Roman"/>
          <w:sz w:val="28"/>
          <w:szCs w:val="28"/>
          <w:lang w:eastAsia="ru-RU"/>
        </w:rPr>
        <w:t>6</w:t>
      </w:r>
    </w:p>
    <w:p w:rsidR="00DF51D6" w:rsidRPr="00632259" w:rsidRDefault="00DF51D6" w:rsidP="00632259">
      <w:pPr>
        <w:spacing w:after="0" w:line="240" w:lineRule="auto"/>
        <w:contextualSpacing/>
        <w:jc w:val="both"/>
        <w:rPr>
          <w:rFonts w:ascii="Times New Roman" w:eastAsia="Times New Roman" w:hAnsi="Times New Roman" w:cs="Times New Roman"/>
          <w:color w:val="000000"/>
          <w:sz w:val="28"/>
          <w:szCs w:val="28"/>
          <w:lang w:eastAsia="ru-RU"/>
        </w:rPr>
      </w:pPr>
      <w:r w:rsidRPr="00D7196C">
        <w:rPr>
          <w:rFonts w:ascii="Times New Roman" w:eastAsia="Times New Roman" w:hAnsi="Times New Roman" w:cs="Times New Roman"/>
          <w:sz w:val="28"/>
          <w:szCs w:val="28"/>
          <w:lang w:eastAsia="ru-RU"/>
        </w:rPr>
        <w:t xml:space="preserve">Световой поток одного светильника определяется методом коэффициента использования светового </w:t>
      </w:r>
      <w:r w:rsidRPr="00632259">
        <w:rPr>
          <w:rFonts w:ascii="Times New Roman" w:eastAsia="Times New Roman" w:hAnsi="Times New Roman" w:cs="Times New Roman"/>
          <w:color w:val="000000"/>
          <w:sz w:val="28"/>
          <w:szCs w:val="28"/>
          <w:lang w:eastAsia="ru-RU"/>
        </w:rPr>
        <w:t>потока по формуле:</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val="en-US" w:eastAsia="ru-RU"/>
        </w:rPr>
      </w:pPr>
      <w:r w:rsidRPr="00632259">
        <w:rPr>
          <w:rFonts w:ascii="Times New Roman" w:eastAsia="Times New Roman" w:hAnsi="Times New Roman" w:cs="Times New Roman"/>
          <w:color w:val="000000"/>
          <w:sz w:val="28"/>
          <w:szCs w:val="28"/>
          <w:lang w:val="en-US" w:eastAsia="ru-RU"/>
        </w:rPr>
        <w:t>F</w:t>
      </w:r>
      <w:proofErr w:type="spellStart"/>
      <w:r w:rsidRPr="00632259">
        <w:rPr>
          <w:rFonts w:ascii="Times New Roman" w:eastAsia="Times New Roman" w:hAnsi="Times New Roman" w:cs="Times New Roman"/>
          <w:color w:val="000000"/>
          <w:sz w:val="28"/>
          <w:szCs w:val="28"/>
          <w:lang w:eastAsia="ru-RU"/>
        </w:rPr>
        <w:t>св</w:t>
      </w:r>
      <w:proofErr w:type="spellEnd"/>
      <w:r w:rsidRPr="00875404">
        <w:rPr>
          <w:rFonts w:ascii="Times New Roman" w:eastAsia="Times New Roman" w:hAnsi="Times New Roman" w:cs="Times New Roman"/>
          <w:color w:val="000000"/>
          <w:sz w:val="28"/>
          <w:szCs w:val="28"/>
          <w:lang w:val="en-US" w:eastAsia="ru-RU"/>
        </w:rPr>
        <w:t xml:space="preserve"> = (</w:t>
      </w:r>
      <w:proofErr w:type="spellStart"/>
      <w:r w:rsidRPr="00632259">
        <w:rPr>
          <w:rFonts w:ascii="Times New Roman" w:eastAsia="Times New Roman" w:hAnsi="Times New Roman" w:cs="Times New Roman"/>
          <w:color w:val="000000"/>
          <w:sz w:val="28"/>
          <w:szCs w:val="28"/>
          <w:lang w:val="en-US" w:eastAsia="ru-RU"/>
        </w:rPr>
        <w:t>Emin</w:t>
      </w:r>
      <w:proofErr w:type="spellEnd"/>
      <w:r w:rsidRPr="00875404">
        <w:rPr>
          <w:rFonts w:ascii="Times New Roman" w:eastAsia="Times New Roman" w:hAnsi="Times New Roman" w:cs="Times New Roman"/>
          <w:color w:val="000000"/>
          <w:sz w:val="28"/>
          <w:szCs w:val="28"/>
          <w:lang w:val="en-US" w:eastAsia="ru-RU"/>
        </w:rPr>
        <w:t xml:space="preserve"> * </w:t>
      </w:r>
      <w:r w:rsidRPr="00632259">
        <w:rPr>
          <w:rFonts w:ascii="Times New Roman" w:eastAsia="Times New Roman" w:hAnsi="Times New Roman" w:cs="Times New Roman"/>
          <w:color w:val="000000"/>
          <w:sz w:val="28"/>
          <w:szCs w:val="28"/>
          <w:lang w:val="en-US" w:eastAsia="ru-RU"/>
        </w:rPr>
        <w:t>S</w:t>
      </w:r>
      <w:r w:rsidRPr="00875404">
        <w:rPr>
          <w:rFonts w:ascii="Times New Roman" w:eastAsia="Times New Roman" w:hAnsi="Times New Roman" w:cs="Times New Roman"/>
          <w:color w:val="000000"/>
          <w:sz w:val="28"/>
          <w:szCs w:val="28"/>
          <w:lang w:val="en-US" w:eastAsia="ru-RU"/>
        </w:rPr>
        <w:t xml:space="preserve"> </w:t>
      </w:r>
      <w:r w:rsidRPr="00632259">
        <w:rPr>
          <w:rFonts w:ascii="Times New Roman" w:eastAsia="Times New Roman" w:hAnsi="Times New Roman" w:cs="Times New Roman"/>
          <w:color w:val="000000"/>
          <w:sz w:val="28"/>
          <w:szCs w:val="28"/>
          <w:lang w:val="en-US" w:eastAsia="ru-RU"/>
        </w:rPr>
        <w:t>* K * Z) / (N</w:t>
      </w:r>
      <w:proofErr w:type="spellStart"/>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val="en-US" w:eastAsia="ru-RU"/>
        </w:rPr>
        <w:t xml:space="preserve"> * g) (</w:t>
      </w:r>
      <w:r w:rsidRPr="00632259">
        <w:rPr>
          <w:rFonts w:ascii="Times New Roman" w:eastAsia="Times New Roman" w:hAnsi="Times New Roman" w:cs="Times New Roman"/>
          <w:color w:val="000000"/>
          <w:sz w:val="28"/>
          <w:szCs w:val="28"/>
          <w:lang w:eastAsia="ru-RU"/>
        </w:rPr>
        <w:t>лм</w:t>
      </w:r>
      <w:proofErr w:type="gramStart"/>
      <w:r w:rsidRPr="00632259">
        <w:rPr>
          <w:rFonts w:ascii="Times New Roman" w:eastAsia="Times New Roman" w:hAnsi="Times New Roman" w:cs="Times New Roman"/>
          <w:color w:val="000000"/>
          <w:sz w:val="28"/>
          <w:szCs w:val="28"/>
          <w:lang w:val="en-US" w:eastAsia="ru-RU"/>
        </w:rPr>
        <w:t>) ,</w:t>
      </w:r>
      <w:proofErr w:type="gramEnd"/>
      <w:r w:rsidRPr="00632259">
        <w:rPr>
          <w:rFonts w:ascii="Times New Roman" w:eastAsia="Times New Roman" w:hAnsi="Times New Roman" w:cs="Times New Roman"/>
          <w:color w:val="000000"/>
          <w:sz w:val="28"/>
          <w:szCs w:val="28"/>
          <w:lang w:val="en-US" w:eastAsia="ru-RU"/>
        </w:rPr>
        <w:t xml:space="preserve">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w:t>
      </w:r>
      <w:proofErr w:type="spellStart"/>
      <w:r w:rsidRPr="00632259">
        <w:rPr>
          <w:rFonts w:ascii="Times New Roman" w:eastAsia="Times New Roman" w:hAnsi="Times New Roman" w:cs="Times New Roman"/>
          <w:color w:val="000000"/>
          <w:sz w:val="28"/>
          <w:szCs w:val="28"/>
          <w:lang w:eastAsia="ru-RU"/>
        </w:rPr>
        <w:t>Emin</w:t>
      </w:r>
      <w:proofErr w:type="spellEnd"/>
      <w:r w:rsidRPr="00632259">
        <w:rPr>
          <w:rFonts w:ascii="Times New Roman" w:eastAsia="Times New Roman" w:hAnsi="Times New Roman" w:cs="Times New Roman"/>
          <w:color w:val="000000"/>
          <w:sz w:val="28"/>
          <w:szCs w:val="28"/>
          <w:lang w:eastAsia="ru-RU"/>
        </w:rPr>
        <w:t xml:space="preserve"> - гигиеническая норма освещения, </w:t>
      </w:r>
      <w:proofErr w:type="spellStart"/>
      <w:r w:rsidRPr="00632259">
        <w:rPr>
          <w:rFonts w:ascii="Times New Roman" w:eastAsia="Times New Roman" w:hAnsi="Times New Roman" w:cs="Times New Roman"/>
          <w:color w:val="000000"/>
          <w:sz w:val="28"/>
          <w:szCs w:val="28"/>
          <w:lang w:eastAsia="ru-RU"/>
        </w:rPr>
        <w:t>лк</w:t>
      </w:r>
      <w:proofErr w:type="spellEnd"/>
      <w:r w:rsidRPr="00632259">
        <w:rPr>
          <w:rFonts w:ascii="Times New Roman" w:eastAsia="Times New Roman" w:hAnsi="Times New Roman" w:cs="Times New Roman"/>
          <w:color w:val="000000"/>
          <w:sz w:val="28"/>
          <w:szCs w:val="28"/>
          <w:lang w:eastAsia="ru-RU"/>
        </w:rPr>
        <w:t xml:space="preserve"> </w:t>
      </w:r>
      <w:proofErr w:type="gramStart"/>
      <w:r w:rsidRPr="00632259">
        <w:rPr>
          <w:rFonts w:ascii="Times New Roman" w:eastAsia="Times New Roman" w:hAnsi="Times New Roman" w:cs="Times New Roman"/>
          <w:color w:val="000000"/>
          <w:sz w:val="28"/>
          <w:szCs w:val="28"/>
          <w:lang w:eastAsia="ru-RU"/>
        </w:rPr>
        <w:t xml:space="preserve">( </w:t>
      </w:r>
      <w:proofErr w:type="spellStart"/>
      <w:proofErr w:type="gramEnd"/>
      <w:r w:rsidRPr="00632259">
        <w:rPr>
          <w:rFonts w:ascii="Times New Roman" w:eastAsia="Times New Roman" w:hAnsi="Times New Roman" w:cs="Times New Roman"/>
          <w:color w:val="000000"/>
          <w:sz w:val="28"/>
          <w:szCs w:val="28"/>
          <w:lang w:eastAsia="ru-RU"/>
        </w:rPr>
        <w:t>Emin</w:t>
      </w:r>
      <w:proofErr w:type="spellEnd"/>
      <w:r w:rsidRPr="00632259">
        <w:rPr>
          <w:rFonts w:ascii="Times New Roman" w:eastAsia="Times New Roman" w:hAnsi="Times New Roman" w:cs="Times New Roman"/>
          <w:color w:val="000000"/>
          <w:sz w:val="28"/>
          <w:szCs w:val="28"/>
          <w:lang w:eastAsia="ru-RU"/>
        </w:rPr>
        <w:t xml:space="preserve"> = 150 );</w:t>
      </w:r>
    </w:p>
    <w:p w:rsidR="00DF51D6" w:rsidRPr="00632259" w:rsidRDefault="0009557A" w:rsidP="00632259">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S - площадь помещения, </w:t>
      </w:r>
      <w:r w:rsidRPr="00DF51D6">
        <w:rPr>
          <w:rFonts w:ascii="Times New Roman" w:eastAsia="Times New Roman" w:hAnsi="Times New Roman" w:cs="Times New Roman"/>
          <w:sz w:val="28"/>
          <w:szCs w:val="28"/>
          <w:lang w:eastAsia="ru-RU"/>
        </w:rPr>
        <w:t>м</w:t>
      </w:r>
      <w:r w:rsidRPr="00DF51D6">
        <w:rPr>
          <w:rFonts w:ascii="Times New Roman" w:eastAsia="Times New Roman" w:hAnsi="Times New Roman" w:cs="Times New Roman"/>
          <w:sz w:val="28"/>
          <w:szCs w:val="28"/>
          <w:vertAlign w:val="superscript"/>
          <w:lang w:eastAsia="ru-RU"/>
        </w:rPr>
        <w:t>2</w:t>
      </w:r>
      <w:r w:rsidR="00DF51D6" w:rsidRPr="00632259">
        <w:rPr>
          <w:rFonts w:ascii="Times New Roman" w:eastAsia="Times New Roman" w:hAnsi="Times New Roman" w:cs="Times New Roman"/>
          <w:color w:val="000000"/>
          <w:sz w:val="28"/>
          <w:szCs w:val="28"/>
          <w:lang w:eastAsia="ru-RU"/>
        </w:rPr>
        <w:t xml:space="preserve"> </w:t>
      </w:r>
      <w:proofErr w:type="gramStart"/>
      <w:r w:rsidR="00DF51D6" w:rsidRPr="00632259">
        <w:rPr>
          <w:rFonts w:ascii="Times New Roman" w:eastAsia="Times New Roman" w:hAnsi="Times New Roman" w:cs="Times New Roman"/>
          <w:color w:val="000000"/>
          <w:sz w:val="28"/>
          <w:szCs w:val="28"/>
          <w:lang w:eastAsia="ru-RU"/>
        </w:rPr>
        <w:t xml:space="preserve">( </w:t>
      </w:r>
      <w:proofErr w:type="gramEnd"/>
      <w:r w:rsidR="00DF51D6" w:rsidRPr="00632259">
        <w:rPr>
          <w:rFonts w:ascii="Times New Roman" w:eastAsia="Times New Roman" w:hAnsi="Times New Roman" w:cs="Times New Roman"/>
          <w:color w:val="000000"/>
          <w:sz w:val="28"/>
          <w:szCs w:val="28"/>
          <w:lang w:eastAsia="ru-RU"/>
        </w:rPr>
        <w:t xml:space="preserve">S = </w:t>
      </w:r>
      <w:r>
        <w:rPr>
          <w:rFonts w:ascii="Times New Roman" w:eastAsia="Times New Roman" w:hAnsi="Times New Roman" w:cs="Times New Roman"/>
          <w:color w:val="000000"/>
          <w:sz w:val="28"/>
          <w:szCs w:val="28"/>
          <w:lang w:eastAsia="ru-RU"/>
        </w:rPr>
        <w:t>4</w:t>
      </w:r>
      <w:r w:rsidR="00DF51D6" w:rsidRPr="0063225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3</w:t>
      </w:r>
      <w:r w:rsidR="00DF51D6" w:rsidRPr="0063225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12</w:t>
      </w:r>
      <w:r w:rsidR="00DF51D6" w:rsidRPr="00632259">
        <w:rPr>
          <w:rFonts w:ascii="Times New Roman" w:eastAsia="Times New Roman" w:hAnsi="Times New Roman" w:cs="Times New Roman"/>
          <w:color w:val="000000"/>
          <w:sz w:val="28"/>
          <w:szCs w:val="28"/>
          <w:lang w:eastAsia="ru-RU"/>
        </w:rPr>
        <w:t xml:space="preserve">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К - коэффициент запаса, зависящий от запыленности воздуха в помещении (для воздушной среды, содержащей не более 5 мг/м</w:t>
      </w:r>
      <w:r w:rsidRPr="00632259">
        <w:rPr>
          <w:rFonts w:ascii="Times New Roman" w:eastAsia="Times New Roman" w:hAnsi="Times New Roman" w:cs="Times New Roman"/>
          <w:color w:val="000000"/>
          <w:sz w:val="28"/>
          <w:szCs w:val="28"/>
          <w:vertAlign w:val="superscript"/>
          <w:lang w:eastAsia="ru-RU"/>
        </w:rPr>
        <w:t>3</w:t>
      </w:r>
      <w:r w:rsidRPr="00632259">
        <w:rPr>
          <w:rFonts w:ascii="Times New Roman" w:eastAsia="Times New Roman" w:hAnsi="Times New Roman" w:cs="Times New Roman"/>
          <w:color w:val="000000"/>
          <w:sz w:val="28"/>
          <w:szCs w:val="28"/>
          <w:lang w:eastAsia="ru-RU"/>
        </w:rPr>
        <w:t> К = 1.5</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w:t>
      </w:r>
    </w:p>
    <w:p w:rsidR="0055418D"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Z - коэффициент неравномерности освещения </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для люминесцентных ламп Z = 1.1);</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spellStart"/>
      <w:proofErr w:type="gramStart"/>
      <w:r w:rsidRPr="00632259">
        <w:rPr>
          <w:rFonts w:ascii="Times New Roman" w:eastAsia="Times New Roman" w:hAnsi="Times New Roman" w:cs="Times New Roman"/>
          <w:color w:val="000000"/>
          <w:sz w:val="28"/>
          <w:szCs w:val="28"/>
          <w:lang w:eastAsia="ru-RU"/>
        </w:rPr>
        <w:t>N</w:t>
      </w:r>
      <w:proofErr w:type="gramEnd"/>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eastAsia="ru-RU"/>
        </w:rPr>
        <w:t xml:space="preserve"> - количество светильников (для вычисленных L и </w:t>
      </w:r>
      <w:proofErr w:type="spellStart"/>
      <w:r w:rsidRPr="00632259">
        <w:rPr>
          <w:rFonts w:ascii="Times New Roman" w:eastAsia="Times New Roman" w:hAnsi="Times New Roman" w:cs="Times New Roman"/>
          <w:color w:val="000000"/>
          <w:sz w:val="28"/>
          <w:szCs w:val="28"/>
          <w:lang w:eastAsia="ru-RU"/>
        </w:rPr>
        <w:t>Lc</w:t>
      </w:r>
      <w:proofErr w:type="spellEnd"/>
      <w:r w:rsidRPr="00632259">
        <w:rPr>
          <w:rFonts w:ascii="Times New Roman" w:eastAsia="Times New Roman" w:hAnsi="Times New Roman" w:cs="Times New Roman"/>
          <w:color w:val="000000"/>
          <w:sz w:val="28"/>
          <w:szCs w:val="28"/>
          <w:lang w:eastAsia="ru-RU"/>
        </w:rPr>
        <w:t xml:space="preserve"> количество светильников равно 6);</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i</w:t>
      </w:r>
      <w:r w:rsidR="00C903C5">
        <w:rPr>
          <w:rFonts w:ascii="Times New Roman" w:eastAsia="Times New Roman" w:hAnsi="Times New Roman" w:cs="Times New Roman"/>
          <w:color w:val="000000"/>
          <w:sz w:val="28"/>
          <w:szCs w:val="28"/>
          <w:lang w:eastAsia="ru-RU"/>
        </w:rPr>
        <w:t xml:space="preserve"> = </w:t>
      </w:r>
      <w:proofErr w:type="gramStart"/>
      <w:r w:rsidR="00C903C5">
        <w:rPr>
          <w:rFonts w:ascii="Times New Roman" w:eastAsia="Times New Roman" w:hAnsi="Times New Roman" w:cs="Times New Roman"/>
          <w:color w:val="000000"/>
          <w:sz w:val="28"/>
          <w:szCs w:val="28"/>
          <w:lang w:eastAsia="ru-RU"/>
        </w:rPr>
        <w:t xml:space="preserve">[ </w:t>
      </w:r>
      <w:proofErr w:type="gramEnd"/>
      <w:r w:rsidR="00C903C5">
        <w:rPr>
          <w:rFonts w:ascii="Times New Roman" w:eastAsia="Times New Roman" w:hAnsi="Times New Roman" w:cs="Times New Roman"/>
          <w:color w:val="000000"/>
          <w:sz w:val="28"/>
          <w:szCs w:val="28"/>
          <w:lang w:eastAsia="ru-RU"/>
        </w:rPr>
        <w:t>A * B ] / [h * ( A + B )],</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где A и B - длина и ширина помещения, </w:t>
      </w:r>
      <w:proofErr w:type="gramStart"/>
      <w:r w:rsidRPr="00632259">
        <w:rPr>
          <w:rFonts w:ascii="Times New Roman" w:eastAsia="Times New Roman" w:hAnsi="Times New Roman" w:cs="Times New Roman"/>
          <w:color w:val="000000"/>
          <w:sz w:val="28"/>
          <w:szCs w:val="28"/>
          <w:lang w:eastAsia="ru-RU"/>
        </w:rPr>
        <w:t>м</w:t>
      </w:r>
      <w:proofErr w:type="gramEnd"/>
      <w:r w:rsidRPr="00632259">
        <w:rPr>
          <w:rFonts w:ascii="Times New Roman" w:eastAsia="Times New Roman" w:hAnsi="Times New Roman" w:cs="Times New Roman"/>
          <w:color w:val="000000"/>
          <w:sz w:val="28"/>
          <w:szCs w:val="28"/>
          <w:lang w:eastAsia="ru-RU"/>
        </w:rPr>
        <w:t xml:space="preserve"> (A = </w:t>
      </w:r>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B = </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h - высота расположения светильников над </w:t>
      </w:r>
      <w:r w:rsidR="00F83666">
        <w:rPr>
          <w:rFonts w:ascii="Times New Roman" w:eastAsia="Times New Roman" w:hAnsi="Times New Roman" w:cs="Times New Roman"/>
          <w:color w:val="000000"/>
          <w:sz w:val="28"/>
          <w:szCs w:val="28"/>
          <w:lang w:eastAsia="ru-RU"/>
        </w:rPr>
        <w:t xml:space="preserve">рабочей поверхностью, </w:t>
      </w:r>
      <w:proofErr w:type="gramStart"/>
      <w:r w:rsidR="00F83666">
        <w:rPr>
          <w:rFonts w:ascii="Times New Roman" w:eastAsia="Times New Roman" w:hAnsi="Times New Roman" w:cs="Times New Roman"/>
          <w:color w:val="000000"/>
          <w:sz w:val="28"/>
          <w:szCs w:val="28"/>
          <w:lang w:eastAsia="ru-RU"/>
        </w:rPr>
        <w:t>м</w:t>
      </w:r>
      <w:proofErr w:type="gramEnd"/>
      <w:r w:rsidR="00F83666">
        <w:rPr>
          <w:rFonts w:ascii="Times New Roman" w:eastAsia="Times New Roman" w:hAnsi="Times New Roman" w:cs="Times New Roman"/>
          <w:color w:val="000000"/>
          <w:sz w:val="28"/>
          <w:szCs w:val="28"/>
          <w:lang w:eastAsia="ru-RU"/>
        </w:rPr>
        <w:t xml:space="preserve"> (h = 1</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i = </w:t>
      </w:r>
      <w:proofErr w:type="gramStart"/>
      <w:r w:rsidRPr="00632259">
        <w:rPr>
          <w:rFonts w:ascii="Times New Roman" w:eastAsia="Times New Roman" w:hAnsi="Times New Roman" w:cs="Times New Roman"/>
          <w:color w:val="000000"/>
          <w:sz w:val="28"/>
          <w:szCs w:val="28"/>
          <w:lang w:eastAsia="ru-RU"/>
        </w:rPr>
        <w:t xml:space="preserve">( </w:t>
      </w:r>
      <w:proofErr w:type="gramEnd"/>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 / ( 1* ( </w:t>
      </w:r>
      <w:r w:rsidR="00C903C5">
        <w:rPr>
          <w:rFonts w:ascii="Times New Roman" w:eastAsia="Times New Roman" w:hAnsi="Times New Roman" w:cs="Times New Roman"/>
          <w:color w:val="000000"/>
          <w:sz w:val="28"/>
          <w:szCs w:val="28"/>
          <w:lang w:eastAsia="ru-RU"/>
        </w:rPr>
        <w:t>4</w:t>
      </w:r>
      <w:r w:rsidRPr="00632259">
        <w:rPr>
          <w:rFonts w:ascii="Times New Roman" w:eastAsia="Times New Roman" w:hAnsi="Times New Roman" w:cs="Times New Roman"/>
          <w:color w:val="000000"/>
          <w:sz w:val="28"/>
          <w:szCs w:val="28"/>
          <w:lang w:eastAsia="ru-RU"/>
        </w:rPr>
        <w:t xml:space="preserve"> + </w:t>
      </w:r>
      <w:r w:rsidR="00C903C5">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 xml:space="preserve">) ) = </w:t>
      </w:r>
      <w:r w:rsidR="00F83666">
        <w:rPr>
          <w:rFonts w:ascii="Times New Roman" w:eastAsia="Times New Roman" w:hAnsi="Times New Roman" w:cs="Times New Roman"/>
          <w:color w:val="000000"/>
          <w:sz w:val="28"/>
          <w:szCs w:val="28"/>
          <w:lang w:eastAsia="ru-RU"/>
        </w:rPr>
        <w:t>1.7</w:t>
      </w:r>
      <w:r w:rsidRPr="00632259">
        <w:rPr>
          <w:rFonts w:ascii="Times New Roman" w:eastAsia="Times New Roman" w:hAnsi="Times New Roman" w:cs="Times New Roman"/>
          <w:color w:val="000000"/>
          <w:sz w:val="28"/>
          <w:szCs w:val="28"/>
          <w:lang w:eastAsia="ru-RU"/>
        </w:rPr>
        <w:t>.(7.6)</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lastRenderedPageBreak/>
        <w:t xml:space="preserve">Для </w:t>
      </w:r>
      <w:r w:rsidR="00D7196C">
        <w:rPr>
          <w:rFonts w:ascii="Times New Roman" w:eastAsia="Times New Roman" w:hAnsi="Times New Roman" w:cs="Times New Roman"/>
          <w:color w:val="000000"/>
          <w:sz w:val="28"/>
          <w:szCs w:val="28"/>
          <w:lang w:eastAsia="ru-RU"/>
        </w:rPr>
        <w:t xml:space="preserve">индекса помещения </w:t>
      </w:r>
      <w:r w:rsidRPr="00632259">
        <w:rPr>
          <w:rFonts w:ascii="Times New Roman" w:eastAsia="Times New Roman" w:hAnsi="Times New Roman" w:cs="Times New Roman"/>
          <w:color w:val="000000"/>
          <w:sz w:val="28"/>
          <w:szCs w:val="28"/>
          <w:lang w:eastAsia="ru-RU"/>
        </w:rPr>
        <w:t xml:space="preserve">i = </w:t>
      </w:r>
      <w:r w:rsidR="00F83666">
        <w:rPr>
          <w:rFonts w:ascii="Times New Roman" w:eastAsia="Times New Roman" w:hAnsi="Times New Roman" w:cs="Times New Roman"/>
          <w:color w:val="000000"/>
          <w:sz w:val="28"/>
          <w:szCs w:val="28"/>
          <w:lang w:eastAsia="ru-RU"/>
        </w:rPr>
        <w:t>1</w:t>
      </w:r>
      <w:r w:rsidRPr="00632259">
        <w:rPr>
          <w:rFonts w:ascii="Times New Roman" w:eastAsia="Times New Roman" w:hAnsi="Times New Roman" w:cs="Times New Roman"/>
          <w:color w:val="000000"/>
          <w:sz w:val="28"/>
          <w:szCs w:val="28"/>
          <w:lang w:eastAsia="ru-RU"/>
        </w:rPr>
        <w:t>.</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 xml:space="preserve"> и коэффициентов отражающих поверхностей</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 рабочих поверхностей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р</w:t>
      </w:r>
      <w:proofErr w:type="spellEnd"/>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3</w:t>
      </w:r>
      <w:r w:rsidRPr="00632259">
        <w:rPr>
          <w:rFonts w:ascii="Times New Roman" w:eastAsia="Times New Roman" w:hAnsi="Times New Roman" w:cs="Times New Roman"/>
          <w:color w:val="000000"/>
          <w:sz w:val="28"/>
          <w:szCs w:val="28"/>
          <w:lang w:eastAsia="ru-RU"/>
        </w:rPr>
        <w:t>0% , поверхностей стен</w:t>
      </w:r>
      <w:r w:rsidR="00F83666">
        <w:rPr>
          <w:rFonts w:ascii="Times New Roman" w:eastAsia="Times New Roman" w:hAnsi="Times New Roman" w:cs="Times New Roman"/>
          <w:color w:val="000000"/>
          <w:sz w:val="28"/>
          <w:szCs w:val="28"/>
          <w:lang w:eastAsia="ru-RU"/>
        </w:rPr>
        <w:t xml:space="preserve">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с</w:t>
      </w:r>
      <w:proofErr w:type="spellEnd"/>
      <w:r w:rsidRPr="00632259">
        <w:rPr>
          <w:rFonts w:ascii="Times New Roman" w:eastAsia="Times New Roman" w:hAnsi="Times New Roman" w:cs="Times New Roman"/>
          <w:color w:val="000000"/>
          <w:sz w:val="28"/>
          <w:szCs w:val="28"/>
          <w:vertAlign w:val="subscript"/>
          <w:lang w:eastAsia="ru-RU"/>
        </w:rPr>
        <w:t> </w:t>
      </w:r>
      <w:r w:rsidRPr="00632259">
        <w:rPr>
          <w:rFonts w:ascii="Times New Roman" w:eastAsia="Times New Roman" w:hAnsi="Times New Roman" w:cs="Times New Roman"/>
          <w:color w:val="000000"/>
          <w:sz w:val="28"/>
          <w:szCs w:val="28"/>
          <w:lang w:eastAsia="ru-RU"/>
        </w:rPr>
        <w:t xml:space="preserve">= </w:t>
      </w:r>
      <w:r w:rsidR="00F83666">
        <w:rPr>
          <w:rFonts w:ascii="Times New Roman" w:eastAsia="Times New Roman" w:hAnsi="Times New Roman" w:cs="Times New Roman"/>
          <w:color w:val="000000"/>
          <w:sz w:val="28"/>
          <w:szCs w:val="28"/>
          <w:lang w:eastAsia="ru-RU"/>
        </w:rPr>
        <w:t>5</w:t>
      </w:r>
      <w:r w:rsidRPr="00632259">
        <w:rPr>
          <w:rFonts w:ascii="Times New Roman" w:eastAsia="Times New Roman" w:hAnsi="Times New Roman" w:cs="Times New Roman"/>
          <w:color w:val="000000"/>
          <w:sz w:val="28"/>
          <w:szCs w:val="28"/>
          <w:lang w:eastAsia="ru-RU"/>
        </w:rPr>
        <w:t xml:space="preserve">0%, поверхностей потолка </w:t>
      </w:r>
      <w:proofErr w:type="spellStart"/>
      <w:r w:rsidRPr="00632259">
        <w:rPr>
          <w:rFonts w:ascii="Times New Roman" w:eastAsia="Times New Roman" w:hAnsi="Times New Roman" w:cs="Times New Roman"/>
          <w:color w:val="000000"/>
          <w:sz w:val="28"/>
          <w:szCs w:val="28"/>
          <w:lang w:eastAsia="ru-RU"/>
        </w:rPr>
        <w:t>r</w:t>
      </w:r>
      <w:r w:rsidRPr="00632259">
        <w:rPr>
          <w:rFonts w:ascii="Times New Roman" w:eastAsia="Times New Roman" w:hAnsi="Times New Roman" w:cs="Times New Roman"/>
          <w:color w:val="000000"/>
          <w:sz w:val="28"/>
          <w:szCs w:val="28"/>
          <w:vertAlign w:val="subscript"/>
          <w:lang w:eastAsia="ru-RU"/>
        </w:rPr>
        <w:t>п</w:t>
      </w:r>
      <w:proofErr w:type="spellEnd"/>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0% значение g = 0.5</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proofErr w:type="spellStart"/>
      <w:r w:rsidRPr="00632259">
        <w:rPr>
          <w:rFonts w:ascii="Times New Roman" w:eastAsia="Times New Roman" w:hAnsi="Times New Roman" w:cs="Times New Roman"/>
          <w:color w:val="000000"/>
          <w:sz w:val="28"/>
          <w:szCs w:val="28"/>
          <w:lang w:eastAsia="ru-RU"/>
        </w:rPr>
        <w:t>Fсв</w:t>
      </w:r>
      <w:proofErr w:type="spellEnd"/>
      <w:r w:rsidRPr="00632259">
        <w:rPr>
          <w:rFonts w:ascii="Times New Roman" w:eastAsia="Times New Roman" w:hAnsi="Times New Roman" w:cs="Times New Roman"/>
          <w:color w:val="000000"/>
          <w:sz w:val="28"/>
          <w:szCs w:val="28"/>
          <w:lang w:eastAsia="ru-RU"/>
        </w:rPr>
        <w:t xml:space="preserve"> = </w:t>
      </w:r>
      <w:proofErr w:type="gramStart"/>
      <w:r w:rsidRPr="00632259">
        <w:rPr>
          <w:rFonts w:ascii="Times New Roman" w:eastAsia="Times New Roman" w:hAnsi="Times New Roman" w:cs="Times New Roman"/>
          <w:color w:val="000000"/>
          <w:sz w:val="28"/>
          <w:szCs w:val="28"/>
          <w:lang w:eastAsia="ru-RU"/>
        </w:rPr>
        <w:t xml:space="preserve">( </w:t>
      </w:r>
      <w:proofErr w:type="gramEnd"/>
      <w:r w:rsidRPr="00632259">
        <w:rPr>
          <w:rFonts w:ascii="Times New Roman" w:eastAsia="Times New Roman" w:hAnsi="Times New Roman" w:cs="Times New Roman"/>
          <w:color w:val="000000"/>
          <w:sz w:val="28"/>
          <w:szCs w:val="28"/>
          <w:lang w:eastAsia="ru-RU"/>
        </w:rPr>
        <w:t xml:space="preserve">150 * </w:t>
      </w:r>
      <w:r w:rsidR="00F83666">
        <w:rPr>
          <w:rFonts w:ascii="Times New Roman" w:eastAsia="Times New Roman" w:hAnsi="Times New Roman" w:cs="Times New Roman"/>
          <w:color w:val="000000"/>
          <w:sz w:val="28"/>
          <w:szCs w:val="28"/>
          <w:lang w:eastAsia="ru-RU"/>
        </w:rPr>
        <w:t>12</w:t>
      </w:r>
      <w:r w:rsidRPr="00632259">
        <w:rPr>
          <w:rFonts w:ascii="Times New Roman" w:eastAsia="Times New Roman" w:hAnsi="Times New Roman" w:cs="Times New Roman"/>
          <w:color w:val="000000"/>
          <w:sz w:val="28"/>
          <w:szCs w:val="28"/>
          <w:lang w:eastAsia="ru-RU"/>
        </w:rPr>
        <w:t xml:space="preserve"> * 1.5</w:t>
      </w:r>
      <w:r w:rsidR="00F83666">
        <w:rPr>
          <w:rFonts w:ascii="Times New Roman" w:eastAsia="Times New Roman" w:hAnsi="Times New Roman" w:cs="Times New Roman"/>
          <w:color w:val="000000"/>
          <w:sz w:val="28"/>
          <w:szCs w:val="28"/>
          <w:lang w:eastAsia="ru-RU"/>
        </w:rPr>
        <w:t>*</w:t>
      </w:r>
      <w:r w:rsidRPr="00632259">
        <w:rPr>
          <w:rFonts w:ascii="Times New Roman" w:eastAsia="Times New Roman" w:hAnsi="Times New Roman" w:cs="Times New Roman"/>
          <w:color w:val="000000"/>
          <w:sz w:val="28"/>
          <w:szCs w:val="28"/>
          <w:lang w:eastAsia="ru-RU"/>
        </w:rPr>
        <w:t>1.1 ) / ( 6 * 0.5</w:t>
      </w:r>
      <w:r w:rsidR="00F83666">
        <w:rPr>
          <w:rFonts w:ascii="Times New Roman" w:eastAsia="Times New Roman" w:hAnsi="Times New Roman" w:cs="Times New Roman"/>
          <w:color w:val="000000"/>
          <w:sz w:val="28"/>
          <w:szCs w:val="28"/>
          <w:lang w:eastAsia="ru-RU"/>
        </w:rPr>
        <w:t>7</w:t>
      </w:r>
      <w:r w:rsidRPr="00632259">
        <w:rPr>
          <w:rFonts w:ascii="Times New Roman" w:eastAsia="Times New Roman" w:hAnsi="Times New Roman" w:cs="Times New Roman"/>
          <w:color w:val="000000"/>
          <w:sz w:val="28"/>
          <w:szCs w:val="28"/>
          <w:lang w:eastAsia="ru-RU"/>
        </w:rPr>
        <w:t xml:space="preserve">) = </w:t>
      </w:r>
      <w:r w:rsidR="00F83666">
        <w:rPr>
          <w:rFonts w:ascii="Times New Roman" w:eastAsia="Times New Roman" w:hAnsi="Times New Roman" w:cs="Times New Roman"/>
          <w:color w:val="000000"/>
          <w:sz w:val="28"/>
          <w:szCs w:val="28"/>
          <w:lang w:eastAsia="ru-RU"/>
        </w:rPr>
        <w:t>868</w:t>
      </w:r>
      <w:r w:rsidRPr="00632259">
        <w:rPr>
          <w:rFonts w:ascii="Times New Roman" w:eastAsia="Times New Roman" w:hAnsi="Times New Roman" w:cs="Times New Roman"/>
          <w:color w:val="000000"/>
          <w:sz w:val="28"/>
          <w:szCs w:val="28"/>
          <w:lang w:eastAsia="ru-RU"/>
        </w:rPr>
        <w:t xml:space="preserve"> лм.</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Наиболее близка к такому значению лампа ЛДЦ, дающая световой поток равный </w:t>
      </w:r>
      <w:r w:rsidR="00F83666">
        <w:rPr>
          <w:rFonts w:ascii="Times New Roman" w:eastAsia="Times New Roman" w:hAnsi="Times New Roman" w:cs="Times New Roman"/>
          <w:color w:val="000000"/>
          <w:sz w:val="28"/>
          <w:szCs w:val="28"/>
          <w:lang w:eastAsia="ru-RU"/>
        </w:rPr>
        <w:t>865</w:t>
      </w:r>
      <w:r w:rsidRPr="00632259">
        <w:rPr>
          <w:rFonts w:ascii="Times New Roman" w:eastAsia="Times New Roman" w:hAnsi="Times New Roman" w:cs="Times New Roman"/>
          <w:color w:val="000000"/>
          <w:sz w:val="28"/>
          <w:szCs w:val="28"/>
          <w:lang w:eastAsia="ru-RU"/>
        </w:rPr>
        <w:t xml:space="preserve"> лм.</w:t>
      </w:r>
    </w:p>
    <w:p w:rsidR="00DF51D6" w:rsidRPr="00632259" w:rsidRDefault="00DF51D6" w:rsidP="00632259">
      <w:pPr>
        <w:spacing w:after="0" w:line="240" w:lineRule="auto"/>
        <w:jc w:val="center"/>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b/>
          <w:bCs/>
          <w:color w:val="000000"/>
          <w:sz w:val="28"/>
          <w:szCs w:val="28"/>
          <w:lang w:eastAsia="ru-RU"/>
        </w:rPr>
        <w:t>Выводы</w:t>
      </w:r>
    </w:p>
    <w:p w:rsidR="00DF51D6" w:rsidRPr="00632259" w:rsidRDefault="00DF51D6" w:rsidP="00632259">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4B31C6" w:rsidRDefault="00DF51D6" w:rsidP="00875404">
      <w:pPr>
        <w:spacing w:after="0" w:line="240" w:lineRule="auto"/>
        <w:jc w:val="both"/>
        <w:rPr>
          <w:rFonts w:ascii="Times New Roman" w:eastAsia="Times New Roman" w:hAnsi="Times New Roman" w:cs="Times New Roman"/>
          <w:color w:val="000000"/>
          <w:sz w:val="28"/>
          <w:szCs w:val="28"/>
          <w:lang w:eastAsia="ru-RU"/>
        </w:rPr>
      </w:pPr>
      <w:r w:rsidRPr="00632259">
        <w:rPr>
          <w:rFonts w:ascii="Times New Roman" w:eastAsia="Times New Roman" w:hAnsi="Times New Roman" w:cs="Times New Roman"/>
          <w:color w:val="000000"/>
          <w:sz w:val="28"/>
          <w:szCs w:val="28"/>
          <w:lang w:eastAsia="ru-RU"/>
        </w:rPr>
        <w:t xml:space="preserve">В результате расчёта было получено количество светильников </w:t>
      </w:r>
      <w:proofErr w:type="spellStart"/>
      <w:proofErr w:type="gramStart"/>
      <w:r w:rsidRPr="00632259">
        <w:rPr>
          <w:rFonts w:ascii="Times New Roman" w:eastAsia="Times New Roman" w:hAnsi="Times New Roman" w:cs="Times New Roman"/>
          <w:color w:val="000000"/>
          <w:sz w:val="28"/>
          <w:szCs w:val="28"/>
          <w:lang w:eastAsia="ru-RU"/>
        </w:rPr>
        <w:t>N</w:t>
      </w:r>
      <w:proofErr w:type="gramEnd"/>
      <w:r w:rsidRPr="00632259">
        <w:rPr>
          <w:rFonts w:ascii="Times New Roman" w:eastAsia="Times New Roman" w:hAnsi="Times New Roman" w:cs="Times New Roman"/>
          <w:color w:val="000000"/>
          <w:sz w:val="28"/>
          <w:szCs w:val="28"/>
          <w:lang w:eastAsia="ru-RU"/>
        </w:rPr>
        <w:t>св</w:t>
      </w:r>
      <w:proofErr w:type="spellEnd"/>
      <w:r w:rsidRPr="00632259">
        <w:rPr>
          <w:rFonts w:ascii="Times New Roman" w:eastAsia="Times New Roman" w:hAnsi="Times New Roman" w:cs="Times New Roman"/>
          <w:color w:val="000000"/>
          <w:sz w:val="28"/>
          <w:szCs w:val="28"/>
          <w:lang w:eastAsia="ru-RU"/>
        </w:rPr>
        <w:t xml:space="preserve"> = 6.</w:t>
      </w:r>
    </w:p>
    <w:p w:rsidR="00875404" w:rsidRPr="00875404" w:rsidRDefault="00875404" w:rsidP="00875404">
      <w:pPr>
        <w:spacing w:after="0" w:line="240" w:lineRule="auto"/>
        <w:jc w:val="both"/>
        <w:rPr>
          <w:rFonts w:ascii="Times New Roman" w:eastAsia="Times New Roman" w:hAnsi="Times New Roman" w:cs="Times New Roman"/>
          <w:color w:val="000000"/>
          <w:sz w:val="28"/>
          <w:szCs w:val="28"/>
          <w:lang w:eastAsia="ru-RU"/>
        </w:rPr>
      </w:pPr>
    </w:p>
    <w:p w:rsidR="00485501" w:rsidRDefault="00875404" w:rsidP="00485501">
      <w:pPr>
        <w:keepNext/>
        <w:spacing w:after="0"/>
        <w:ind w:firstLine="709"/>
        <w:jc w:val="both"/>
        <w:outlineLvl w:val="1"/>
        <w:rPr>
          <w:rFonts w:ascii="Times New Roman" w:eastAsia="Times New Roman" w:hAnsi="Times New Roman" w:cs="Times New Roman"/>
          <w:b/>
          <w:bCs/>
          <w:iCs/>
          <w:sz w:val="28"/>
          <w:szCs w:val="28"/>
          <w:lang w:eastAsia="ru-RU"/>
        </w:rPr>
      </w:pPr>
      <w:bookmarkStart w:id="6" w:name="_Toc283701430"/>
      <w:bookmarkStart w:id="7" w:name="_Toc356245722"/>
      <w:bookmarkStart w:id="8" w:name="_Toc389215487"/>
      <w:bookmarkEnd w:id="6"/>
      <w:bookmarkEnd w:id="7"/>
      <w:bookmarkEnd w:id="8"/>
      <w:r w:rsidRPr="00875404">
        <w:rPr>
          <w:rFonts w:ascii="Times New Roman" w:eastAsia="Times New Roman" w:hAnsi="Times New Roman" w:cs="Times New Roman"/>
          <w:b/>
          <w:bCs/>
          <w:sz w:val="28"/>
          <w:szCs w:val="28"/>
          <w:lang w:eastAsia="ru-RU"/>
        </w:rPr>
        <w:t>1</w:t>
      </w:r>
      <w:r w:rsidR="00485501" w:rsidRPr="00875404">
        <w:rPr>
          <w:rFonts w:ascii="Times New Roman" w:eastAsia="Times New Roman" w:hAnsi="Times New Roman" w:cs="Times New Roman"/>
          <w:b/>
          <w:bCs/>
          <w:iCs/>
          <w:sz w:val="28"/>
          <w:szCs w:val="28"/>
          <w:lang w:eastAsia="ru-RU"/>
        </w:rPr>
        <w:t>.</w:t>
      </w:r>
      <w:r w:rsidRPr="00875404">
        <w:rPr>
          <w:rFonts w:ascii="Times New Roman" w:eastAsia="Times New Roman" w:hAnsi="Times New Roman" w:cs="Times New Roman"/>
          <w:b/>
          <w:bCs/>
          <w:iCs/>
          <w:sz w:val="28"/>
          <w:szCs w:val="28"/>
          <w:lang w:eastAsia="ru-RU"/>
        </w:rPr>
        <w:t xml:space="preserve">3 </w:t>
      </w:r>
      <w:r w:rsidR="004B31C6" w:rsidRPr="00875404">
        <w:rPr>
          <w:rFonts w:ascii="Times New Roman" w:eastAsia="Times New Roman" w:hAnsi="Times New Roman" w:cs="Times New Roman"/>
          <w:b/>
          <w:bCs/>
          <w:iCs/>
          <w:sz w:val="28"/>
          <w:szCs w:val="28"/>
          <w:lang w:eastAsia="ru-RU"/>
        </w:rPr>
        <w:t>Обеспечение пожарной безопасности</w:t>
      </w:r>
    </w:p>
    <w:p w:rsidR="00567877" w:rsidRPr="00875404" w:rsidRDefault="00567877" w:rsidP="00485501">
      <w:pPr>
        <w:keepNext/>
        <w:spacing w:after="0"/>
        <w:ind w:firstLine="709"/>
        <w:jc w:val="both"/>
        <w:outlineLvl w:val="1"/>
        <w:rPr>
          <w:rFonts w:ascii="Times New Roman" w:eastAsia="Times New Roman" w:hAnsi="Times New Roman" w:cs="Times New Roman"/>
          <w:b/>
          <w:bCs/>
          <w:sz w:val="28"/>
          <w:szCs w:val="28"/>
          <w:lang w:eastAsia="ru-RU"/>
        </w:rPr>
      </w:pPr>
    </w:p>
    <w:p w:rsidR="00567877" w:rsidRPr="00567877" w:rsidRDefault="004B31C6" w:rsidP="00567877">
      <w:pPr>
        <w:keepNext/>
        <w:spacing w:after="0"/>
        <w:ind w:firstLine="709"/>
        <w:jc w:val="both"/>
        <w:outlineLvl w:val="1"/>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485501" w:rsidRDefault="004B31C6" w:rsidP="00485501">
      <w:pPr>
        <w:keepNext/>
        <w:spacing w:after="0"/>
        <w:ind w:firstLine="709"/>
        <w:contextualSpacing/>
        <w:jc w:val="both"/>
        <w:outlineLvl w:val="1"/>
        <w:rPr>
          <w:rFonts w:ascii="Times New Roman" w:eastAsia="Times New Roman" w:hAnsi="Times New Roman" w:cs="Times New Roman"/>
          <w:b/>
          <w:bCs/>
          <w:sz w:val="28"/>
          <w:szCs w:val="28"/>
          <w:lang w:eastAsia="ru-RU"/>
        </w:rPr>
      </w:pPr>
      <w:r w:rsidRPr="00DF51D6">
        <w:rPr>
          <w:rFonts w:ascii="Times New Roman" w:eastAsia="Times New Roman" w:hAnsi="Times New Roman" w:cs="Times New Roman"/>
          <w:sz w:val="28"/>
          <w:szCs w:val="28"/>
          <w:lang w:eastAsia="ru-RU"/>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4B31C6" w:rsidRPr="00485501" w:rsidRDefault="004B31C6" w:rsidP="00485501">
      <w:pPr>
        <w:keepNext/>
        <w:spacing w:after="0"/>
        <w:ind w:firstLine="709"/>
        <w:contextualSpacing/>
        <w:jc w:val="both"/>
        <w:outlineLvl w:val="1"/>
        <w:rPr>
          <w:rFonts w:ascii="Times New Roman" w:eastAsia="Times New Roman" w:hAnsi="Times New Roman" w:cs="Times New Roman"/>
          <w:b/>
          <w:bCs/>
          <w:sz w:val="28"/>
          <w:szCs w:val="28"/>
          <w:lang w:eastAsia="ru-RU"/>
        </w:rPr>
      </w:pPr>
      <w:r w:rsidRPr="00DF51D6">
        <w:rPr>
          <w:rFonts w:ascii="Times New Roman" w:eastAsia="Times New Roman" w:hAnsi="Times New Roman" w:cs="Times New Roman"/>
          <w:sz w:val="28"/>
          <w:szCs w:val="28"/>
          <w:lang w:eastAsia="ru-RU"/>
        </w:rPr>
        <w:t>В анализируемом помещении возгорание может произойти по следующим причинам:</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неисправное электрооборудование, неисправности в электропроводке, электрических розетках и выключателях;</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неисправные электроприборы;</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перегрузка по току;</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короткое замыкание в электропроводке;</w:t>
      </w:r>
    </w:p>
    <w:p w:rsidR="004B31C6" w:rsidRPr="00DF51D6" w:rsidRDefault="004B31C6" w:rsidP="00485501">
      <w:pPr>
        <w:numPr>
          <w:ilvl w:val="0"/>
          <w:numId w:val="4"/>
        </w:numPr>
        <w:spacing w:before="100" w:beforeAutospacing="1" w:after="0"/>
        <w:ind w:firstLine="0"/>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несоблюдение требований пожарной безопасности, курение в помещении.</w:t>
      </w:r>
    </w:p>
    <w:p w:rsidR="004B31C6" w:rsidRPr="00DF51D6" w:rsidRDefault="004B31C6" w:rsidP="00485501">
      <w:pPr>
        <w:spacing w:before="100" w:beforeAutospacing="1" w:after="0" w:line="240" w:lineRule="auto"/>
        <w:ind w:firstLine="709"/>
        <w:contextualSpacing/>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Горючими и </w:t>
      </w:r>
      <w:proofErr w:type="spellStart"/>
      <w:r w:rsidRPr="00DF51D6">
        <w:rPr>
          <w:rFonts w:ascii="Times New Roman" w:eastAsia="Times New Roman" w:hAnsi="Times New Roman" w:cs="Times New Roman"/>
          <w:sz w:val="28"/>
          <w:szCs w:val="28"/>
          <w:lang w:eastAsia="ru-RU"/>
        </w:rPr>
        <w:t>трудногорючими</w:t>
      </w:r>
      <w:proofErr w:type="spellEnd"/>
      <w:r w:rsidRPr="00DF51D6">
        <w:rPr>
          <w:rFonts w:ascii="Times New Roman" w:eastAsia="Times New Roman" w:hAnsi="Times New Roman" w:cs="Times New Roman"/>
          <w:sz w:val="28"/>
          <w:szCs w:val="28"/>
          <w:lang w:eastAsia="ru-RU"/>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полы (</w:t>
      </w:r>
      <w:proofErr w:type="spellStart"/>
      <w:r w:rsidR="005E209B">
        <w:rPr>
          <w:rFonts w:ascii="Times New Roman" w:eastAsia="Times New Roman" w:hAnsi="Times New Roman" w:cs="Times New Roman"/>
          <w:sz w:val="28"/>
          <w:szCs w:val="28"/>
          <w:lang w:eastAsia="ru-RU"/>
        </w:rPr>
        <w:t>линолиум</w:t>
      </w:r>
      <w:proofErr w:type="spellEnd"/>
      <w:r w:rsidRPr="00DF51D6">
        <w:rPr>
          <w:rFonts w:ascii="Times New Roman" w:eastAsia="Times New Roman" w:hAnsi="Times New Roman" w:cs="Times New Roman"/>
          <w:sz w:val="28"/>
          <w:szCs w:val="28"/>
          <w:lang w:eastAsia="ru-RU"/>
        </w:rPr>
        <w:t>);</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столы, стулья (ДВП, ДСП, дерево, полимерные материалы);</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окна (деревянные рамы);</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изоляция электропроводки;</w:t>
      </w:r>
    </w:p>
    <w:p w:rsidR="004B31C6" w:rsidRPr="00DF51D6" w:rsidRDefault="004B31C6" w:rsidP="004B31C6">
      <w:pPr>
        <w:numPr>
          <w:ilvl w:val="0"/>
          <w:numId w:val="5"/>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компьютер и периферийное оборудование.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Таблица 1.3.1- Удельная пожарная нагрузка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для категорий помещения В1-В4</w:t>
      </w:r>
    </w:p>
    <w:tbl>
      <w:tblPr>
        <w:tblW w:w="6090" w:type="dxa"/>
        <w:jc w:val="center"/>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874"/>
        <w:gridCol w:w="4216"/>
      </w:tblGrid>
      <w:tr w:rsidR="004B31C6" w:rsidRPr="00DF51D6" w:rsidTr="004B31C6">
        <w:trPr>
          <w:trHeight w:val="195"/>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Категория</w:t>
            </w:r>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Удельная пожарная нагрузка g на участке, МДж×м-2</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1</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Более 2200</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2</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1401 – 2200</w:t>
            </w:r>
          </w:p>
        </w:tc>
      </w:tr>
      <w:tr w:rsidR="004B31C6" w:rsidRPr="00DF51D6" w:rsidTr="004B31C6">
        <w:trPr>
          <w:trHeight w:val="210"/>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В3</w:t>
            </w:r>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210"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181 – 1400</w:t>
            </w:r>
          </w:p>
        </w:tc>
      </w:tr>
      <w:tr w:rsidR="004B31C6" w:rsidRPr="00DF51D6" w:rsidTr="004B31C6">
        <w:trPr>
          <w:trHeight w:val="195"/>
          <w:tblCellSpacing w:w="0" w:type="dxa"/>
          <w:jc w:val="center"/>
        </w:trPr>
        <w:tc>
          <w:tcPr>
            <w:tcW w:w="1740"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В</w:t>
            </w:r>
            <w:proofErr w:type="gramStart"/>
            <w:r w:rsidRPr="00DF51D6">
              <w:rPr>
                <w:rFonts w:ascii="Times New Roman" w:eastAsia="Times New Roman" w:hAnsi="Times New Roman" w:cs="Times New Roman"/>
                <w:sz w:val="28"/>
                <w:szCs w:val="28"/>
                <w:lang w:eastAsia="ru-RU"/>
              </w:rPr>
              <w:t>4</w:t>
            </w:r>
            <w:proofErr w:type="gramEnd"/>
          </w:p>
        </w:tc>
        <w:tc>
          <w:tcPr>
            <w:tcW w:w="3915" w:type="dxa"/>
            <w:tcBorders>
              <w:top w:val="outset" w:sz="6" w:space="0" w:color="00000A"/>
              <w:left w:val="outset" w:sz="6" w:space="0" w:color="00000A"/>
              <w:bottom w:val="outset" w:sz="6" w:space="0" w:color="00000A"/>
              <w:right w:val="outset" w:sz="6" w:space="0" w:color="00000A"/>
            </w:tcBorders>
            <w:shd w:val="clear" w:color="auto" w:fill="FFFFFF"/>
            <w:hideMark/>
          </w:tcPr>
          <w:p w:rsidR="004B31C6" w:rsidRPr="00DF51D6" w:rsidRDefault="004B31C6" w:rsidP="004B31C6">
            <w:pPr>
              <w:spacing w:before="100" w:beforeAutospacing="1" w:after="119" w:line="195" w:lineRule="atLeast"/>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1 – 180</w:t>
            </w:r>
          </w:p>
        </w:tc>
      </w:tr>
    </w:tbl>
    <w:p w:rsidR="004B31C6" w:rsidRPr="00DF51D6" w:rsidRDefault="004B31C6" w:rsidP="004B31C6">
      <w:pPr>
        <w:spacing w:before="100" w:beforeAutospacing="1" w:after="0"/>
        <w:ind w:firstLine="709"/>
        <w:jc w:val="both"/>
        <w:rPr>
          <w:rFonts w:ascii="Times New Roman" w:eastAsia="Times New Roman" w:hAnsi="Times New Roman" w:cs="Times New Roman"/>
          <w:sz w:val="28"/>
          <w:szCs w:val="28"/>
          <w:lang w:eastAsia="ru-RU"/>
        </w:rPr>
      </w:pP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Пожарная нагрузка Q, МДж, определяется по формуле(1.3.1)</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eastAsiaTheme="minorEastAsia" w:hAnsi="Times New Roman" w:cs="Times New Roman"/>
          <w:position w:val="-12"/>
          <w:sz w:val="28"/>
          <w:szCs w:val="28"/>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75pt" o:ole="">
            <v:imagedata r:id="rId6" o:title=""/>
          </v:shape>
          <o:OLEObject Type="Embed" ProgID="Equation.3" ShapeID="_x0000_i1025" DrawAspect="Content" ObjectID="_1492611515" r:id="rId7"/>
        </w:object>
      </w:r>
      <w:r>
        <w:rPr>
          <w:rFonts w:ascii="Times New Roman" w:hAnsi="Times New Roman" w:cs="Times New Roman"/>
          <w:sz w:val="28"/>
          <w:szCs w:val="28"/>
        </w:rPr>
        <w:t>,                                                          (1.3.1)</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где G</w:t>
      </w:r>
      <w:r>
        <w:rPr>
          <w:rFonts w:ascii="Times New Roman" w:hAnsi="Times New Roman" w:cs="Times New Roman"/>
          <w:sz w:val="28"/>
          <w:szCs w:val="28"/>
          <w:vertAlign w:val="subscript"/>
        </w:rPr>
        <w:t>1</w:t>
      </w:r>
      <w:r>
        <w:rPr>
          <w:rFonts w:ascii="Times New Roman" w:hAnsi="Times New Roman" w:cs="Times New Roman"/>
          <w:sz w:val="28"/>
          <w:szCs w:val="28"/>
        </w:rPr>
        <w:t xml:space="preserve"> — количество пожарной нагрузки, </w:t>
      </w:r>
      <w:proofErr w:type="gramStart"/>
      <w:r>
        <w:rPr>
          <w:rFonts w:ascii="Times New Roman" w:hAnsi="Times New Roman" w:cs="Times New Roman"/>
          <w:sz w:val="28"/>
          <w:szCs w:val="28"/>
        </w:rPr>
        <w:t>кг</w:t>
      </w:r>
      <w:proofErr w:type="gramEnd"/>
      <w:r>
        <w:rPr>
          <w:rFonts w:ascii="Times New Roman" w:hAnsi="Times New Roman" w:cs="Times New Roman"/>
          <w:sz w:val="28"/>
          <w:szCs w:val="28"/>
        </w:rPr>
        <w:t>,</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Q</w:t>
      </w:r>
      <w:proofErr w:type="spellStart"/>
      <w:r>
        <w:rPr>
          <w:rFonts w:ascii="Times New Roman" w:hAnsi="Times New Roman" w:cs="Times New Roman"/>
          <w:sz w:val="28"/>
          <w:szCs w:val="28"/>
          <w:vertAlign w:val="superscript"/>
          <w:lang w:val="en-US"/>
        </w:rPr>
        <w:t>p</w:t>
      </w:r>
      <w:r>
        <w:rPr>
          <w:rFonts w:ascii="Times New Roman" w:hAnsi="Times New Roman" w:cs="Times New Roman"/>
          <w:sz w:val="28"/>
          <w:szCs w:val="28"/>
          <w:vertAlign w:val="subscript"/>
          <w:lang w:val="en-US"/>
        </w:rPr>
        <w:t>h</w:t>
      </w:r>
      <w:proofErr w:type="spellEnd"/>
      <w:r>
        <w:rPr>
          <w:rFonts w:ascii="Times New Roman" w:hAnsi="Times New Roman" w:cs="Times New Roman"/>
          <w:sz w:val="28"/>
          <w:szCs w:val="28"/>
        </w:rPr>
        <w:t xml:space="preserve"> — низшая теплота сгорания материала пожарной нагрузки, МДж×кг</w:t>
      </w:r>
      <w:r>
        <w:rPr>
          <w:rFonts w:ascii="Times New Roman" w:hAnsi="Times New Roman" w:cs="Times New Roman"/>
          <w:sz w:val="28"/>
          <w:szCs w:val="28"/>
          <w:vertAlign w:val="superscript"/>
        </w:rPr>
        <w:t>-1</w:t>
      </w:r>
      <w:r>
        <w:rPr>
          <w:rFonts w:ascii="Times New Roman" w:hAnsi="Times New Roman" w:cs="Times New Roman"/>
          <w:sz w:val="28"/>
          <w:szCs w:val="28"/>
        </w:rPr>
        <w:t>.</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Удельная пожарная нагрузка g, МДж×м</w:t>
      </w:r>
      <w:r>
        <w:rPr>
          <w:rFonts w:ascii="Times New Roman" w:hAnsi="Times New Roman" w:cs="Times New Roman"/>
          <w:sz w:val="28"/>
          <w:szCs w:val="28"/>
          <w:vertAlign w:val="superscript"/>
        </w:rPr>
        <w:t>-2</w:t>
      </w:r>
      <w:r>
        <w:rPr>
          <w:rFonts w:ascii="Times New Roman" w:hAnsi="Times New Roman" w:cs="Times New Roman"/>
          <w:sz w:val="28"/>
          <w:szCs w:val="28"/>
        </w:rPr>
        <w:t>, определяется из соотношения(1.3.2):</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eastAsiaTheme="minorEastAsia" w:hAnsi="Times New Roman" w:cs="Times New Roman"/>
          <w:position w:val="-24"/>
          <w:sz w:val="28"/>
          <w:szCs w:val="28"/>
        </w:rPr>
        <w:object w:dxaOrig="630" w:dyaOrig="615">
          <v:shape id="_x0000_i1026" type="#_x0000_t75" style="width:31.5pt;height:30.75pt" o:ole="">
            <v:imagedata r:id="rId8" o:title=""/>
          </v:shape>
          <o:OLEObject Type="Embed" ProgID="Equation.3" ShapeID="_x0000_i1026" DrawAspect="Content" ObjectID="_1492611516" r:id="rId9"/>
        </w:object>
      </w:r>
      <w:r>
        <w:rPr>
          <w:rFonts w:ascii="Times New Roman" w:hAnsi="Times New Roman" w:cs="Times New Roman"/>
          <w:sz w:val="28"/>
          <w:szCs w:val="28"/>
        </w:rPr>
        <w:t>,                                                            (1.3.2)</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где S — площадь размещения пожарной нагрузки, м</w:t>
      </w:r>
      <w:proofErr w:type="gramStart"/>
      <w:r>
        <w:rPr>
          <w:rFonts w:ascii="Times New Roman" w:hAnsi="Times New Roman" w:cs="Times New Roman"/>
          <w:sz w:val="28"/>
          <w:szCs w:val="28"/>
          <w:vertAlign w:val="superscript"/>
        </w:rPr>
        <w:t>2</w:t>
      </w:r>
      <w:proofErr w:type="gramEnd"/>
      <w:r>
        <w:rPr>
          <w:rFonts w:ascii="Times New Roman" w:hAnsi="Times New Roman" w:cs="Times New Roman"/>
          <w:sz w:val="28"/>
          <w:szCs w:val="28"/>
          <w:vertAlign w:val="superscript"/>
        </w:rPr>
        <w:t xml:space="preserve"> </w:t>
      </w:r>
      <w:r>
        <w:rPr>
          <w:rFonts w:ascii="Times New Roman" w:hAnsi="Times New Roman" w:cs="Times New Roman"/>
          <w:sz w:val="28"/>
          <w:szCs w:val="28"/>
        </w:rPr>
        <w:t>(но не менее 10 м</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294ABD" w:rsidRDefault="00294ABD" w:rsidP="00294ABD">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Рассчитаем удельную пожарную нагрузку для помещения. Комната площадью  12 м</w:t>
      </w:r>
      <w:proofErr w:type="gramStart"/>
      <w:r>
        <w:rPr>
          <w:rFonts w:ascii="Times New Roman" w:hAnsi="Times New Roman" w:cs="Times New Roman"/>
          <w:sz w:val="28"/>
          <w:szCs w:val="28"/>
          <w:vertAlign w:val="superscript"/>
        </w:rPr>
        <w:t>2</w:t>
      </w:r>
      <w:proofErr w:type="gramEnd"/>
      <w:r>
        <w:rPr>
          <w:rFonts w:ascii="Times New Roman" w:hAnsi="Times New Roman" w:cs="Times New Roman"/>
          <w:sz w:val="28"/>
          <w:szCs w:val="28"/>
        </w:rPr>
        <w:t xml:space="preserve">  в которой имеется:</w:t>
      </w:r>
    </w:p>
    <w:p w:rsidR="004B31C6" w:rsidRPr="00DF51D6"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4B31C6" w:rsidRPr="00DF51D6">
        <w:rPr>
          <w:rFonts w:ascii="Times New Roman" w:eastAsia="Times New Roman" w:hAnsi="Times New Roman" w:cs="Times New Roman"/>
          <w:sz w:val="28"/>
          <w:szCs w:val="28"/>
          <w:lang w:eastAsia="ru-RU"/>
        </w:rPr>
        <w:t xml:space="preserve"> деревянны</w:t>
      </w:r>
      <w:r>
        <w:rPr>
          <w:rFonts w:ascii="Times New Roman" w:eastAsia="Times New Roman" w:hAnsi="Times New Roman" w:cs="Times New Roman"/>
          <w:sz w:val="28"/>
          <w:szCs w:val="28"/>
          <w:lang w:eastAsia="ru-RU"/>
        </w:rPr>
        <w:t>й</w:t>
      </w:r>
      <w:r w:rsidR="004B31C6" w:rsidRPr="00DF51D6">
        <w:rPr>
          <w:rFonts w:ascii="Times New Roman" w:eastAsia="Times New Roman" w:hAnsi="Times New Roman" w:cs="Times New Roman"/>
          <w:sz w:val="28"/>
          <w:szCs w:val="28"/>
          <w:lang w:eastAsia="ru-RU"/>
        </w:rPr>
        <w:t xml:space="preserve"> стол;</w:t>
      </w:r>
    </w:p>
    <w:p w:rsidR="004B31C6" w:rsidRPr="00DF51D6"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004B31C6" w:rsidRPr="00DF51D6">
        <w:rPr>
          <w:rFonts w:ascii="Times New Roman" w:eastAsia="Times New Roman" w:hAnsi="Times New Roman" w:cs="Times New Roman"/>
          <w:sz w:val="28"/>
          <w:szCs w:val="28"/>
          <w:lang w:eastAsia="ru-RU"/>
        </w:rPr>
        <w:t xml:space="preserve"> </w:t>
      </w:r>
      <w:proofErr w:type="gramStart"/>
      <w:r w:rsidR="004B31C6" w:rsidRPr="00DF51D6">
        <w:rPr>
          <w:rFonts w:ascii="Times New Roman" w:eastAsia="Times New Roman" w:hAnsi="Times New Roman" w:cs="Times New Roman"/>
          <w:sz w:val="28"/>
          <w:szCs w:val="28"/>
          <w:lang w:eastAsia="ru-RU"/>
        </w:rPr>
        <w:t>деревянных</w:t>
      </w:r>
      <w:proofErr w:type="gramEnd"/>
      <w:r w:rsidR="004B31C6" w:rsidRPr="00DF51D6">
        <w:rPr>
          <w:rFonts w:ascii="Times New Roman" w:eastAsia="Times New Roman" w:hAnsi="Times New Roman" w:cs="Times New Roman"/>
          <w:sz w:val="28"/>
          <w:szCs w:val="28"/>
          <w:lang w:eastAsia="ru-RU"/>
        </w:rPr>
        <w:t xml:space="preserve"> стул</w:t>
      </w:r>
      <w:r>
        <w:rPr>
          <w:rFonts w:ascii="Times New Roman" w:eastAsia="Times New Roman" w:hAnsi="Times New Roman" w:cs="Times New Roman"/>
          <w:sz w:val="28"/>
          <w:szCs w:val="28"/>
          <w:lang w:eastAsia="ru-RU"/>
        </w:rPr>
        <w:t>а</w:t>
      </w:r>
      <w:r w:rsidR="004B31C6" w:rsidRPr="00DF51D6">
        <w:rPr>
          <w:rFonts w:ascii="Times New Roman" w:eastAsia="Times New Roman" w:hAnsi="Times New Roman" w:cs="Times New Roman"/>
          <w:sz w:val="28"/>
          <w:szCs w:val="28"/>
          <w:lang w:eastAsia="ru-RU"/>
        </w:rPr>
        <w:t>;</w:t>
      </w:r>
    </w:p>
    <w:p w:rsidR="004B31C6" w:rsidRPr="00DF51D6"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4B31C6" w:rsidRPr="00DF51D6">
        <w:rPr>
          <w:rFonts w:ascii="Times New Roman" w:eastAsia="Times New Roman" w:hAnsi="Times New Roman" w:cs="Times New Roman"/>
          <w:sz w:val="28"/>
          <w:szCs w:val="28"/>
          <w:lang w:eastAsia="ru-RU"/>
        </w:rPr>
        <w:t xml:space="preserve"> компьютер</w:t>
      </w:r>
      <w:r>
        <w:rPr>
          <w:rFonts w:ascii="Times New Roman" w:eastAsia="Times New Roman" w:hAnsi="Times New Roman" w:cs="Times New Roman"/>
          <w:sz w:val="28"/>
          <w:szCs w:val="28"/>
          <w:lang w:val="en-US" w:eastAsia="ru-RU"/>
        </w:rPr>
        <w:t>;</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стены обклеены бумажными обоями;</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на полу </w:t>
      </w:r>
      <w:proofErr w:type="spellStart"/>
      <w:r w:rsidR="00294ABD">
        <w:rPr>
          <w:rFonts w:ascii="Times New Roman" w:eastAsia="Times New Roman" w:hAnsi="Times New Roman" w:cs="Times New Roman"/>
          <w:sz w:val="28"/>
          <w:szCs w:val="28"/>
          <w:lang w:eastAsia="ru-RU"/>
        </w:rPr>
        <w:t>линолиум</w:t>
      </w:r>
      <w:proofErr w:type="spellEnd"/>
      <w:r w:rsidRPr="00DF51D6">
        <w:rPr>
          <w:rFonts w:ascii="Times New Roman" w:eastAsia="Times New Roman" w:hAnsi="Times New Roman" w:cs="Times New Roman"/>
          <w:sz w:val="28"/>
          <w:szCs w:val="28"/>
          <w:lang w:eastAsia="ru-RU"/>
        </w:rPr>
        <w:t>;</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деревянная дверь;</w:t>
      </w:r>
    </w:p>
    <w:p w:rsidR="004B31C6" w:rsidRPr="00DF51D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деревянные плинтуса;</w:t>
      </w:r>
    </w:p>
    <w:p w:rsidR="004B31C6" w:rsidRDefault="004B31C6"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окно с деревянной рамой</w:t>
      </w:r>
      <w:r w:rsidRPr="00DF51D6">
        <w:rPr>
          <w:rFonts w:ascii="Times New Roman" w:eastAsia="Times New Roman" w:hAnsi="Times New Roman" w:cs="Times New Roman"/>
          <w:sz w:val="28"/>
          <w:szCs w:val="28"/>
          <w:lang w:val="en-US" w:eastAsia="ru-RU"/>
        </w:rPr>
        <w:t>;</w:t>
      </w:r>
    </w:p>
    <w:p w:rsidR="00294ABD" w:rsidRPr="00294ABD"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деревянная кровать</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 xml:space="preserve"> </w:t>
      </w:r>
    </w:p>
    <w:p w:rsidR="00294ABD" w:rsidRPr="00294ABD" w:rsidRDefault="00294ABD" w:rsidP="004B31C6">
      <w:pPr>
        <w:numPr>
          <w:ilvl w:val="0"/>
          <w:numId w:val="6"/>
        </w:numPr>
        <w:spacing w:before="100" w:beforeAutospacing="1" w:after="0" w:line="240" w:lineRule="auto"/>
        <w:ind w:firstLine="0"/>
        <w:jc w:val="both"/>
        <w:rPr>
          <w:rFonts w:ascii="Times New Roman" w:eastAsia="Times New Roman" w:hAnsi="Times New Roman" w:cs="Times New Roman"/>
          <w:sz w:val="28"/>
          <w:szCs w:val="28"/>
          <w:lang w:eastAsia="ru-RU"/>
        </w:rPr>
      </w:pPr>
      <w:r w:rsidRPr="00294ABD">
        <w:rPr>
          <w:rFonts w:ascii="Times New Roman" w:eastAsia="Times New Roman" w:hAnsi="Times New Roman" w:cs="Times New Roman"/>
          <w:sz w:val="28"/>
          <w:szCs w:val="28"/>
          <w:lang w:eastAsia="ru-RU"/>
        </w:rPr>
        <w:t>железные полки с тетрадями и книгами</w:t>
      </w:r>
      <w:r w:rsidRPr="0016786E">
        <w:rPr>
          <w:rFonts w:ascii="Times New Roman" w:eastAsia="Times New Roman" w:hAnsi="Times New Roman" w:cs="Times New Roman"/>
          <w:sz w:val="28"/>
          <w:szCs w:val="28"/>
          <w:lang w:eastAsia="ru-RU"/>
          <w:rPrChange w:id="9" w:author="user" w:date="2015-05-08T17:30:00Z">
            <w:rPr>
              <w:rFonts w:ascii="Times New Roman" w:eastAsia="Times New Roman" w:hAnsi="Times New Roman" w:cs="Times New Roman"/>
              <w:sz w:val="28"/>
              <w:szCs w:val="28"/>
              <w:lang w:val="en-US" w:eastAsia="ru-RU"/>
            </w:rPr>
          </w:rPrChange>
        </w:rPr>
        <w:t>;</w:t>
      </w:r>
    </w:p>
    <w:p w:rsidR="004B31C6" w:rsidRPr="00C15897" w:rsidRDefault="004B31C6" w:rsidP="004B31C6">
      <w:pPr>
        <w:numPr>
          <w:ilvl w:val="0"/>
          <w:numId w:val="6"/>
        </w:numPr>
        <w:spacing w:before="100" w:beforeAutospacing="1" w:after="0" w:line="240" w:lineRule="auto"/>
        <w:ind w:firstLine="0"/>
        <w:jc w:val="both"/>
        <w:rPr>
          <w:ins w:id="10" w:author="user" w:date="2015-04-20T15:04:00Z"/>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шторы.</w:t>
      </w:r>
    </w:p>
    <w:p w:rsidR="00C15897" w:rsidRPr="00DF51D6" w:rsidRDefault="00C15897" w:rsidP="00C15897">
      <w:pPr>
        <w:spacing w:before="100" w:beforeAutospacing="1" w:after="0" w:line="240" w:lineRule="auto"/>
        <w:ind w:left="720"/>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Затем рассчитываем удельную пожарную нагрузку и определяем категорию помещения по </w:t>
      </w:r>
      <w:proofErr w:type="spellStart"/>
      <w:r w:rsidRPr="00DF51D6">
        <w:rPr>
          <w:rFonts w:ascii="Times New Roman" w:eastAsia="Times New Roman" w:hAnsi="Times New Roman" w:cs="Times New Roman"/>
          <w:sz w:val="28"/>
          <w:szCs w:val="28"/>
          <w:lang w:eastAsia="ru-RU"/>
        </w:rPr>
        <w:t>пожар</w:t>
      </w:r>
      <w:proofErr w:type="gramStart"/>
      <w:r w:rsidRPr="00DF51D6">
        <w:rPr>
          <w:rFonts w:ascii="Times New Roman" w:eastAsia="Times New Roman" w:hAnsi="Times New Roman" w:cs="Times New Roman"/>
          <w:sz w:val="28"/>
          <w:szCs w:val="28"/>
          <w:lang w:eastAsia="ru-RU"/>
        </w:rPr>
        <w:t>о</w:t>
      </w:r>
      <w:proofErr w:type="spellEnd"/>
      <w:r w:rsidRPr="00DF51D6">
        <w:rPr>
          <w:rFonts w:ascii="Times New Roman" w:eastAsia="Times New Roman" w:hAnsi="Times New Roman" w:cs="Times New Roman"/>
          <w:sz w:val="28"/>
          <w:szCs w:val="28"/>
          <w:lang w:eastAsia="ru-RU"/>
        </w:rPr>
        <w:t>-</w:t>
      </w:r>
      <w:proofErr w:type="gramEnd"/>
      <w:r w:rsidRPr="00DF51D6">
        <w:rPr>
          <w:rFonts w:ascii="Times New Roman" w:eastAsia="Times New Roman" w:hAnsi="Times New Roman" w:cs="Times New Roman"/>
          <w:sz w:val="28"/>
          <w:szCs w:val="28"/>
          <w:lang w:eastAsia="ru-RU"/>
        </w:rPr>
        <w:t xml:space="preserve"> и взрывоопасности.</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нагрузка будет равна:</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Удельная пожарная нагрузка составит:</w:t>
      </w:r>
    </w:p>
    <w:p w:rsidR="004B31C6" w:rsidRPr="00294ABD"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Это значение соответствует категории В</w:t>
      </w:r>
      <w:proofErr w:type="gramStart"/>
      <w:r w:rsidRPr="00DF51D6">
        <w:rPr>
          <w:rFonts w:ascii="Times New Roman" w:eastAsia="Times New Roman" w:hAnsi="Times New Roman" w:cs="Times New Roman"/>
          <w:sz w:val="28"/>
          <w:szCs w:val="28"/>
          <w:lang w:eastAsia="ru-RU"/>
        </w:rPr>
        <w:t>4</w:t>
      </w:r>
      <w:proofErr w:type="gramEnd"/>
      <w:r w:rsidRPr="00DF51D6">
        <w:rPr>
          <w:rFonts w:ascii="Times New Roman" w:eastAsia="Times New Roman" w:hAnsi="Times New Roman" w:cs="Times New Roman"/>
          <w:sz w:val="28"/>
          <w:szCs w:val="28"/>
          <w:lang w:eastAsia="ru-RU"/>
        </w:rPr>
        <w:t xml:space="preserve">. </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Основными документами, регламентирующими соблюдение правил пожарной безопасности на рабочем месте, являются ГОСТ 12.1.004-91</w:t>
      </w:r>
      <w:r w:rsidRPr="00DF51D6">
        <w:rPr>
          <w:rFonts w:ascii="Times New Roman" w:eastAsia="Times New Roman" w:hAnsi="Times New Roman" w:cs="Times New Roman"/>
          <w:sz w:val="28"/>
          <w:szCs w:val="28"/>
          <w:vertAlign w:val="superscript"/>
          <w:lang w:eastAsia="ru-RU"/>
        </w:rPr>
        <w:t>*</w:t>
      </w:r>
      <w:r w:rsidRPr="00DF51D6">
        <w:rPr>
          <w:rFonts w:ascii="Times New Roman" w:eastAsia="Times New Roman" w:hAnsi="Times New Roman" w:cs="Times New Roman"/>
          <w:sz w:val="28"/>
          <w:szCs w:val="28"/>
          <w:lang w:eastAsia="ru-RU"/>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DF51D6">
        <w:rPr>
          <w:rFonts w:ascii="Times New Roman" w:eastAsia="Times New Roman" w:hAnsi="Times New Roman" w:cs="Times New Roman"/>
          <w:b/>
          <w:bCs/>
          <w:i/>
          <w:iCs/>
          <w:sz w:val="28"/>
          <w:szCs w:val="28"/>
          <w:lang w:eastAsia="ru-RU"/>
        </w:rPr>
        <w:t>огнетушители</w:t>
      </w:r>
      <w:r w:rsidRPr="00DF51D6">
        <w:rPr>
          <w:rFonts w:ascii="Times New Roman" w:eastAsia="Times New Roman" w:hAnsi="Times New Roman" w:cs="Times New Roman"/>
          <w:sz w:val="28"/>
          <w:szCs w:val="28"/>
          <w:lang w:eastAsia="ru-RU"/>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DF51D6">
        <w:rPr>
          <w:rFonts w:ascii="Times New Roman" w:eastAsia="Times New Roman" w:hAnsi="Times New Roman" w:cs="Times New Roman"/>
          <w:sz w:val="28"/>
          <w:szCs w:val="28"/>
          <w:lang w:eastAsia="ru-RU"/>
        </w:rPr>
        <w:t>а(</w:t>
      </w:r>
      <w:proofErr w:type="gramEnd"/>
      <w:r w:rsidRPr="00DF51D6">
        <w:rPr>
          <w:rFonts w:ascii="Times New Roman" w:eastAsia="Times New Roman" w:hAnsi="Times New Roman" w:cs="Times New Roman"/>
          <w:sz w:val="28"/>
          <w:szCs w:val="28"/>
          <w:lang w:eastAsia="ru-RU"/>
        </w:rPr>
        <w:t>в процессе эксплуатации необходимо выполнить требования НПБ 166-97</w:t>
      </w:r>
      <w:r w:rsidRPr="00DF51D6">
        <w:rPr>
          <w:rFonts w:ascii="Times New Roman" w:eastAsia="Times New Roman" w:hAnsi="Times New Roman" w:cs="Times New Roman"/>
          <w:sz w:val="28"/>
          <w:szCs w:val="28"/>
          <w:vertAlign w:val="superscript"/>
          <w:lang w:eastAsia="ru-RU"/>
        </w:rPr>
        <w:t>*</w:t>
      </w:r>
      <w:r w:rsidRPr="00DF51D6">
        <w:rPr>
          <w:rFonts w:ascii="Times New Roman" w:eastAsia="Times New Roman" w:hAnsi="Times New Roman" w:cs="Times New Roman"/>
          <w:sz w:val="28"/>
          <w:szCs w:val="28"/>
          <w:lang w:eastAsia="ru-RU"/>
        </w:rPr>
        <w:t xml:space="preserve"> «Пожарная техника. Огнетушители. </w:t>
      </w:r>
      <w:proofErr w:type="gramStart"/>
      <w:r w:rsidRPr="00DF51D6">
        <w:rPr>
          <w:rFonts w:ascii="Times New Roman" w:eastAsia="Times New Roman" w:hAnsi="Times New Roman" w:cs="Times New Roman"/>
          <w:sz w:val="28"/>
          <w:szCs w:val="28"/>
          <w:lang w:eastAsia="ru-RU"/>
        </w:rPr>
        <w:t>Требования к эксплуатации»).</w:t>
      </w:r>
      <w:proofErr w:type="gramEnd"/>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Существуют следующие виды огнетушителей:</w:t>
      </w:r>
    </w:p>
    <w:p w:rsidR="004B31C6" w:rsidRPr="00DF51D6" w:rsidRDefault="004B31C6" w:rsidP="004B31C6">
      <w:pPr>
        <w:numPr>
          <w:ilvl w:val="0"/>
          <w:numId w:val="7"/>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углекислотные</w:t>
      </w:r>
      <w:r w:rsidRPr="00DF51D6">
        <w:rPr>
          <w:rFonts w:ascii="Times New Roman" w:eastAsia="Times New Roman" w:hAnsi="Times New Roman" w:cs="Times New Roman"/>
          <w:sz w:val="28"/>
          <w:szCs w:val="28"/>
          <w:lang w:val="en-US" w:eastAsia="ru-RU"/>
        </w:rPr>
        <w:t>;</w:t>
      </w:r>
    </w:p>
    <w:p w:rsidR="004B31C6" w:rsidRPr="00DF51D6" w:rsidRDefault="004B31C6" w:rsidP="004B31C6">
      <w:pPr>
        <w:numPr>
          <w:ilvl w:val="0"/>
          <w:numId w:val="7"/>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порошковые.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proofErr w:type="gramStart"/>
      <w:r w:rsidRPr="00DF51D6">
        <w:rPr>
          <w:rFonts w:ascii="Times New Roman" w:eastAsia="Times New Roman" w:hAnsi="Times New Roman" w:cs="Times New Roman"/>
          <w:sz w:val="28"/>
          <w:szCs w:val="28"/>
          <w:lang w:eastAsia="ru-RU"/>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Пожарная сигнализация должна: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быстро выявить место возникновения пожара;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передать сигнал о возгорании на приёмно-контрольную станцию;</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оставаться невосприимчивой к влиянию внешних факторов, отличающихся от факторов пожара;</w:t>
      </w:r>
    </w:p>
    <w:p w:rsidR="004B31C6" w:rsidRPr="00DF51D6" w:rsidRDefault="004B31C6" w:rsidP="004B31C6">
      <w:pPr>
        <w:numPr>
          <w:ilvl w:val="0"/>
          <w:numId w:val="8"/>
        </w:numPr>
        <w:spacing w:before="100" w:beforeAutospacing="1" w:after="0"/>
        <w:ind w:firstLine="0"/>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передавать извещение о неисправности в самой системе оповещения.</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Средствами пожарной сигнализации и оповещения оборудуются производственные здания и помещения категорий</w:t>
      </w:r>
      <w:proofErr w:type="gramStart"/>
      <w:r w:rsidRPr="00DF51D6">
        <w:rPr>
          <w:rFonts w:ascii="Times New Roman" w:eastAsia="Times New Roman" w:hAnsi="Times New Roman" w:cs="Times New Roman"/>
          <w:sz w:val="28"/>
          <w:szCs w:val="28"/>
          <w:lang w:eastAsia="ru-RU"/>
        </w:rPr>
        <w:t xml:space="preserve"> А</w:t>
      </w:r>
      <w:proofErr w:type="gramEnd"/>
      <w:r w:rsidRPr="00DF51D6">
        <w:rPr>
          <w:rFonts w:ascii="Times New Roman" w:eastAsia="Times New Roman" w:hAnsi="Times New Roman" w:cs="Times New Roman"/>
          <w:sz w:val="28"/>
          <w:szCs w:val="28"/>
          <w:lang w:eastAsia="ru-RU"/>
        </w:rPr>
        <w:t>, Б и В, помещения с вычислительной техникой и дорогостоящей аппаратурой, а также объекты государственной важности.</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Любая система пожарной сигнализации состоит из пожарных </w:t>
      </w:r>
      <w:proofErr w:type="spellStart"/>
      <w:r w:rsidRPr="00DF51D6">
        <w:rPr>
          <w:rFonts w:ascii="Times New Roman" w:eastAsia="Times New Roman" w:hAnsi="Times New Roman" w:cs="Times New Roman"/>
          <w:sz w:val="28"/>
          <w:szCs w:val="28"/>
          <w:lang w:eastAsia="ru-RU"/>
        </w:rPr>
        <w:t>извещателей</w:t>
      </w:r>
      <w:proofErr w:type="spellEnd"/>
      <w:r w:rsidRPr="00DF51D6">
        <w:rPr>
          <w:rFonts w:ascii="Times New Roman" w:eastAsia="Times New Roman" w:hAnsi="Times New Roman" w:cs="Times New Roman"/>
          <w:sz w:val="28"/>
          <w:szCs w:val="28"/>
          <w:lang w:eastAsia="ru-RU"/>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DF51D6">
        <w:rPr>
          <w:rFonts w:ascii="Times New Roman" w:eastAsia="Times New Roman" w:hAnsi="Times New Roman" w:cs="Times New Roman"/>
          <w:sz w:val="28"/>
          <w:szCs w:val="28"/>
          <w:lang w:eastAsia="ru-RU"/>
        </w:rPr>
        <w:t>дымоудаления</w:t>
      </w:r>
      <w:proofErr w:type="spellEnd"/>
      <w:r w:rsidRPr="00DF51D6">
        <w:rPr>
          <w:rFonts w:ascii="Times New Roman" w:eastAsia="Times New Roman" w:hAnsi="Times New Roman" w:cs="Times New Roman"/>
          <w:sz w:val="28"/>
          <w:szCs w:val="28"/>
          <w:lang w:eastAsia="ru-RU"/>
        </w:rPr>
        <w:t>.</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Ручные пожарные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предназначены для передачи информации по шлейфу сигнализации на приёмно-контрольную станцию.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DF51D6">
        <w:rPr>
          <w:rFonts w:ascii="Times New Roman" w:eastAsia="Times New Roman" w:hAnsi="Times New Roman" w:cs="Times New Roman"/>
          <w:sz w:val="28"/>
          <w:szCs w:val="28"/>
          <w:lang w:eastAsia="ru-RU"/>
        </w:rPr>
        <w:t>извещателя</w:t>
      </w:r>
      <w:proofErr w:type="spellEnd"/>
      <w:r w:rsidRPr="00DF51D6">
        <w:rPr>
          <w:rFonts w:ascii="Times New Roman" w:eastAsia="Times New Roman" w:hAnsi="Times New Roman" w:cs="Times New Roman"/>
          <w:sz w:val="28"/>
          <w:szCs w:val="28"/>
          <w:lang w:eastAsia="ru-RU"/>
        </w:rPr>
        <w:t xml:space="preserve"> и кнопка выделяются красным цветом. От ложного срабатывания кнопка закрыта предохранительным стеклом.</w:t>
      </w:r>
    </w:p>
    <w:p w:rsidR="004B31C6" w:rsidRPr="00DF51D6" w:rsidRDefault="004B31C6" w:rsidP="004B31C6">
      <w:pPr>
        <w:spacing w:before="100" w:beforeAutospacing="1" w:after="0" w:line="240" w:lineRule="auto"/>
        <w:ind w:firstLine="567"/>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lastRenderedPageBreak/>
        <w:t xml:space="preserve">Автоматические пожарные </w:t>
      </w:r>
      <w:proofErr w:type="spellStart"/>
      <w:r w:rsidRPr="00DF51D6">
        <w:rPr>
          <w:rFonts w:ascii="Times New Roman" w:eastAsia="Times New Roman" w:hAnsi="Times New Roman" w:cs="Times New Roman"/>
          <w:sz w:val="28"/>
          <w:szCs w:val="28"/>
          <w:lang w:eastAsia="ru-RU"/>
        </w:rPr>
        <w:t>извещатели</w:t>
      </w:r>
      <w:proofErr w:type="spellEnd"/>
      <w:r w:rsidRPr="00DF51D6">
        <w:rPr>
          <w:rFonts w:ascii="Times New Roman" w:eastAsia="Times New Roman" w:hAnsi="Times New Roman" w:cs="Times New Roman"/>
          <w:sz w:val="28"/>
          <w:szCs w:val="28"/>
          <w:lang w:eastAsia="ru-RU"/>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DF51D6">
        <w:rPr>
          <w:rFonts w:ascii="Times New Roman" w:eastAsia="Times New Roman" w:hAnsi="Times New Roman" w:cs="Times New Roman"/>
          <w:sz w:val="28"/>
          <w:szCs w:val="28"/>
          <w:lang w:eastAsia="ru-RU"/>
        </w:rPr>
        <w:t>извещателя</w:t>
      </w:r>
      <w:proofErr w:type="spellEnd"/>
      <w:r w:rsidRPr="00DF51D6">
        <w:rPr>
          <w:rFonts w:ascii="Times New Roman" w:eastAsia="Times New Roman" w:hAnsi="Times New Roman" w:cs="Times New Roman"/>
          <w:sz w:val="28"/>
          <w:szCs w:val="28"/>
          <w:lang w:eastAsia="ru-RU"/>
        </w:rPr>
        <w:t xml:space="preserve"> выбирается в зависимости от назначения защищаемого помещения и вида пожарной нагрузки</w:t>
      </w:r>
      <w:proofErr w:type="gramStart"/>
      <w:r w:rsidRPr="00DF51D6">
        <w:rPr>
          <w:rFonts w:ascii="Times New Roman" w:eastAsia="Times New Roman" w:hAnsi="Times New Roman" w:cs="Times New Roman"/>
          <w:sz w:val="28"/>
          <w:szCs w:val="28"/>
          <w:lang w:eastAsia="ru-RU"/>
        </w:rPr>
        <w:t xml:space="preserve"> .</w:t>
      </w:r>
      <w:proofErr w:type="gramEnd"/>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 </w:t>
      </w:r>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line="240" w:lineRule="auto"/>
        <w:ind w:right="176" w:firstLine="709"/>
        <w:jc w:val="both"/>
        <w:rPr>
          <w:rFonts w:ascii="Times New Roman" w:eastAsia="Times New Roman" w:hAnsi="Times New Roman" w:cs="Times New Roman"/>
          <w:sz w:val="28"/>
          <w:szCs w:val="28"/>
          <w:lang w:eastAsia="ru-RU"/>
        </w:rPr>
      </w:pPr>
    </w:p>
    <w:p w:rsidR="004B31C6" w:rsidRPr="00DF51D6" w:rsidRDefault="004B31C6" w:rsidP="004B31C6">
      <w:pPr>
        <w:keepNext/>
        <w:spacing w:after="0"/>
        <w:ind w:firstLine="709"/>
        <w:jc w:val="both"/>
        <w:outlineLvl w:val="1"/>
        <w:rPr>
          <w:rFonts w:ascii="Times New Roman" w:eastAsia="Times New Roman" w:hAnsi="Times New Roman" w:cs="Times New Roman"/>
          <w:b/>
          <w:bCs/>
          <w:sz w:val="28"/>
          <w:szCs w:val="28"/>
          <w:lang w:eastAsia="ru-RU"/>
        </w:rPr>
      </w:pPr>
      <w:bookmarkStart w:id="11" w:name="_Toc283701433"/>
      <w:bookmarkStart w:id="12" w:name="_Toc356245725"/>
      <w:bookmarkStart w:id="13" w:name="_Toc389215488"/>
      <w:bookmarkEnd w:id="11"/>
      <w:bookmarkEnd w:id="12"/>
      <w:bookmarkEnd w:id="13"/>
      <w:r w:rsidRPr="00DF51D6">
        <w:rPr>
          <w:rFonts w:ascii="Times New Roman" w:eastAsia="Times New Roman" w:hAnsi="Times New Roman" w:cs="Times New Roman"/>
          <w:b/>
          <w:bCs/>
          <w:sz w:val="28"/>
          <w:szCs w:val="28"/>
          <w:lang w:eastAsia="ru-RU"/>
        </w:rPr>
        <w:t>3</w:t>
      </w:r>
      <w:r w:rsidRPr="00DF51D6">
        <w:rPr>
          <w:rFonts w:ascii="Times New Roman" w:eastAsia="Times New Roman" w:hAnsi="Times New Roman" w:cs="Times New Roman"/>
          <w:b/>
          <w:bCs/>
          <w:i/>
          <w:iCs/>
          <w:sz w:val="28"/>
          <w:szCs w:val="28"/>
          <w:lang w:eastAsia="ru-RU"/>
        </w:rPr>
        <w:t xml:space="preserve">1.4 </w:t>
      </w:r>
      <w:proofErr w:type="spellStart"/>
      <w:r w:rsidRPr="00DF51D6">
        <w:rPr>
          <w:rFonts w:ascii="Times New Roman" w:eastAsia="Times New Roman" w:hAnsi="Times New Roman" w:cs="Times New Roman"/>
          <w:b/>
          <w:bCs/>
          <w:i/>
          <w:iCs/>
          <w:sz w:val="28"/>
          <w:szCs w:val="28"/>
          <w:lang w:eastAsia="ru-RU"/>
        </w:rPr>
        <w:t>Экологичность</w:t>
      </w:r>
      <w:proofErr w:type="spellEnd"/>
      <w:r w:rsidRPr="00DF51D6">
        <w:rPr>
          <w:rFonts w:ascii="Times New Roman" w:eastAsia="Times New Roman" w:hAnsi="Times New Roman" w:cs="Times New Roman"/>
          <w:b/>
          <w:bCs/>
          <w:i/>
          <w:iCs/>
          <w:sz w:val="28"/>
          <w:szCs w:val="28"/>
          <w:lang w:eastAsia="ru-RU"/>
        </w:rPr>
        <w:t xml:space="preserve"> проекта</w:t>
      </w:r>
    </w:p>
    <w:p w:rsidR="004B31C6" w:rsidRPr="00DF51D6" w:rsidRDefault="004B31C6" w:rsidP="004B31C6">
      <w:pPr>
        <w:spacing w:before="100" w:beforeAutospacing="1" w:after="0" w:line="240" w:lineRule="auto"/>
        <w:jc w:val="both"/>
        <w:rPr>
          <w:rFonts w:ascii="Times New Roman" w:eastAsia="Times New Roman" w:hAnsi="Times New Roman" w:cs="Times New Roman"/>
          <w:sz w:val="28"/>
          <w:szCs w:val="28"/>
          <w:lang w:eastAsia="ru-RU"/>
        </w:rPr>
      </w:pPr>
    </w:p>
    <w:p w:rsidR="004B31C6" w:rsidRPr="00DF51D6" w:rsidRDefault="004B31C6" w:rsidP="004B31C6">
      <w:pPr>
        <w:spacing w:before="100" w:beforeAutospacing="1" w:after="0"/>
        <w:ind w:right="176"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При работе с ПЭВМ отсутствуют выбросы вредных веществ в окружающую среду, отходы только бумажные, легко утилизируемые и перерабатываемые.</w:t>
      </w:r>
    </w:p>
    <w:p w:rsidR="004B31C6" w:rsidRPr="00DF51D6" w:rsidRDefault="004B31C6" w:rsidP="004B31C6">
      <w:pPr>
        <w:spacing w:before="100" w:beforeAutospacing="1" w:after="0" w:line="240" w:lineRule="auto"/>
        <w:ind w:firstLine="709"/>
        <w:jc w:val="both"/>
        <w:rPr>
          <w:rFonts w:ascii="Times New Roman" w:eastAsia="Times New Roman" w:hAnsi="Times New Roman" w:cs="Times New Roman"/>
          <w:sz w:val="28"/>
          <w:szCs w:val="28"/>
          <w:lang w:eastAsia="ru-RU"/>
        </w:rPr>
      </w:pPr>
      <w:r w:rsidRPr="00DF51D6">
        <w:rPr>
          <w:rFonts w:ascii="Times New Roman" w:eastAsia="Times New Roman" w:hAnsi="Times New Roman" w:cs="Times New Roman"/>
          <w:sz w:val="28"/>
          <w:szCs w:val="28"/>
          <w:lang w:eastAsia="ru-RU"/>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B0589A" w:rsidRPr="00DF51D6" w:rsidRDefault="00B0589A">
      <w:pPr>
        <w:rPr>
          <w:rFonts w:ascii="Times New Roman" w:hAnsi="Times New Roman" w:cs="Times New Roman"/>
          <w:sz w:val="28"/>
          <w:szCs w:val="28"/>
        </w:rPr>
      </w:pPr>
    </w:p>
    <w:sectPr w:rsidR="00B0589A" w:rsidRPr="00DF51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1405"/>
    <w:multiLevelType w:val="multilevel"/>
    <w:tmpl w:val="8DE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C2048"/>
    <w:multiLevelType w:val="multilevel"/>
    <w:tmpl w:val="4706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F5C2E"/>
    <w:multiLevelType w:val="multilevel"/>
    <w:tmpl w:val="0FE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01B40"/>
    <w:multiLevelType w:val="multilevel"/>
    <w:tmpl w:val="233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E5476"/>
    <w:multiLevelType w:val="multilevel"/>
    <w:tmpl w:val="E94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B58CB"/>
    <w:multiLevelType w:val="multilevel"/>
    <w:tmpl w:val="7F1C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4C3B70"/>
    <w:multiLevelType w:val="multilevel"/>
    <w:tmpl w:val="F04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37504C"/>
    <w:multiLevelType w:val="multilevel"/>
    <w:tmpl w:val="701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482"/>
    <w:rsid w:val="00046A43"/>
    <w:rsid w:val="000650C3"/>
    <w:rsid w:val="00087FA2"/>
    <w:rsid w:val="0009557A"/>
    <w:rsid w:val="000A37F3"/>
    <w:rsid w:val="000C3B58"/>
    <w:rsid w:val="00144EEA"/>
    <w:rsid w:val="0016786E"/>
    <w:rsid w:val="00174878"/>
    <w:rsid w:val="001F412C"/>
    <w:rsid w:val="00251057"/>
    <w:rsid w:val="00291BAF"/>
    <w:rsid w:val="00294ABD"/>
    <w:rsid w:val="0029559C"/>
    <w:rsid w:val="002D45DA"/>
    <w:rsid w:val="0033002E"/>
    <w:rsid w:val="003344C9"/>
    <w:rsid w:val="00357B47"/>
    <w:rsid w:val="003614A8"/>
    <w:rsid w:val="003A10DB"/>
    <w:rsid w:val="003B1524"/>
    <w:rsid w:val="003B3594"/>
    <w:rsid w:val="003E2FEB"/>
    <w:rsid w:val="003E5332"/>
    <w:rsid w:val="003F4B7C"/>
    <w:rsid w:val="004106FC"/>
    <w:rsid w:val="004226A8"/>
    <w:rsid w:val="004649A3"/>
    <w:rsid w:val="00485501"/>
    <w:rsid w:val="004978F7"/>
    <w:rsid w:val="004B31C6"/>
    <w:rsid w:val="004C1686"/>
    <w:rsid w:val="004E5DEF"/>
    <w:rsid w:val="00522975"/>
    <w:rsid w:val="00526E14"/>
    <w:rsid w:val="0053133F"/>
    <w:rsid w:val="005435FA"/>
    <w:rsid w:val="0055418D"/>
    <w:rsid w:val="00561E01"/>
    <w:rsid w:val="00567877"/>
    <w:rsid w:val="00583C0E"/>
    <w:rsid w:val="0058622A"/>
    <w:rsid w:val="005B1E37"/>
    <w:rsid w:val="005E209B"/>
    <w:rsid w:val="005E3107"/>
    <w:rsid w:val="00622335"/>
    <w:rsid w:val="00632259"/>
    <w:rsid w:val="00676482"/>
    <w:rsid w:val="0068795C"/>
    <w:rsid w:val="00687B20"/>
    <w:rsid w:val="006E60B0"/>
    <w:rsid w:val="00797C3E"/>
    <w:rsid w:val="007C3347"/>
    <w:rsid w:val="00801840"/>
    <w:rsid w:val="008554E1"/>
    <w:rsid w:val="00875404"/>
    <w:rsid w:val="00913C48"/>
    <w:rsid w:val="00914967"/>
    <w:rsid w:val="00934F64"/>
    <w:rsid w:val="00965B8E"/>
    <w:rsid w:val="00967E15"/>
    <w:rsid w:val="00981304"/>
    <w:rsid w:val="00986F0F"/>
    <w:rsid w:val="009C6E9C"/>
    <w:rsid w:val="009E6379"/>
    <w:rsid w:val="00A016BE"/>
    <w:rsid w:val="00A22328"/>
    <w:rsid w:val="00A3161D"/>
    <w:rsid w:val="00A53005"/>
    <w:rsid w:val="00A92921"/>
    <w:rsid w:val="00AC5E0D"/>
    <w:rsid w:val="00AE3809"/>
    <w:rsid w:val="00AF39A8"/>
    <w:rsid w:val="00AF52CC"/>
    <w:rsid w:val="00B0589A"/>
    <w:rsid w:val="00B1584A"/>
    <w:rsid w:val="00B43DF6"/>
    <w:rsid w:val="00B70EC0"/>
    <w:rsid w:val="00B74F99"/>
    <w:rsid w:val="00B837D3"/>
    <w:rsid w:val="00BA20EB"/>
    <w:rsid w:val="00BB6FF3"/>
    <w:rsid w:val="00C041BC"/>
    <w:rsid w:val="00C15897"/>
    <w:rsid w:val="00C34EAF"/>
    <w:rsid w:val="00C513C3"/>
    <w:rsid w:val="00C903C5"/>
    <w:rsid w:val="00CB0AD2"/>
    <w:rsid w:val="00CC4A2E"/>
    <w:rsid w:val="00CD3CF4"/>
    <w:rsid w:val="00D27CC7"/>
    <w:rsid w:val="00D429FD"/>
    <w:rsid w:val="00D7196C"/>
    <w:rsid w:val="00D85D5B"/>
    <w:rsid w:val="00D90755"/>
    <w:rsid w:val="00DF51D6"/>
    <w:rsid w:val="00DF6BC8"/>
    <w:rsid w:val="00E061D7"/>
    <w:rsid w:val="00E55BF4"/>
    <w:rsid w:val="00E92713"/>
    <w:rsid w:val="00EB4E00"/>
    <w:rsid w:val="00EC688A"/>
    <w:rsid w:val="00EE35ED"/>
    <w:rsid w:val="00EE4C41"/>
    <w:rsid w:val="00EE79EC"/>
    <w:rsid w:val="00F11F36"/>
    <w:rsid w:val="00F768C2"/>
    <w:rsid w:val="00F83666"/>
    <w:rsid w:val="00FB5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D6"/>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F51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DF51D6"/>
  </w:style>
  <w:style w:type="paragraph" w:styleId="ListParagraph">
    <w:name w:val="List Paragraph"/>
    <w:basedOn w:val="Normal"/>
    <w:uiPriority w:val="34"/>
    <w:qFormat/>
    <w:rsid w:val="00DF51D6"/>
    <w:pPr>
      <w:ind w:left="720"/>
      <w:contextualSpacing/>
    </w:pPr>
  </w:style>
  <w:style w:type="paragraph" w:styleId="BalloonText">
    <w:name w:val="Balloon Text"/>
    <w:basedOn w:val="Normal"/>
    <w:link w:val="BalloonTextChar"/>
    <w:uiPriority w:val="99"/>
    <w:semiHidden/>
    <w:unhideWhenUsed/>
    <w:rsid w:val="0029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D6"/>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DF51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DF51D6"/>
  </w:style>
  <w:style w:type="paragraph" w:styleId="ListParagraph">
    <w:name w:val="List Paragraph"/>
    <w:basedOn w:val="Normal"/>
    <w:uiPriority w:val="34"/>
    <w:qFormat/>
    <w:rsid w:val="00DF51D6"/>
    <w:pPr>
      <w:ind w:left="720"/>
      <w:contextualSpacing/>
    </w:pPr>
  </w:style>
  <w:style w:type="paragraph" w:styleId="BalloonText">
    <w:name w:val="Balloon Text"/>
    <w:basedOn w:val="Normal"/>
    <w:link w:val="BalloonTextChar"/>
    <w:uiPriority w:val="99"/>
    <w:semiHidden/>
    <w:unhideWhenUsed/>
    <w:rsid w:val="0029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176927">
      <w:bodyDiv w:val="1"/>
      <w:marLeft w:val="0"/>
      <w:marRight w:val="0"/>
      <w:marTop w:val="0"/>
      <w:marBottom w:val="0"/>
      <w:divBdr>
        <w:top w:val="none" w:sz="0" w:space="0" w:color="auto"/>
        <w:left w:val="none" w:sz="0" w:space="0" w:color="auto"/>
        <w:bottom w:val="none" w:sz="0" w:space="0" w:color="auto"/>
        <w:right w:val="none" w:sz="0" w:space="0" w:color="auto"/>
      </w:divBdr>
    </w:div>
    <w:div w:id="938756924">
      <w:bodyDiv w:val="1"/>
      <w:marLeft w:val="0"/>
      <w:marRight w:val="0"/>
      <w:marTop w:val="0"/>
      <w:marBottom w:val="0"/>
      <w:divBdr>
        <w:top w:val="none" w:sz="0" w:space="0" w:color="auto"/>
        <w:left w:val="none" w:sz="0" w:space="0" w:color="auto"/>
        <w:bottom w:val="none" w:sz="0" w:space="0" w:color="auto"/>
        <w:right w:val="none" w:sz="0" w:space="0" w:color="auto"/>
      </w:divBdr>
    </w:div>
    <w:div w:id="1081214483">
      <w:bodyDiv w:val="1"/>
      <w:marLeft w:val="0"/>
      <w:marRight w:val="0"/>
      <w:marTop w:val="0"/>
      <w:marBottom w:val="0"/>
      <w:divBdr>
        <w:top w:val="none" w:sz="0" w:space="0" w:color="auto"/>
        <w:left w:val="none" w:sz="0" w:space="0" w:color="auto"/>
        <w:bottom w:val="none" w:sz="0" w:space="0" w:color="auto"/>
        <w:right w:val="none" w:sz="0" w:space="0" w:color="auto"/>
      </w:divBdr>
    </w:div>
    <w:div w:id="1717702595">
      <w:bodyDiv w:val="1"/>
      <w:marLeft w:val="0"/>
      <w:marRight w:val="0"/>
      <w:marTop w:val="0"/>
      <w:marBottom w:val="0"/>
      <w:divBdr>
        <w:top w:val="none" w:sz="0" w:space="0" w:color="auto"/>
        <w:left w:val="none" w:sz="0" w:space="0" w:color="auto"/>
        <w:bottom w:val="none" w:sz="0" w:space="0" w:color="auto"/>
        <w:right w:val="none" w:sz="0" w:space="0" w:color="auto"/>
      </w:divBdr>
    </w:div>
    <w:div w:id="18009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2015-04-19T19:15:00Z</dcterms:created>
  <dcterms:modified xsi:type="dcterms:W3CDTF">2015-05-08T14:31:00Z</dcterms:modified>
</cp:coreProperties>
</file>